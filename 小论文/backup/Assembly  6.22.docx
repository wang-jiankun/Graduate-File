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32E9" w14:textId="77777777" w:rsidR="00430E31" w:rsidRPr="00A66CC8" w:rsidRDefault="009B1522">
      <w:pPr>
        <w:pStyle w:val="Titledocument"/>
        <w:rPr>
          <w:rFonts w:ascii="Times New Roman" w:hAnsi="Times New Roman"/>
          <w:bCs/>
          <w:sz w:val="40"/>
          <w:szCs w:val="40"/>
        </w:rPr>
        <w:pPrChange w:id="5" w:author="jkwang" w:date="2019-05-16T08:30:00Z">
          <w:pPr>
            <w:pStyle w:val="DefaultParagraphFont1"/>
            <w:jc w:val="center"/>
          </w:pPr>
        </w:pPrChange>
      </w:pPr>
      <w:r w:rsidRPr="00E87930">
        <w:rPr>
          <w:bCs/>
          <w14:ligatures w14:val="standard"/>
          <w:rPrChange w:id="6" w:author="jkwang" w:date="2019-05-16T08:30:00Z">
            <w:rPr>
              <w:rFonts w:ascii="Times New Roman" w:hAnsi="Times New Roman"/>
              <w:bCs/>
              <w:sz w:val="44"/>
              <w:szCs w:val="44"/>
            </w:rPr>
          </w:rPrChange>
        </w:rPr>
        <w:t>Assembl</w:t>
      </w:r>
      <w:ins w:id="7" w:author="Martyn Hills" w:date="2019-05-09T18:44:00Z">
        <w:r w:rsidR="00AA5605" w:rsidRPr="00E87930">
          <w:rPr>
            <w:bCs/>
            <w14:ligatures w14:val="standard"/>
            <w:rPrChange w:id="8" w:author="jkwang" w:date="2019-05-16T08:30:00Z">
              <w:rPr>
                <w:rFonts w:ascii="Times New Roman" w:hAnsi="Times New Roman"/>
                <w:bCs/>
                <w:sz w:val="44"/>
                <w:szCs w:val="44"/>
              </w:rPr>
            </w:rPrChange>
          </w:rPr>
          <w:t>y</w:t>
        </w:r>
      </w:ins>
      <w:del w:id="9" w:author="Martyn Hills" w:date="2019-05-09T18:44:00Z">
        <w:r w:rsidRPr="00E87930" w:rsidDel="00AA5605">
          <w:rPr>
            <w:bCs/>
            <w14:ligatures w14:val="standard"/>
            <w:rPrChange w:id="10" w:author="jkwang" w:date="2019-05-16T08:30:00Z">
              <w:rPr>
                <w:rFonts w:ascii="Times New Roman" w:hAnsi="Times New Roman"/>
                <w:bCs/>
                <w:sz w:val="44"/>
                <w:szCs w:val="44"/>
              </w:rPr>
            </w:rPrChange>
          </w:rPr>
          <w:delText>ing</w:delText>
        </w:r>
      </w:del>
      <w:r w:rsidRPr="00E87930">
        <w:rPr>
          <w:bCs/>
          <w14:ligatures w14:val="standard"/>
          <w:rPrChange w:id="11" w:author="jkwang" w:date="2019-05-16T08:30:00Z">
            <w:rPr>
              <w:rFonts w:ascii="Times New Roman" w:hAnsi="Times New Roman"/>
              <w:bCs/>
              <w:sz w:val="44"/>
              <w:szCs w:val="44"/>
            </w:rPr>
          </w:rPrChange>
        </w:rPr>
        <w:t xml:space="preserve"> Defect Detection of Atomizer</w:t>
      </w:r>
      <w:ins w:id="12" w:author="Martyn Hills" w:date="2019-05-09T20:56:00Z">
        <w:r w:rsidR="002B0DE8" w:rsidRPr="00E87930">
          <w:rPr>
            <w:bCs/>
            <w14:ligatures w14:val="standard"/>
            <w:rPrChange w:id="13" w:author="jkwang" w:date="2019-05-16T08:30:00Z">
              <w:rPr>
                <w:rFonts w:ascii="Times New Roman" w:hAnsi="Times New Roman"/>
                <w:bCs/>
                <w:sz w:val="44"/>
                <w:szCs w:val="44"/>
              </w:rPr>
            </w:rPrChange>
          </w:rPr>
          <w:t>s</w:t>
        </w:r>
      </w:ins>
      <w:r w:rsidRPr="00E87930">
        <w:rPr>
          <w:bCs/>
          <w14:ligatures w14:val="standard"/>
          <w:rPrChange w:id="14" w:author="jkwang" w:date="2019-05-16T08:30:00Z">
            <w:rPr>
              <w:rFonts w:ascii="Times New Roman" w:hAnsi="Times New Roman"/>
              <w:bCs/>
              <w:sz w:val="44"/>
              <w:szCs w:val="44"/>
            </w:rPr>
          </w:rPrChange>
        </w:rPr>
        <w:t xml:space="preserve"> Based on Machine Vision</w:t>
      </w:r>
      <w:r w:rsidRPr="009B1522">
        <w:rPr>
          <w:rStyle w:val="a7"/>
          <w:rFonts w:ascii="Times New Roman" w:hAnsi="Times New Roman"/>
          <w:bCs/>
          <w:sz w:val="44"/>
          <w:szCs w:val="44"/>
          <w:vertAlign w:val="baseline"/>
        </w:rPr>
        <w:t xml:space="preserve"> </w:t>
      </w:r>
    </w:p>
    <w:p w14:paraId="427154A2" w14:textId="77777777" w:rsidR="00FD25E7" w:rsidRDefault="00FD25E7" w:rsidP="00E058C1">
      <w:pPr>
        <w:jc w:val="center"/>
        <w:rPr>
          <w:ins w:id="15" w:author="jkwang" w:date="2019-05-16T09:19:00Z"/>
          <w:rFonts w:ascii="Times New Roman" w:hAnsi="Times New Roman" w:cs="Times New Roman"/>
          <w:sz w:val="12"/>
          <w:szCs w:val="12"/>
          <w:lang w:val="en-US"/>
        </w:rPr>
        <w:sectPr w:rsidR="00FD25E7" w:rsidSect="008A3E3E">
          <w:footnotePr>
            <w:numFmt w:val="chicago"/>
          </w:footnotePr>
          <w:pgSz w:w="12240" w:h="15840" w:code="1"/>
          <w:pgMar w:top="1503" w:right="1077" w:bottom="1599" w:left="1077" w:header="720" w:footer="720" w:gutter="0"/>
          <w:cols w:space="284"/>
        </w:sectPr>
      </w:pPr>
    </w:p>
    <w:p w14:paraId="232B1411" w14:textId="2FDF1902" w:rsidR="00FD25E7" w:rsidRDefault="00FD25E7">
      <w:pPr>
        <w:pStyle w:val="Authors"/>
        <w:rPr>
          <w:ins w:id="16" w:author="jkwang" w:date="2019-05-16T09:19:00Z"/>
          <w:rFonts w:ascii="Times New Roman" w:eastAsiaTheme="minorEastAsia" w:hAnsi="Times New Roman" w:cs="Times New Roman"/>
          <w:sz w:val="12"/>
          <w:szCs w:val="12"/>
          <w:lang w:eastAsia="zh-CN"/>
        </w:rPr>
        <w:pPrChange w:id="17" w:author="jkwang" w:date="2019-05-16T09:39:00Z">
          <w:pPr>
            <w:jc w:val="center"/>
          </w:pPr>
        </w:pPrChange>
      </w:pPr>
      <w:proofErr w:type="spellStart"/>
      <w:ins w:id="18" w:author="jkwang" w:date="2019-05-16T09:20:00Z">
        <w:r w:rsidRPr="001A29B5">
          <w:rPr>
            <w:rStyle w:val="FirstName"/>
            <w14:ligatures w14:val="standard"/>
            <w:rPrChange w:id="19" w:author="jkwang" w:date="2019-05-16T09:21:00Z">
              <w:rPr>
                <w:rFonts w:ascii="Times New Roman" w:eastAsiaTheme="minorEastAsia" w:hAnsi="Times New Roman" w:cs="Times New Roman"/>
                <w:sz w:val="12"/>
                <w:szCs w:val="12"/>
                <w:lang w:eastAsia="zh-CN"/>
              </w:rPr>
            </w:rPrChange>
          </w:rPr>
          <w:t>Jiankun</w:t>
        </w:r>
        <w:proofErr w:type="spellEnd"/>
        <w:r w:rsidRPr="001A29B5">
          <w:rPr>
            <w:rStyle w:val="FirstName"/>
            <w14:ligatures w14:val="standard"/>
            <w:rPrChange w:id="20" w:author="jkwang" w:date="2019-05-16T09:21:00Z">
              <w:rPr>
                <w:rFonts w:ascii="Times New Roman" w:eastAsiaTheme="minorEastAsia" w:hAnsi="Times New Roman" w:cs="Times New Roman"/>
                <w:sz w:val="12"/>
                <w:szCs w:val="12"/>
                <w:lang w:eastAsia="zh-CN"/>
              </w:rPr>
            </w:rPrChange>
          </w:rPr>
          <w:t xml:space="preserve"> Wang and Hong Hu</w:t>
        </w:r>
      </w:ins>
      <w:ins w:id="21" w:author="jkwang" w:date="2019-05-16T09:33:00Z">
        <w:r w:rsidR="006C7BFB" w:rsidRPr="00586A35">
          <w:br/>
        </w:r>
      </w:ins>
      <w:ins w:id="22" w:author="jkwang" w:date="2019-05-16T09:20:00Z">
        <w:r w:rsidRPr="001A29B5">
          <w:rPr>
            <w:rStyle w:val="OrgDiv"/>
            <w:color w:val="auto"/>
            <w:sz w:val="20"/>
            <w14:ligatures w14:val="standard"/>
            <w:rPrChange w:id="23" w:author="jkwang" w:date="2019-05-16T09:22:00Z">
              <w:rPr>
                <w:rFonts w:ascii="Times New Roman" w:eastAsiaTheme="minorEastAsia" w:hAnsi="Times New Roman" w:cs="Times New Roman"/>
                <w:sz w:val="12"/>
                <w:szCs w:val="12"/>
                <w:lang w:eastAsia="zh-CN"/>
              </w:rPr>
            </w:rPrChange>
          </w:rPr>
          <w:t>Department of Mechatronic Engineering</w:t>
        </w:r>
      </w:ins>
      <w:ins w:id="24" w:author="jkwang" w:date="2019-05-16T09:33:00Z">
        <w:r w:rsidR="006C7BFB" w:rsidRPr="00586A35">
          <w:br/>
        </w:r>
      </w:ins>
      <w:ins w:id="25" w:author="jkwang" w:date="2019-05-16T09:20:00Z">
        <w:r w:rsidRPr="001E46FD">
          <w:rPr>
            <w:rStyle w:val="OrgDiv"/>
            <w:color w:val="auto"/>
            <w:sz w:val="20"/>
            <w14:ligatures w14:val="standard"/>
            <w:rPrChange w:id="26" w:author="jkwang" w:date="2019-05-16T09:25:00Z">
              <w:rPr>
                <w:rFonts w:ascii="Times New Roman" w:eastAsiaTheme="minorEastAsia" w:hAnsi="Times New Roman" w:cs="Times New Roman"/>
                <w:sz w:val="12"/>
                <w:szCs w:val="12"/>
                <w:lang w:eastAsia="zh-CN"/>
              </w:rPr>
            </w:rPrChange>
          </w:rPr>
          <w:t>Harbin Institute of Technology Shenzhen Graduate School</w:t>
        </w:r>
      </w:ins>
      <w:ins w:id="27" w:author="jkwang" w:date="2019-05-16T09:33:00Z">
        <w:r w:rsidR="006C7BFB" w:rsidRPr="00586A35">
          <w:br/>
        </w:r>
      </w:ins>
      <w:ins w:id="28" w:author="jkwang" w:date="2019-05-16T09:20:00Z">
        <w:r w:rsidRPr="001E46FD">
          <w:rPr>
            <w:rStyle w:val="OrgDiv"/>
            <w:color w:val="auto"/>
            <w:sz w:val="20"/>
            <w14:ligatures w14:val="standard"/>
            <w:rPrChange w:id="29" w:author="jkwang" w:date="2019-05-16T09:25:00Z">
              <w:rPr>
                <w:rFonts w:ascii="Times New Roman" w:eastAsiaTheme="minorEastAsia" w:hAnsi="Times New Roman" w:cs="Times New Roman"/>
                <w:sz w:val="12"/>
                <w:szCs w:val="12"/>
                <w:lang w:eastAsia="zh-CN"/>
              </w:rPr>
            </w:rPrChange>
          </w:rPr>
          <w:t xml:space="preserve">Shenzhen, </w:t>
        </w:r>
      </w:ins>
      <w:ins w:id="30" w:author="jkwang" w:date="2019-05-16T09:29:00Z">
        <w:r w:rsidR="00AF5D66" w:rsidRPr="00AF5D66">
          <w:rPr>
            <w:rStyle w:val="OrgDiv"/>
            <w:color w:val="auto"/>
            <w:sz w:val="20"/>
            <w14:ligatures w14:val="standard"/>
          </w:rPr>
          <w:t>Guangdong Province</w:t>
        </w:r>
      </w:ins>
      <w:ins w:id="31" w:author="jkwang" w:date="2019-05-16T09:20:00Z">
        <w:r w:rsidRPr="001E46FD">
          <w:rPr>
            <w:rStyle w:val="OrgDiv"/>
            <w:color w:val="auto"/>
            <w:sz w:val="20"/>
            <w14:ligatures w14:val="standard"/>
            <w:rPrChange w:id="32" w:author="jkwang" w:date="2019-05-16T09:25:00Z">
              <w:rPr>
                <w:rFonts w:ascii="Times New Roman" w:eastAsiaTheme="minorEastAsia" w:hAnsi="Times New Roman" w:cs="Times New Roman"/>
                <w:sz w:val="12"/>
                <w:szCs w:val="12"/>
                <w:lang w:eastAsia="zh-CN"/>
              </w:rPr>
            </w:rPrChange>
          </w:rPr>
          <w:t>, China</w:t>
        </w:r>
      </w:ins>
      <w:ins w:id="33" w:author="jkwang" w:date="2019-05-16T09:33:00Z">
        <w:r w:rsidR="006C7BFB" w:rsidRPr="00586A35">
          <w:br/>
        </w:r>
      </w:ins>
      <w:ins w:id="34" w:author="jkwang" w:date="2019-05-16T09:20:00Z">
        <w:r w:rsidRPr="001E46FD">
          <w:rPr>
            <w:rStyle w:val="OrgDiv"/>
            <w:color w:val="auto"/>
            <w:sz w:val="20"/>
            <w14:ligatures w14:val="standard"/>
            <w:rPrChange w:id="35" w:author="jkwang" w:date="2019-05-16T09:25:00Z">
              <w:rPr>
                <w:rFonts w:ascii="Times New Roman" w:eastAsiaTheme="minorEastAsia" w:hAnsi="Times New Roman" w:cs="Times New Roman"/>
                <w:sz w:val="12"/>
                <w:szCs w:val="12"/>
                <w:lang w:eastAsia="zh-CN"/>
              </w:rPr>
            </w:rPrChange>
          </w:rPr>
          <w:t>honghu@hit.edu.cn</w:t>
        </w:r>
      </w:ins>
    </w:p>
    <w:p w14:paraId="5C9110D0" w14:textId="3CFECC13" w:rsidR="00FD25E7" w:rsidRPr="000E0524" w:rsidDel="00A25E42" w:rsidRDefault="00521E15">
      <w:pPr>
        <w:pStyle w:val="Authors"/>
        <w:rPr>
          <w:del w:id="36" w:author="jkwang" w:date="2019-05-16T09:20:00Z"/>
          <w:rStyle w:val="FirstName"/>
          <w:rPrChange w:id="37" w:author="jkwang" w:date="2019-05-16T09:35:00Z">
            <w:rPr>
              <w:del w:id="38" w:author="jkwang" w:date="2019-05-16T09:20:00Z"/>
              <w:rStyle w:val="OrgDiv"/>
              <w:rFonts w:ascii="Linux Libertine" w:eastAsiaTheme="minorHAnsi" w:hAnsi="Linux Libertine" w:cs="Linux Libertine"/>
              <w:color w:val="auto"/>
              <w:sz w:val="24"/>
              <w:szCs w:val="22"/>
              <w:lang w:eastAsia="en-US"/>
              <w14:ligatures w14:val="standard"/>
            </w:rPr>
          </w:rPrChange>
        </w:rPr>
        <w:pPrChange w:id="39" w:author="jkwang" w:date="2019-05-16T09:39:00Z">
          <w:pPr>
            <w:pStyle w:val="DefaultParagraphFont1"/>
            <w:snapToGrid w:val="0"/>
            <w:spacing w:after="60"/>
            <w:jc w:val="center"/>
          </w:pPr>
        </w:pPrChange>
      </w:pPr>
      <w:ins w:id="40" w:author="jkwang" w:date="2019-05-16T09:20:00Z">
        <w:r w:rsidRPr="00AF5D66">
          <w:rPr>
            <w:rStyle w:val="FirstName"/>
            <w14:ligatures w14:val="standard"/>
            <w:rPrChange w:id="41" w:author="jkwang" w:date="2019-05-16T09:30:00Z">
              <w:rPr>
                <w:rFonts w:ascii="Times New Roman" w:eastAsiaTheme="minorEastAsia" w:hAnsi="Times New Roman" w:cs="Times New Roman"/>
                <w:color w:val="8496B0" w:themeColor="text2" w:themeTint="99"/>
                <w:sz w:val="12"/>
                <w:szCs w:val="12"/>
                <w:lang w:eastAsia="zh-CN"/>
              </w:rPr>
            </w:rPrChange>
          </w:rPr>
          <w:t xml:space="preserve">Long Chen and </w:t>
        </w:r>
        <w:proofErr w:type="spellStart"/>
        <w:r w:rsidRPr="00AF5D66">
          <w:rPr>
            <w:rStyle w:val="FirstName"/>
            <w14:ligatures w14:val="standard"/>
            <w:rPrChange w:id="42" w:author="jkwang" w:date="2019-05-16T09:30:00Z">
              <w:rPr>
                <w:rFonts w:ascii="Times New Roman" w:eastAsiaTheme="minorEastAsia" w:hAnsi="Times New Roman" w:cs="Times New Roman"/>
                <w:color w:val="8496B0" w:themeColor="text2" w:themeTint="99"/>
                <w:sz w:val="12"/>
                <w:szCs w:val="12"/>
                <w:lang w:eastAsia="zh-CN"/>
              </w:rPr>
            </w:rPrChange>
          </w:rPr>
          <w:t>Caiying</w:t>
        </w:r>
        <w:proofErr w:type="spellEnd"/>
        <w:r w:rsidRPr="00AF5D66">
          <w:rPr>
            <w:rStyle w:val="FirstName"/>
            <w14:ligatures w14:val="standard"/>
            <w:rPrChange w:id="43" w:author="jkwang" w:date="2019-05-16T09:30:00Z">
              <w:rPr>
                <w:rFonts w:ascii="Times New Roman" w:eastAsiaTheme="minorEastAsia" w:hAnsi="Times New Roman" w:cs="Times New Roman"/>
                <w:color w:val="8496B0" w:themeColor="text2" w:themeTint="99"/>
                <w:sz w:val="12"/>
                <w:szCs w:val="12"/>
                <w:lang w:eastAsia="zh-CN"/>
              </w:rPr>
            </w:rPrChange>
          </w:rPr>
          <w:t xml:space="preserve"> He</w:t>
        </w:r>
      </w:ins>
      <w:ins w:id="44" w:author="jkwang" w:date="2019-05-16T09:33:00Z">
        <w:r w:rsidR="00A25E42" w:rsidRPr="000E0524">
          <w:rPr>
            <w:rStyle w:val="FirstName"/>
            <w14:ligatures w14:val="standard"/>
            <w:rPrChange w:id="45" w:author="jkwang" w:date="2019-05-16T09:35:00Z">
              <w:rPr/>
            </w:rPrChange>
          </w:rPr>
          <w:br/>
        </w:r>
      </w:ins>
      <w:ins w:id="46" w:author="jkwang" w:date="2019-05-16T09:20:00Z">
        <w:r w:rsidRPr="000E0524">
          <w:rPr>
            <w:rStyle w:val="OrgDiv"/>
            <w:color w:val="auto"/>
            <w:sz w:val="20"/>
            <w14:ligatures w14:val="standard"/>
            <w:rPrChange w:id="47" w:author="jkwang" w:date="2019-05-16T09:35:00Z">
              <w:rPr>
                <w:rFonts w:ascii="Times New Roman" w:eastAsiaTheme="minorEastAsia" w:hAnsi="Times New Roman" w:cs="Times New Roman"/>
                <w:sz w:val="12"/>
                <w:szCs w:val="12"/>
                <w:lang w:eastAsia="zh-CN"/>
              </w:rPr>
            </w:rPrChange>
          </w:rPr>
          <w:t>Technology Center</w:t>
        </w:r>
      </w:ins>
      <w:ins w:id="48" w:author="jkwang" w:date="2019-05-16T09:33:00Z">
        <w:r w:rsidR="00A25E42" w:rsidRPr="000E0524">
          <w:rPr>
            <w:rStyle w:val="OrgDiv"/>
            <w:color w:val="auto"/>
            <w:rPrChange w:id="49" w:author="jkwang" w:date="2019-05-16T09:35:00Z">
              <w:rPr/>
            </w:rPrChange>
          </w:rPr>
          <w:br/>
        </w:r>
      </w:ins>
      <w:ins w:id="50" w:author="jkwang" w:date="2019-05-16T09:20:00Z">
        <w:r w:rsidRPr="000E0524">
          <w:rPr>
            <w:rStyle w:val="OrgDiv"/>
            <w:color w:val="auto"/>
            <w:sz w:val="20"/>
            <w14:ligatures w14:val="standard"/>
            <w:rPrChange w:id="51" w:author="jkwang" w:date="2019-05-16T09:35:00Z">
              <w:rPr>
                <w:rFonts w:ascii="Times New Roman" w:eastAsiaTheme="minorEastAsia" w:hAnsi="Times New Roman" w:cs="Times New Roman"/>
                <w:sz w:val="12"/>
                <w:szCs w:val="12"/>
                <w:lang w:eastAsia="zh-CN"/>
              </w:rPr>
            </w:rPrChange>
          </w:rPr>
          <w:t>Shenzhen Colibri Technologies Co. Ltd</w:t>
        </w:r>
      </w:ins>
      <w:ins w:id="52" w:author="jkwang" w:date="2019-05-16T09:33:00Z">
        <w:r w:rsidR="00A25E42" w:rsidRPr="000E0524">
          <w:rPr>
            <w:rStyle w:val="OrgDiv"/>
            <w:color w:val="auto"/>
            <w:rPrChange w:id="53" w:author="jkwang" w:date="2019-05-16T09:35:00Z">
              <w:rPr/>
            </w:rPrChange>
          </w:rPr>
          <w:br/>
        </w:r>
      </w:ins>
      <w:ins w:id="54" w:author="jkwang" w:date="2019-05-16T09:20:00Z">
        <w:r w:rsidRPr="000E0524">
          <w:rPr>
            <w:rStyle w:val="OrgDiv"/>
            <w:color w:val="auto"/>
            <w:sz w:val="20"/>
            <w14:ligatures w14:val="standard"/>
            <w:rPrChange w:id="55" w:author="jkwang" w:date="2019-05-16T09:35:00Z">
              <w:rPr>
                <w:rFonts w:ascii="Times New Roman" w:eastAsiaTheme="minorEastAsia" w:hAnsi="Times New Roman" w:cs="Times New Roman"/>
                <w:sz w:val="12"/>
                <w:szCs w:val="12"/>
                <w:lang w:eastAsia="zh-CN"/>
              </w:rPr>
            </w:rPrChange>
          </w:rPr>
          <w:t>Shenzhen, Guangdong Province, China</w:t>
        </w:r>
      </w:ins>
      <w:ins w:id="56" w:author="jkwang" w:date="2019-05-16T09:33:00Z">
        <w:r w:rsidR="00A25E42" w:rsidRPr="000E0524">
          <w:rPr>
            <w:rStyle w:val="OrgDiv"/>
            <w:color w:val="auto"/>
            <w:rPrChange w:id="57" w:author="jkwang" w:date="2019-05-16T09:35:00Z">
              <w:rPr/>
            </w:rPrChange>
          </w:rPr>
          <w:br/>
        </w:r>
      </w:ins>
      <w:ins w:id="58" w:author="jkwang" w:date="2019-05-16T09:20:00Z">
        <w:r w:rsidRPr="000E0524">
          <w:rPr>
            <w:rStyle w:val="OrgDiv"/>
            <w:color w:val="auto"/>
            <w:sz w:val="20"/>
            <w14:ligatures w14:val="standard"/>
            <w:rPrChange w:id="59" w:author="jkwang" w:date="2019-05-16T09:35:00Z">
              <w:rPr>
                <w:rFonts w:ascii="Times New Roman" w:eastAsiaTheme="minorEastAsia" w:hAnsi="Times New Roman" w:cs="Times New Roman"/>
                <w:sz w:val="12"/>
                <w:szCs w:val="12"/>
                <w:lang w:eastAsia="zh-CN"/>
              </w:rPr>
            </w:rPrChange>
          </w:rPr>
          <w:t>longchen@colibri.com.cn</w:t>
        </w:r>
      </w:ins>
    </w:p>
    <w:p w14:paraId="15E7CF45" w14:textId="77777777" w:rsidR="00A25E42" w:rsidRPr="00AF5D66" w:rsidRDefault="00A25E42">
      <w:pPr>
        <w:pStyle w:val="Authors"/>
        <w:rPr>
          <w:ins w:id="60" w:author="jkwang" w:date="2019-05-16T09:33:00Z"/>
          <w:rStyle w:val="OrgDiv"/>
          <w:color w:val="auto"/>
          <w:sz w:val="20"/>
          <w14:ligatures w14:val="standard"/>
          <w:rPrChange w:id="61" w:author="jkwang" w:date="2019-05-16T09:30:00Z">
            <w:rPr>
              <w:ins w:id="62" w:author="jkwang" w:date="2019-05-16T09:33:00Z"/>
              <w:rFonts w:ascii="Times New Roman" w:hAnsi="Times New Roman" w:cs="Times New Roman"/>
              <w:sz w:val="12"/>
              <w:szCs w:val="12"/>
            </w:rPr>
          </w:rPrChange>
        </w:rPr>
        <w:pPrChange w:id="63" w:author="jkwang" w:date="2019-05-16T09:39:00Z">
          <w:pPr>
            <w:jc w:val="center"/>
          </w:pPr>
        </w:pPrChange>
      </w:pPr>
    </w:p>
    <w:p w14:paraId="7B93F548" w14:textId="77777777" w:rsidR="00000000" w:rsidRDefault="00260880">
      <w:pPr>
        <w:pStyle w:val="Authors"/>
        <w:rPr>
          <w:ins w:id="64" w:author="jkwang" w:date="2019-05-16T09:19:00Z"/>
          <w:rStyle w:val="OrgDiv"/>
          <w:color w:val="auto"/>
          <w:sz w:val="20"/>
          <w14:ligatures w14:val="standard"/>
          <w:rPrChange w:id="65" w:author="jkwang" w:date="2019-05-16T09:30:00Z">
            <w:rPr>
              <w:ins w:id="66" w:author="jkwang" w:date="2019-05-16T09:19:00Z"/>
              <w:rFonts w:ascii="Times New Roman" w:hAnsi="Times New Roman" w:cs="Times New Roman"/>
              <w:color w:val="000000"/>
              <w:sz w:val="22"/>
              <w:szCs w:val="22"/>
            </w:rPr>
          </w:rPrChange>
        </w:rPr>
        <w:sectPr w:rsidR="00000000" w:rsidSect="00722F4C">
          <w:footnotePr>
            <w:numFmt w:val="chicago"/>
          </w:footnotePr>
          <w:type w:val="continuous"/>
          <w:pgSz w:w="12240" w:h="15840" w:code="1"/>
          <w:pgMar w:top="1503" w:right="1077" w:bottom="1599" w:left="1077" w:header="720" w:footer="720" w:gutter="0"/>
          <w:cols w:num="2" w:space="284"/>
          <w:sectPrChange w:id="67" w:author="jkwang" w:date="2019-05-16T09:19:00Z">
            <w:sectPr w:rsidR="00000000" w:rsidSect="00722F4C">
              <w:pgMar w:top="1503" w:right="1077" w:bottom="1599" w:left="1077" w:header="720" w:footer="720" w:gutter="0"/>
              <w:cols w:num="1"/>
            </w:sectPr>
          </w:sectPrChange>
        </w:sectPr>
        <w:pPrChange w:id="68" w:author="jkwang" w:date="2019-05-16T09:39:00Z">
          <w:pPr>
            <w:pStyle w:val="DefaultParagraphFont1"/>
            <w:snapToGrid w:val="0"/>
            <w:spacing w:after="60"/>
            <w:jc w:val="center"/>
          </w:pPr>
        </w:pPrChange>
      </w:pPr>
    </w:p>
    <w:tbl>
      <w:tblPr>
        <w:tblW w:w="10348" w:type="dxa"/>
        <w:tblInd w:w="-5" w:type="dxa"/>
        <w:tblLayout w:type="fixed"/>
        <w:tblLook w:val="0000" w:firstRow="0" w:lastRow="0" w:firstColumn="0" w:lastColumn="0" w:noHBand="0" w:noVBand="0"/>
      </w:tblPr>
      <w:tblGrid>
        <w:gridCol w:w="5333"/>
        <w:gridCol w:w="5015"/>
      </w:tblGrid>
      <w:tr w:rsidR="00411A52" w:rsidRPr="00A66CC8" w:rsidDel="00521E15" w14:paraId="5D0F2E07" w14:textId="2F0FCE38" w:rsidTr="00A47AC7">
        <w:trPr>
          <w:cantSplit/>
          <w:del w:id="69" w:author="jkwang" w:date="2019-05-16T09:20:00Z"/>
        </w:trPr>
        <w:tc>
          <w:tcPr>
            <w:tcW w:w="5333" w:type="dxa"/>
            <w:vAlign w:val="center"/>
          </w:tcPr>
          <w:p w14:paraId="431DFDC5" w14:textId="01930B3D" w:rsidR="00411A52" w:rsidRPr="00A66CC8" w:rsidDel="00521E15" w:rsidRDefault="00D31EE8" w:rsidP="008A6CE9">
            <w:pPr>
              <w:pStyle w:val="DefaultParagraphFont1"/>
              <w:snapToGrid w:val="0"/>
              <w:spacing w:after="60"/>
              <w:jc w:val="center"/>
              <w:rPr>
                <w:del w:id="70" w:author="jkwang" w:date="2019-05-16T09:20:00Z"/>
                <w:rFonts w:ascii="Times New Roman" w:hAnsi="Times New Roman" w:cs="Times New Roman"/>
                <w:color w:val="000000"/>
                <w:sz w:val="22"/>
                <w:szCs w:val="22"/>
              </w:rPr>
            </w:pPr>
            <w:del w:id="71" w:author="jkwang" w:date="2019-05-16T09:20:00Z">
              <w:r w:rsidRPr="008A6CE9" w:rsidDel="00521E15">
                <w:rPr>
                  <w:rFonts w:ascii="Times New Roman" w:hAnsi="Times New Roman" w:cs="Times New Roman"/>
                  <w:color w:val="000000"/>
                  <w:sz w:val="22"/>
                  <w:szCs w:val="22"/>
                </w:rPr>
                <w:delText>Jiankun Wang</w:delText>
              </w:r>
              <w:r w:rsidR="008A6CE9" w:rsidRPr="008A6CE9" w:rsidDel="00521E15">
                <w:rPr>
                  <w:rFonts w:ascii="Times New Roman" w:hAnsi="Times New Roman" w:cs="Times New Roman"/>
                  <w:color w:val="000000"/>
                  <w:sz w:val="22"/>
                  <w:szCs w:val="22"/>
                </w:rPr>
                <w:delText xml:space="preserve"> and </w:delText>
              </w:r>
              <w:r w:rsidRPr="008A6CE9" w:rsidDel="00521E15">
                <w:rPr>
                  <w:rFonts w:ascii="Times New Roman" w:hAnsi="Times New Roman" w:cs="Times New Roman"/>
                  <w:color w:val="000000"/>
                  <w:sz w:val="22"/>
                  <w:szCs w:val="22"/>
                </w:rPr>
                <w:delText>Hong Hu</w:delText>
              </w:r>
            </w:del>
          </w:p>
        </w:tc>
        <w:tc>
          <w:tcPr>
            <w:tcW w:w="5015" w:type="dxa"/>
            <w:vAlign w:val="center"/>
          </w:tcPr>
          <w:p w14:paraId="709D493A" w14:textId="0122CC9A" w:rsidR="00411A52" w:rsidRPr="00A66CC8" w:rsidDel="00521E15" w:rsidRDefault="00925120" w:rsidP="00E058C1">
            <w:pPr>
              <w:pStyle w:val="DefaultParagraphFont1"/>
              <w:snapToGrid w:val="0"/>
              <w:spacing w:after="60"/>
              <w:jc w:val="center"/>
              <w:rPr>
                <w:del w:id="72" w:author="jkwang" w:date="2019-05-16T09:20:00Z"/>
                <w:rFonts w:ascii="Times New Roman" w:hAnsi="Times New Roman" w:cs="Times New Roman"/>
                <w:color w:val="000000"/>
                <w:sz w:val="22"/>
                <w:szCs w:val="22"/>
              </w:rPr>
            </w:pPr>
            <w:del w:id="73" w:author="jkwang" w:date="2019-05-16T09:20:00Z">
              <w:r w:rsidRPr="00925120" w:rsidDel="00521E15">
                <w:rPr>
                  <w:rFonts w:ascii="Times New Roman" w:hAnsi="Times New Roman" w:cs="Times New Roman"/>
                  <w:color w:val="000000"/>
                  <w:sz w:val="22"/>
                  <w:szCs w:val="22"/>
                </w:rPr>
                <w:delText>Long Chen and Caiying He</w:delText>
              </w:r>
            </w:del>
          </w:p>
        </w:tc>
      </w:tr>
      <w:tr w:rsidR="00411A52" w:rsidRPr="00A66CC8" w:rsidDel="00521E15" w14:paraId="110DEE8F" w14:textId="23966940" w:rsidTr="00A47AC7">
        <w:trPr>
          <w:cantSplit/>
          <w:del w:id="74" w:author="jkwang" w:date="2019-05-16T09:20:00Z"/>
        </w:trPr>
        <w:tc>
          <w:tcPr>
            <w:tcW w:w="5333" w:type="dxa"/>
            <w:vAlign w:val="center"/>
          </w:tcPr>
          <w:p w14:paraId="2A65BB67" w14:textId="0C670802" w:rsidR="00411A52" w:rsidRPr="00A66CC8" w:rsidDel="00521E15" w:rsidRDefault="00411A52" w:rsidP="00E058C1">
            <w:pPr>
              <w:pStyle w:val="DefaultParagraphFont1"/>
              <w:jc w:val="center"/>
              <w:rPr>
                <w:del w:id="75" w:author="jkwang" w:date="2019-05-16T09:20:00Z"/>
                <w:rFonts w:ascii="Times New Roman" w:hAnsi="Times New Roman" w:cs="Times New Roman"/>
                <w:i/>
                <w:color w:val="000000"/>
              </w:rPr>
            </w:pPr>
            <w:del w:id="76" w:author="jkwang" w:date="2019-05-16T09:20:00Z">
              <w:r w:rsidRPr="00A66CC8" w:rsidDel="00521E15">
                <w:rPr>
                  <w:rFonts w:ascii="Times New Roman" w:hAnsi="Times New Roman" w:cs="Times New Roman"/>
                  <w:i/>
                  <w:color w:val="000000"/>
                </w:rPr>
                <w:delText>Dep</w:delText>
              </w:r>
              <w:r w:rsidR="00260E28" w:rsidRPr="00A66CC8" w:rsidDel="00521E15">
                <w:rPr>
                  <w:rFonts w:ascii="Times New Roman" w:hAnsi="Times New Roman" w:cs="Times New Roman"/>
                  <w:i/>
                  <w:color w:val="000000"/>
                </w:rPr>
                <w:delText>artmen</w:delText>
              </w:r>
              <w:r w:rsidRPr="00A66CC8" w:rsidDel="00521E15">
                <w:rPr>
                  <w:rFonts w:ascii="Times New Roman" w:hAnsi="Times New Roman" w:cs="Times New Roman"/>
                  <w:i/>
                  <w:color w:val="000000"/>
                </w:rPr>
                <w:delText xml:space="preserve">t of </w:delText>
              </w:r>
              <w:r w:rsidR="00A066B9" w:rsidRPr="00A066B9" w:rsidDel="00521E15">
                <w:rPr>
                  <w:rFonts w:ascii="Times New Roman" w:hAnsi="Times New Roman" w:cs="Times New Roman"/>
                  <w:i/>
                  <w:color w:val="000000"/>
                </w:rPr>
                <w:delText>Mechatronic Engineering</w:delText>
              </w:r>
            </w:del>
          </w:p>
        </w:tc>
        <w:tc>
          <w:tcPr>
            <w:tcW w:w="5015" w:type="dxa"/>
            <w:vAlign w:val="center"/>
          </w:tcPr>
          <w:p w14:paraId="1BD337BC" w14:textId="67AAEEC2" w:rsidR="00411A52" w:rsidRPr="00A66CC8" w:rsidDel="00521E15" w:rsidRDefault="00925120" w:rsidP="00E058C1">
            <w:pPr>
              <w:pStyle w:val="DefaultParagraphFont1"/>
              <w:jc w:val="center"/>
              <w:rPr>
                <w:del w:id="77" w:author="jkwang" w:date="2019-05-16T09:20:00Z"/>
                <w:rFonts w:ascii="Times New Roman" w:hAnsi="Times New Roman" w:cs="Times New Roman"/>
                <w:i/>
                <w:color w:val="000000"/>
              </w:rPr>
            </w:pPr>
            <w:del w:id="78" w:author="jkwang" w:date="2019-05-16T09:20:00Z">
              <w:r w:rsidRPr="00925120" w:rsidDel="00521E15">
                <w:rPr>
                  <w:rFonts w:ascii="Times New Roman" w:hAnsi="Times New Roman" w:cs="Times New Roman"/>
                  <w:i/>
                  <w:color w:val="000000"/>
                </w:rPr>
                <w:delText>Technology Center</w:delText>
              </w:r>
            </w:del>
          </w:p>
        </w:tc>
      </w:tr>
      <w:tr w:rsidR="00411A52" w:rsidRPr="00A66CC8" w:rsidDel="00521E15" w14:paraId="7E41E6FF" w14:textId="139F34FF" w:rsidTr="00A47AC7">
        <w:trPr>
          <w:cantSplit/>
          <w:del w:id="79" w:author="jkwang" w:date="2019-05-16T09:20:00Z"/>
        </w:trPr>
        <w:tc>
          <w:tcPr>
            <w:tcW w:w="5333" w:type="dxa"/>
            <w:vAlign w:val="center"/>
          </w:tcPr>
          <w:p w14:paraId="5E858D75" w14:textId="5C507319" w:rsidR="00411A52" w:rsidRPr="00A66CC8" w:rsidDel="00521E15" w:rsidRDefault="004347A7" w:rsidP="00E058C1">
            <w:pPr>
              <w:pStyle w:val="DefaultParagraphFont1"/>
              <w:jc w:val="center"/>
              <w:rPr>
                <w:del w:id="80" w:author="jkwang" w:date="2019-05-16T09:20:00Z"/>
                <w:rFonts w:ascii="Times New Roman" w:hAnsi="Times New Roman" w:cs="Times New Roman"/>
                <w:i/>
                <w:color w:val="000000"/>
              </w:rPr>
            </w:pPr>
            <w:del w:id="81" w:author="jkwang" w:date="2019-05-16T09:20:00Z">
              <w:r w:rsidRPr="004347A7" w:rsidDel="00521E15">
                <w:rPr>
                  <w:rFonts w:ascii="Times New Roman" w:hAnsi="Times New Roman" w:cs="Times New Roman"/>
                  <w:i/>
                  <w:color w:val="000000"/>
                </w:rPr>
                <w:delText>Harbin Institute of Technology Shenzhen Graduate School</w:delText>
              </w:r>
            </w:del>
          </w:p>
        </w:tc>
        <w:tc>
          <w:tcPr>
            <w:tcW w:w="5015" w:type="dxa"/>
            <w:vAlign w:val="center"/>
          </w:tcPr>
          <w:p w14:paraId="4490B378" w14:textId="155C5E6D" w:rsidR="00411A52" w:rsidRPr="00A66CC8" w:rsidDel="00521E15" w:rsidRDefault="00925120" w:rsidP="00E058C1">
            <w:pPr>
              <w:pStyle w:val="DefaultParagraphFont1"/>
              <w:jc w:val="center"/>
              <w:rPr>
                <w:del w:id="82" w:author="jkwang" w:date="2019-05-16T09:20:00Z"/>
                <w:rFonts w:ascii="Times New Roman" w:hAnsi="Times New Roman" w:cs="Times New Roman"/>
                <w:i/>
                <w:color w:val="000000"/>
              </w:rPr>
            </w:pPr>
            <w:del w:id="83" w:author="jkwang" w:date="2019-05-16T09:20:00Z">
              <w:r w:rsidRPr="00925120" w:rsidDel="00521E15">
                <w:rPr>
                  <w:rFonts w:ascii="Times New Roman" w:hAnsi="Times New Roman" w:cs="Times New Roman"/>
                  <w:i/>
                  <w:color w:val="000000"/>
                </w:rPr>
                <w:delText>Shenzhen Colibri Technologies Co. Ltd</w:delText>
              </w:r>
            </w:del>
          </w:p>
        </w:tc>
      </w:tr>
      <w:tr w:rsidR="00411A52" w:rsidRPr="00A66CC8" w:rsidDel="00521E15" w14:paraId="76354E3A" w14:textId="4A45BEFD" w:rsidTr="00A47AC7">
        <w:trPr>
          <w:cantSplit/>
          <w:del w:id="84" w:author="jkwang" w:date="2019-05-16T09:20:00Z"/>
        </w:trPr>
        <w:tc>
          <w:tcPr>
            <w:tcW w:w="5333" w:type="dxa"/>
            <w:vAlign w:val="center"/>
          </w:tcPr>
          <w:p w14:paraId="4147ADC3" w14:textId="5DC0D35B" w:rsidR="00411A52" w:rsidRPr="00A66CC8" w:rsidDel="00521E15" w:rsidRDefault="00925120" w:rsidP="00E058C1">
            <w:pPr>
              <w:pStyle w:val="DefaultParagraphFont1"/>
              <w:jc w:val="center"/>
              <w:rPr>
                <w:del w:id="85" w:author="jkwang" w:date="2019-05-16T09:20:00Z"/>
                <w:rFonts w:ascii="Times New Roman" w:hAnsi="Times New Roman" w:cs="Times New Roman"/>
                <w:i/>
                <w:color w:val="000000"/>
              </w:rPr>
            </w:pPr>
            <w:del w:id="86" w:author="jkwang" w:date="2019-05-16T09:20:00Z">
              <w:r w:rsidRPr="00925120" w:rsidDel="00521E15">
                <w:rPr>
                  <w:rFonts w:ascii="Times New Roman" w:hAnsi="Times New Roman" w:cs="Times New Roman"/>
                  <w:i/>
                  <w:color w:val="000000"/>
                </w:rPr>
                <w:delText>Shenzhen, 518055, China</w:delText>
              </w:r>
            </w:del>
          </w:p>
        </w:tc>
        <w:tc>
          <w:tcPr>
            <w:tcW w:w="5015" w:type="dxa"/>
            <w:vAlign w:val="center"/>
          </w:tcPr>
          <w:p w14:paraId="75E1E5AE" w14:textId="49793727" w:rsidR="00411A52" w:rsidRPr="00A66CC8" w:rsidDel="00521E15" w:rsidRDefault="00925120" w:rsidP="00E058C1">
            <w:pPr>
              <w:pStyle w:val="DefaultParagraphFont1"/>
              <w:jc w:val="center"/>
              <w:rPr>
                <w:del w:id="87" w:author="jkwang" w:date="2019-05-16T09:20:00Z"/>
                <w:rFonts w:ascii="Times New Roman" w:eastAsia="宋体" w:hAnsi="Times New Roman" w:cs="Times New Roman"/>
                <w:i/>
                <w:color w:val="000000"/>
                <w:lang w:eastAsia="zh-CN"/>
              </w:rPr>
            </w:pPr>
            <w:del w:id="88" w:author="jkwang" w:date="2019-05-16T09:20:00Z">
              <w:r w:rsidRPr="00925120" w:rsidDel="00521E15">
                <w:rPr>
                  <w:rStyle w:val="nsfaddress"/>
                  <w:rFonts w:ascii="Times New Roman" w:hAnsi="Times New Roman" w:cs="Times New Roman"/>
                  <w:i/>
                  <w:color w:val="000000"/>
                </w:rPr>
                <w:delText>Shenzhen, Guangdong Province, China</w:delText>
              </w:r>
            </w:del>
          </w:p>
        </w:tc>
      </w:tr>
      <w:tr w:rsidR="00411A52" w:rsidRPr="00A66CC8" w:rsidDel="00521E15" w14:paraId="2AA51FF6" w14:textId="00E45D62" w:rsidTr="00A47AC7">
        <w:trPr>
          <w:cantSplit/>
          <w:del w:id="89" w:author="jkwang" w:date="2019-05-16T09:20:00Z"/>
        </w:trPr>
        <w:tc>
          <w:tcPr>
            <w:tcW w:w="5333" w:type="dxa"/>
            <w:vAlign w:val="center"/>
          </w:tcPr>
          <w:p w14:paraId="7606F763" w14:textId="70BCD85C" w:rsidR="00411A52" w:rsidRPr="00A66CC8" w:rsidDel="00521E15" w:rsidRDefault="00925120" w:rsidP="00E058C1">
            <w:pPr>
              <w:pStyle w:val="DefaultParagraphFont1"/>
              <w:spacing w:before="60"/>
              <w:jc w:val="center"/>
              <w:rPr>
                <w:del w:id="90" w:author="jkwang" w:date="2019-05-16T09:20:00Z"/>
                <w:rFonts w:ascii="Times New Roman" w:hAnsi="Times New Roman" w:cs="Times New Roman"/>
                <w:color w:val="000000"/>
              </w:rPr>
            </w:pPr>
            <w:del w:id="91" w:author="jkwang" w:date="2019-05-16T09:20:00Z">
              <w:r w:rsidRPr="00925120" w:rsidDel="00521E15">
                <w:rPr>
                  <w:rFonts w:ascii="Times New Roman" w:hAnsi="Times New Roman" w:cs="Times New Roman"/>
                  <w:color w:val="000000"/>
                </w:rPr>
                <w:delText>honghu@hit.edu.cn</w:delText>
              </w:r>
            </w:del>
          </w:p>
        </w:tc>
        <w:tc>
          <w:tcPr>
            <w:tcW w:w="5015" w:type="dxa"/>
            <w:vAlign w:val="center"/>
          </w:tcPr>
          <w:p w14:paraId="044D7599" w14:textId="17C52335" w:rsidR="00411A52" w:rsidRPr="00A66CC8" w:rsidDel="00521E15" w:rsidRDefault="00F71F7B" w:rsidP="00E058C1">
            <w:pPr>
              <w:pStyle w:val="DefaultParagraphFont1"/>
              <w:snapToGrid w:val="0"/>
              <w:spacing w:before="60"/>
              <w:jc w:val="center"/>
              <w:rPr>
                <w:del w:id="92" w:author="jkwang" w:date="2019-05-16T09:20:00Z"/>
                <w:rFonts w:ascii="Times New Roman" w:hAnsi="Times New Roman" w:cs="Times New Roman"/>
                <w:color w:val="000000"/>
              </w:rPr>
            </w:pPr>
            <w:del w:id="93" w:author="jkwang" w:date="2019-05-16T09:20:00Z">
              <w:r w:rsidRPr="00F71F7B" w:rsidDel="00521E15">
                <w:rPr>
                  <w:rFonts w:ascii="Times New Roman" w:hAnsi="Times New Roman" w:cs="Times New Roman"/>
                  <w:color w:val="000000"/>
                </w:rPr>
                <w:delText>longchen@colibri.com.cn</w:delText>
              </w:r>
            </w:del>
          </w:p>
        </w:tc>
      </w:tr>
    </w:tbl>
    <w:p w14:paraId="1BC7EEBF" w14:textId="0275BCD7" w:rsidR="00411A52" w:rsidRPr="000A279A" w:rsidDel="0058353C" w:rsidRDefault="00411A52">
      <w:pPr>
        <w:pStyle w:val="AuthNotes"/>
        <w:spacing w:after="0"/>
        <w:rPr>
          <w:del w:id="94" w:author="jkwang" w:date="2019-05-16T09:43:00Z"/>
          <w14:ligatures w14:val="standard"/>
          <w:rPrChange w:id="95" w:author="jkwang" w:date="2019-05-16T09:41:00Z">
            <w:rPr>
              <w:del w:id="96" w:author="jkwang" w:date="2019-05-16T09:43:00Z"/>
              <w:rFonts w:ascii="Times New Roman" w:hAnsi="Times New Roman" w:cs="Times New Roman"/>
              <w:b/>
              <w:bCs/>
              <w:i/>
              <w:iCs/>
              <w:sz w:val="18"/>
              <w:szCs w:val="22"/>
            </w:rPr>
          </w:rPrChange>
        </w:rPr>
        <w:pPrChange w:id="97" w:author="jkwang" w:date="2019-05-16T09:44:00Z">
          <w:pPr>
            <w:pStyle w:val="DefaultParagraphFont1"/>
            <w:jc w:val="both"/>
          </w:pPr>
        </w:pPrChange>
      </w:pPr>
    </w:p>
    <w:p w14:paraId="549F06E7" w14:textId="3C4FC783" w:rsidR="00000000" w:rsidRDefault="00260880">
      <w:pPr>
        <w:pStyle w:val="AbsHead"/>
        <w:tabs>
          <w:tab w:val="left" w:pos="1000"/>
        </w:tabs>
        <w:rPr>
          <w14:ligatures w14:val="standard"/>
          <w:rPrChange w:id="98" w:author="jkwang" w:date="2019-05-16T09:44:00Z">
            <w:rPr>
              <w:rFonts w:ascii="Times New Roman" w:hAnsi="Times New Roman" w:cs="Times New Roman"/>
              <w:sz w:val="18"/>
              <w:szCs w:val="22"/>
              <w:lang w:val="en-US"/>
            </w:rPr>
          </w:rPrChange>
        </w:rPr>
        <w:sectPr w:rsidR="00000000" w:rsidSect="00722F4C">
          <w:footnotePr>
            <w:numFmt w:val="chicago"/>
          </w:footnotePr>
          <w:type w:val="continuous"/>
          <w:pgSz w:w="12240" w:h="15840" w:code="1"/>
          <w:pgMar w:top="1503" w:right="1077" w:bottom="1599" w:left="1077" w:header="720" w:footer="720" w:gutter="0"/>
          <w:cols w:space="284"/>
          <w:sectPrChange w:id="99" w:author="jkwang" w:date="2019-05-15T17:16:00Z">
            <w:sectPr w:rsidR="00000000" w:rsidSect="00722F4C">
              <w:type w:val="nextPage"/>
              <w:pgMar w:top="1080" w:right="900" w:bottom="1440" w:left="900" w:header="720" w:footer="720" w:gutter="0"/>
            </w:sectPr>
          </w:sectPrChange>
        </w:sectPr>
        <w:pPrChange w:id="100" w:author="jkwang" w:date="2019-05-16T11:07:00Z">
          <w:pPr/>
        </w:pPrChange>
      </w:pPr>
    </w:p>
    <w:p w14:paraId="0779BD3C" w14:textId="645D5FD1" w:rsidR="008838F6" w:rsidRDefault="008838F6">
      <w:pPr>
        <w:pStyle w:val="AbsHead"/>
        <w:rPr>
          <w:ins w:id="101" w:author="jkwang" w:date="2019-05-16T11:03:00Z"/>
          <w:rFonts w:eastAsia="Verdana"/>
          <w14:ligatures w14:val="standard"/>
        </w:rPr>
        <w:pPrChange w:id="102" w:author="jkwang" w:date="2019-05-16T11:04:00Z">
          <w:pPr>
            <w:pStyle w:val="DefaultParagraphFont1"/>
            <w:widowControl w:val="0"/>
            <w:tabs>
              <w:tab w:val="left" w:pos="360"/>
            </w:tabs>
            <w:kinsoku w:val="0"/>
            <w:snapToGrid w:val="0"/>
            <w:jc w:val="both"/>
          </w:pPr>
        </w:pPrChange>
      </w:pPr>
      <w:ins w:id="103" w:author="jkwang" w:date="2019-05-16T11:03:00Z">
        <w:r w:rsidRPr="00C258B4">
          <w:rPr>
            <w14:ligatures w14:val="standard"/>
          </w:rPr>
          <w:t>ABSTRACT</w:t>
        </w:r>
        <w:r>
          <w:rPr>
            <w14:ligatures w14:val="standard"/>
          </w:rPr>
          <w:t xml:space="preserve">   </w:t>
        </w:r>
      </w:ins>
    </w:p>
    <w:p w14:paraId="1806D838" w14:textId="5DCD97CB" w:rsidR="000A2504" w:rsidRDefault="00CD56E4">
      <w:pPr>
        <w:pStyle w:val="Abstract"/>
        <w:rPr>
          <w:rFonts w:ascii="Times New Roman" w:hAnsi="Times New Roman" w:cs="Times New Roman"/>
          <w:b/>
          <w:szCs w:val="18"/>
        </w:rPr>
        <w:pPrChange w:id="104" w:author="jkwang" w:date="2019-05-16T09:45:00Z">
          <w:pPr>
            <w:pStyle w:val="DefaultParagraphFont1"/>
            <w:widowControl w:val="0"/>
            <w:tabs>
              <w:tab w:val="left" w:pos="360"/>
            </w:tabs>
            <w:kinsoku w:val="0"/>
            <w:snapToGrid w:val="0"/>
            <w:jc w:val="both"/>
          </w:pPr>
        </w:pPrChange>
      </w:pPr>
      <w:del w:id="105" w:author="jkwang" w:date="2019-05-16T09:43:00Z">
        <w:r w:rsidRPr="000576A8" w:rsidDel="0058353C">
          <w:rPr>
            <w:rFonts w:eastAsia="Verdana"/>
            <w14:ligatures w14:val="standard"/>
            <w:rPrChange w:id="106" w:author="jkwang" w:date="2019-05-16T09:45:00Z">
              <w:rPr>
                <w:rFonts w:ascii="Times New Roman" w:hAnsi="Times New Roman" w:cs="Times New Roman"/>
              </w:rPr>
            </w:rPrChange>
          </w:rPr>
          <w:tab/>
          <w:delText xml:space="preserve">Abstract </w:delText>
        </w:r>
        <w:r w:rsidR="00E31A80" w:rsidRPr="000576A8" w:rsidDel="0058353C">
          <w:rPr>
            <w:rFonts w:eastAsia="Verdana"/>
            <w14:ligatures w14:val="standard"/>
            <w:rPrChange w:id="107" w:author="jkwang" w:date="2019-05-16T09:45:00Z">
              <w:rPr>
                <w:rFonts w:ascii="Times New Roman" w:hAnsi="Times New Roman" w:cs="Times New Roman"/>
                <w:b/>
                <w:szCs w:val="18"/>
              </w:rPr>
            </w:rPrChange>
          </w:rPr>
          <w:delText>-</w:delText>
        </w:r>
        <w:r w:rsidRPr="000576A8" w:rsidDel="0058353C">
          <w:rPr>
            <w:rFonts w:eastAsia="Verdana"/>
            <w14:ligatures w14:val="standard"/>
            <w:rPrChange w:id="108" w:author="jkwang" w:date="2019-05-16T09:45:00Z">
              <w:rPr>
                <w:rFonts w:ascii="Times New Roman" w:hAnsi="Times New Roman" w:cs="Times New Roman"/>
                <w:b/>
                <w:szCs w:val="18"/>
              </w:rPr>
            </w:rPrChange>
          </w:rPr>
          <w:delText xml:space="preserve"> </w:delText>
        </w:r>
      </w:del>
      <w:ins w:id="109" w:author="Martyn Hills" w:date="2019-05-09T20:56:00Z">
        <w:r w:rsidR="002B0DE8" w:rsidRPr="000576A8">
          <w:rPr>
            <w:rFonts w:eastAsia="Verdana"/>
            <w14:ligatures w14:val="standard"/>
            <w:rPrChange w:id="110" w:author="jkwang" w:date="2019-05-16T09:45:00Z">
              <w:rPr>
                <w:rFonts w:ascii="Times New Roman" w:hAnsi="Times New Roman" w:cs="Times New Roman"/>
                <w:b/>
                <w:szCs w:val="18"/>
              </w:rPr>
            </w:rPrChange>
          </w:rPr>
          <w:t>A</w:t>
        </w:r>
      </w:ins>
      <w:del w:id="111" w:author="Martyn Hills" w:date="2019-05-09T20:56:00Z">
        <w:r w:rsidR="00B25BF7" w:rsidRPr="000576A8" w:rsidDel="002B0DE8">
          <w:rPr>
            <w:rFonts w:eastAsia="Verdana"/>
            <w14:ligatures w14:val="standard"/>
            <w:rPrChange w:id="112" w:author="jkwang" w:date="2019-05-16T09:45:00Z">
              <w:rPr>
                <w:rFonts w:ascii="Times New Roman" w:hAnsi="Times New Roman" w:cs="Times New Roman"/>
                <w:b/>
                <w:szCs w:val="18"/>
              </w:rPr>
            </w:rPrChange>
          </w:rPr>
          <w:delText>The a</w:delText>
        </w:r>
      </w:del>
      <w:r w:rsidR="00B25BF7" w:rsidRPr="000576A8">
        <w:rPr>
          <w:rFonts w:eastAsia="Verdana"/>
          <w14:ligatures w14:val="standard"/>
          <w:rPrChange w:id="113" w:author="jkwang" w:date="2019-05-16T09:45:00Z">
            <w:rPr>
              <w:rFonts w:ascii="Times New Roman" w:hAnsi="Times New Roman" w:cs="Times New Roman"/>
              <w:b/>
              <w:szCs w:val="18"/>
            </w:rPr>
          </w:rPrChange>
        </w:rPr>
        <w:t>tomizer</w:t>
      </w:r>
      <w:ins w:id="114" w:author="Martyn Hills" w:date="2019-05-09T20:56:00Z">
        <w:r w:rsidR="002B0DE8" w:rsidRPr="000576A8">
          <w:rPr>
            <w:rFonts w:eastAsia="Verdana"/>
            <w14:ligatures w14:val="standard"/>
            <w:rPrChange w:id="115" w:author="jkwang" w:date="2019-05-16T09:45:00Z">
              <w:rPr>
                <w:rFonts w:ascii="Times New Roman" w:hAnsi="Times New Roman" w:cs="Times New Roman"/>
                <w:b/>
                <w:szCs w:val="18"/>
              </w:rPr>
            </w:rPrChange>
          </w:rPr>
          <w:t>s</w:t>
        </w:r>
      </w:ins>
      <w:r w:rsidR="00B25BF7" w:rsidRPr="000576A8">
        <w:rPr>
          <w:rFonts w:eastAsia="Verdana"/>
          <w14:ligatures w14:val="standard"/>
          <w:rPrChange w:id="116" w:author="jkwang" w:date="2019-05-16T09:45:00Z">
            <w:rPr>
              <w:rFonts w:ascii="Times New Roman" w:hAnsi="Times New Roman" w:cs="Times New Roman"/>
              <w:b/>
              <w:szCs w:val="18"/>
            </w:rPr>
          </w:rPrChange>
        </w:rPr>
        <w:t xml:space="preserve"> </w:t>
      </w:r>
      <w:ins w:id="117" w:author="Martyn Hills" w:date="2019-05-09T20:57:00Z">
        <w:r w:rsidR="002B0DE8" w:rsidRPr="000576A8">
          <w:rPr>
            <w:rFonts w:eastAsia="Verdana"/>
            <w14:ligatures w14:val="standard"/>
            <w:rPrChange w:id="118" w:author="jkwang" w:date="2019-05-16T09:45:00Z">
              <w:rPr>
                <w:rFonts w:ascii="Times New Roman" w:hAnsi="Times New Roman" w:cs="Times New Roman"/>
                <w:b/>
                <w:szCs w:val="18"/>
              </w:rPr>
            </w:rPrChange>
          </w:rPr>
          <w:t>are</w:t>
        </w:r>
      </w:ins>
      <w:del w:id="119" w:author="Martyn Hills" w:date="2019-05-09T20:57:00Z">
        <w:r w:rsidR="00B25BF7" w:rsidRPr="000576A8" w:rsidDel="002B0DE8">
          <w:rPr>
            <w:rFonts w:eastAsia="Verdana"/>
            <w14:ligatures w14:val="standard"/>
            <w:rPrChange w:id="120" w:author="jkwang" w:date="2019-05-16T09:45:00Z">
              <w:rPr>
                <w:rFonts w:ascii="Times New Roman" w:hAnsi="Times New Roman" w:cs="Times New Roman"/>
                <w:b/>
                <w:szCs w:val="18"/>
              </w:rPr>
            </w:rPrChange>
          </w:rPr>
          <w:delText>is</w:delText>
        </w:r>
      </w:del>
      <w:r w:rsidR="00B25BF7" w:rsidRPr="000576A8">
        <w:rPr>
          <w:rFonts w:eastAsia="Verdana"/>
          <w14:ligatures w14:val="standard"/>
          <w:rPrChange w:id="121" w:author="jkwang" w:date="2019-05-16T09:45:00Z">
            <w:rPr>
              <w:rFonts w:ascii="Times New Roman" w:hAnsi="Times New Roman" w:cs="Times New Roman"/>
              <w:b/>
              <w:szCs w:val="18"/>
            </w:rPr>
          </w:rPrChange>
        </w:rPr>
        <w:t xml:space="preserve"> assembled in an automated assembly line, which inevitably creates assembly defects. In this paper, we use machine vision technology to detect assembly defects in</w:t>
      </w:r>
      <w:del w:id="122" w:author="Martyn Hills" w:date="2019-05-09T21:35:00Z">
        <w:r w:rsidR="00B25BF7" w:rsidRPr="000576A8" w:rsidDel="000C0B1C">
          <w:rPr>
            <w:rFonts w:eastAsia="Verdana"/>
            <w14:ligatures w14:val="standard"/>
            <w:rPrChange w:id="123" w:author="jkwang" w:date="2019-05-16T09:45:00Z">
              <w:rPr>
                <w:rFonts w:ascii="Times New Roman" w:hAnsi="Times New Roman" w:cs="Times New Roman"/>
                <w:b/>
                <w:szCs w:val="18"/>
              </w:rPr>
            </w:rPrChange>
          </w:rPr>
          <w:delText xml:space="preserve"> </w:delText>
        </w:r>
      </w:del>
      <w:ins w:id="124" w:author="Martyn Hills" w:date="2019-05-09T21:35:00Z">
        <w:r w:rsidR="000C0B1C" w:rsidRPr="000576A8">
          <w:rPr>
            <w:rFonts w:eastAsia="Verdana"/>
            <w14:ligatures w14:val="standard"/>
            <w:rPrChange w:id="125" w:author="jkwang" w:date="2019-05-16T09:45:00Z">
              <w:rPr>
                <w:rFonts w:ascii="Times New Roman" w:hAnsi="Times New Roman" w:cs="Times New Roman"/>
                <w:b/>
                <w:szCs w:val="18"/>
              </w:rPr>
            </w:rPrChange>
          </w:rPr>
          <w:t xml:space="preserve"> </w:t>
        </w:r>
      </w:ins>
      <w:r w:rsidR="00C62A67" w:rsidRPr="000576A8">
        <w:rPr>
          <w:rFonts w:eastAsia="Verdana"/>
          <w14:ligatures w14:val="standard"/>
          <w:rPrChange w:id="126" w:author="jkwang" w:date="2019-05-16T09:45:00Z">
            <w:rPr>
              <w:rFonts w:ascii="Times New Roman" w:hAnsi="Times New Roman" w:cs="Times New Roman"/>
              <w:b/>
              <w:szCs w:val="18"/>
            </w:rPr>
          </w:rPrChange>
        </w:rPr>
        <w:t>atomizer</w:t>
      </w:r>
      <w:ins w:id="127" w:author="Martyn Hills" w:date="2019-05-09T20:58:00Z">
        <w:r w:rsidR="002B0DE8" w:rsidRPr="000576A8">
          <w:rPr>
            <w:rFonts w:eastAsia="Verdana"/>
            <w14:ligatures w14:val="standard"/>
            <w:rPrChange w:id="128" w:author="jkwang" w:date="2019-05-16T09:45:00Z">
              <w:rPr>
                <w:rFonts w:ascii="Times New Roman" w:hAnsi="Times New Roman" w:cs="Times New Roman"/>
                <w:b/>
                <w:szCs w:val="18"/>
              </w:rPr>
            </w:rPrChange>
          </w:rPr>
          <w:t>s</w:t>
        </w:r>
      </w:ins>
      <w:r w:rsidR="00B25BF7" w:rsidRPr="000576A8">
        <w:rPr>
          <w:rFonts w:eastAsia="Verdana"/>
          <w14:ligatures w14:val="standard"/>
          <w:rPrChange w:id="129" w:author="jkwang" w:date="2019-05-16T09:45:00Z">
            <w:rPr>
              <w:rFonts w:ascii="Times New Roman" w:hAnsi="Times New Roman" w:cs="Times New Roman"/>
              <w:b/>
              <w:szCs w:val="18"/>
            </w:rPr>
          </w:rPrChange>
        </w:rPr>
        <w:t>.</w:t>
      </w:r>
      <w:ins w:id="130" w:author="Martyn Hills" w:date="2019-05-09T21:31:00Z">
        <w:r w:rsidR="000C0B1C" w:rsidRPr="000576A8">
          <w:rPr>
            <w:rFonts w:eastAsia="Verdana"/>
            <w14:ligatures w14:val="standard"/>
            <w:rPrChange w:id="131" w:author="jkwang" w:date="2019-05-16T09:45:00Z">
              <w:rPr/>
            </w:rPrChange>
          </w:rPr>
          <w:t xml:space="preserve"> </w:t>
        </w:r>
      </w:ins>
      <w:del w:id="132" w:author="Martyn Hills" w:date="2019-05-09T21:31:00Z">
        <w:r w:rsidR="00F157B2" w:rsidRPr="000576A8" w:rsidDel="000C0B1C">
          <w:rPr>
            <w:rFonts w:eastAsia="Verdana"/>
            <w14:ligatures w14:val="standard"/>
            <w:rPrChange w:id="133" w:author="jkwang" w:date="2019-05-16T09:45:00Z">
              <w:rPr/>
            </w:rPrChange>
          </w:rPr>
          <w:delText xml:space="preserve"> </w:delText>
        </w:r>
      </w:del>
      <w:r w:rsidR="00F157B2" w:rsidRPr="000576A8">
        <w:rPr>
          <w:rFonts w:eastAsia="Verdana"/>
          <w14:ligatures w14:val="standard"/>
          <w:rPrChange w:id="134" w:author="jkwang" w:date="2019-05-16T09:45:00Z">
            <w:rPr>
              <w:rFonts w:ascii="Times New Roman" w:hAnsi="Times New Roman" w:cs="Times New Roman"/>
              <w:b/>
              <w:szCs w:val="18"/>
            </w:rPr>
          </w:rPrChange>
        </w:rPr>
        <w:t xml:space="preserve">We propose two algorithms: </w:t>
      </w:r>
      <w:ins w:id="135" w:author="Martyn Hills" w:date="2019-05-09T21:25:00Z">
        <w:r w:rsidR="00124FA6" w:rsidRPr="000576A8">
          <w:rPr>
            <w:rFonts w:eastAsia="Verdana"/>
            <w14:ligatures w14:val="standard"/>
            <w:rPrChange w:id="136" w:author="jkwang" w:date="2019-05-16T09:45:00Z">
              <w:rPr>
                <w:rFonts w:ascii="Times New Roman" w:hAnsi="Times New Roman" w:cs="Times New Roman"/>
                <w:b/>
                <w:szCs w:val="18"/>
              </w:rPr>
            </w:rPrChange>
          </w:rPr>
          <w:t xml:space="preserve">an </w:t>
        </w:r>
      </w:ins>
      <w:r w:rsidR="00F157B2" w:rsidRPr="000576A8">
        <w:rPr>
          <w:rFonts w:eastAsia="Verdana"/>
          <w14:ligatures w14:val="standard"/>
          <w:rPrChange w:id="137" w:author="jkwang" w:date="2019-05-16T09:45:00Z">
            <w:rPr>
              <w:rFonts w:ascii="Times New Roman" w:hAnsi="Times New Roman" w:cs="Times New Roman"/>
              <w:b/>
              <w:szCs w:val="18"/>
            </w:rPr>
          </w:rPrChange>
        </w:rPr>
        <w:t>image processing algorithm</w:t>
      </w:r>
      <w:ins w:id="138" w:author="Martyn Hills" w:date="2019-05-09T21:25:00Z">
        <w:r w:rsidR="00124FA6" w:rsidRPr="000576A8">
          <w:rPr>
            <w:rFonts w:eastAsia="Verdana"/>
            <w14:ligatures w14:val="standard"/>
            <w:rPrChange w:id="139" w:author="jkwang" w:date="2019-05-16T09:45:00Z">
              <w:rPr>
                <w:rFonts w:ascii="Times New Roman" w:hAnsi="Times New Roman" w:cs="Times New Roman"/>
                <w:b/>
                <w:szCs w:val="18"/>
              </w:rPr>
            </w:rPrChange>
          </w:rPr>
          <w:t>,</w:t>
        </w:r>
      </w:ins>
      <w:r w:rsidR="00F157B2" w:rsidRPr="000576A8">
        <w:rPr>
          <w:rFonts w:eastAsia="Verdana"/>
          <w14:ligatures w14:val="standard"/>
          <w:rPrChange w:id="140" w:author="jkwang" w:date="2019-05-16T09:45:00Z">
            <w:rPr>
              <w:rFonts w:ascii="Times New Roman" w:hAnsi="Times New Roman" w:cs="Times New Roman"/>
              <w:b/>
              <w:szCs w:val="18"/>
            </w:rPr>
          </w:rPrChange>
        </w:rPr>
        <w:t xml:space="preserve"> and </w:t>
      </w:r>
      <w:ins w:id="141" w:author="Martyn Hills" w:date="2019-05-09T21:25:00Z">
        <w:r w:rsidR="00124FA6" w:rsidRPr="000576A8">
          <w:rPr>
            <w:rFonts w:eastAsia="Verdana"/>
            <w14:ligatures w14:val="standard"/>
            <w:rPrChange w:id="142" w:author="jkwang" w:date="2019-05-16T09:45:00Z">
              <w:rPr>
                <w:rFonts w:ascii="Times New Roman" w:hAnsi="Times New Roman" w:cs="Times New Roman"/>
                <w:b/>
                <w:szCs w:val="18"/>
              </w:rPr>
            </w:rPrChange>
          </w:rPr>
          <w:t xml:space="preserve">a </w:t>
        </w:r>
      </w:ins>
      <w:r w:rsidR="00F157B2" w:rsidRPr="000576A8">
        <w:rPr>
          <w:rFonts w:eastAsia="Verdana"/>
          <w14:ligatures w14:val="standard"/>
          <w:rPrChange w:id="143" w:author="jkwang" w:date="2019-05-16T09:45:00Z">
            <w:rPr>
              <w:rFonts w:ascii="Times New Roman" w:hAnsi="Times New Roman" w:cs="Times New Roman"/>
              <w:b/>
              <w:szCs w:val="18"/>
            </w:rPr>
          </w:rPrChange>
        </w:rPr>
        <w:t>deep learning algorithm based on convolutional neural network</w:t>
      </w:r>
      <w:r w:rsidR="00B25BF7" w:rsidRPr="000576A8">
        <w:rPr>
          <w:rFonts w:eastAsia="Verdana"/>
          <w14:ligatures w14:val="standard"/>
          <w:rPrChange w:id="144" w:author="jkwang" w:date="2019-05-16T09:45:00Z">
            <w:rPr>
              <w:rFonts w:ascii="Times New Roman" w:hAnsi="Times New Roman" w:cs="Times New Roman"/>
              <w:b/>
              <w:szCs w:val="18"/>
            </w:rPr>
          </w:rPrChange>
        </w:rPr>
        <w:t xml:space="preserve">. For </w:t>
      </w:r>
      <w:ins w:id="145" w:author="Martyn Hills" w:date="2019-05-09T21:27:00Z">
        <w:r w:rsidR="000C0B1C" w:rsidRPr="000576A8">
          <w:rPr>
            <w:rFonts w:eastAsia="Verdana"/>
            <w14:ligatures w14:val="standard"/>
            <w:rPrChange w:id="146" w:author="jkwang" w:date="2019-05-16T09:45:00Z">
              <w:rPr>
                <w:rFonts w:ascii="Times New Roman" w:hAnsi="Times New Roman" w:cs="Times New Roman"/>
                <w:b/>
                <w:szCs w:val="18"/>
              </w:rPr>
            </w:rPrChange>
          </w:rPr>
          <w:t xml:space="preserve">design of </w:t>
        </w:r>
      </w:ins>
      <w:r w:rsidR="00B25BF7" w:rsidRPr="000576A8">
        <w:rPr>
          <w:rFonts w:eastAsia="Verdana"/>
          <w14:ligatures w14:val="standard"/>
          <w:rPrChange w:id="147" w:author="jkwang" w:date="2019-05-16T09:45:00Z">
            <w:rPr>
              <w:rFonts w:ascii="Times New Roman" w:hAnsi="Times New Roman" w:cs="Times New Roman"/>
              <w:b/>
              <w:szCs w:val="18"/>
            </w:rPr>
          </w:rPrChange>
        </w:rPr>
        <w:t xml:space="preserve">the image processing algorithm, we set the </w:t>
      </w:r>
      <w:ins w:id="148" w:author="Martyn Hills" w:date="2019-05-09T21:26:00Z">
        <w:r w:rsidR="000C0B1C" w:rsidRPr="000576A8">
          <w:rPr>
            <w:rFonts w:eastAsia="Verdana"/>
            <w14:ligatures w14:val="standard"/>
            <w:rPrChange w:id="149" w:author="jkwang" w:date="2019-05-16T09:45:00Z">
              <w:rPr>
                <w:rFonts w:ascii="Times New Roman" w:hAnsi="Times New Roman" w:cs="Times New Roman"/>
                <w:b/>
                <w:szCs w:val="18"/>
              </w:rPr>
            </w:rPrChange>
          </w:rPr>
          <w:t>region of interest</w:t>
        </w:r>
      </w:ins>
      <w:ins w:id="150" w:author="Martyn Hills" w:date="2019-05-10T11:44:00Z">
        <w:r w:rsidR="002A1EB4" w:rsidRPr="000576A8">
          <w:rPr>
            <w:rFonts w:eastAsia="Verdana"/>
            <w14:ligatures w14:val="standard"/>
            <w:rPrChange w:id="151" w:author="jkwang" w:date="2019-05-16T09:45:00Z">
              <w:rPr>
                <w:rFonts w:ascii="Times New Roman" w:hAnsi="Times New Roman" w:cs="Times New Roman"/>
                <w:b/>
                <w:szCs w:val="18"/>
              </w:rPr>
            </w:rPrChange>
          </w:rPr>
          <w:t xml:space="preserve"> </w:t>
        </w:r>
      </w:ins>
      <w:del w:id="152" w:author="Martyn Hills" w:date="2019-05-09T21:27:00Z">
        <w:r w:rsidR="00B25BF7" w:rsidRPr="000576A8" w:rsidDel="000C0B1C">
          <w:rPr>
            <w:rFonts w:eastAsia="Verdana"/>
            <w14:ligatures w14:val="standard"/>
            <w:rPrChange w:id="153" w:author="jkwang" w:date="2019-05-16T09:45:00Z">
              <w:rPr>
                <w:rFonts w:ascii="Times New Roman" w:hAnsi="Times New Roman" w:cs="Times New Roman"/>
                <w:b/>
                <w:szCs w:val="18"/>
              </w:rPr>
            </w:rPrChange>
          </w:rPr>
          <w:delText xml:space="preserve">ROI </w:delText>
        </w:r>
      </w:del>
      <w:r w:rsidR="00B25BF7" w:rsidRPr="000576A8">
        <w:rPr>
          <w:rFonts w:eastAsia="Verdana"/>
          <w14:ligatures w14:val="standard"/>
          <w:rPrChange w:id="154" w:author="jkwang" w:date="2019-05-16T09:45:00Z">
            <w:rPr>
              <w:rFonts w:ascii="Times New Roman" w:hAnsi="Times New Roman" w:cs="Times New Roman"/>
              <w:b/>
              <w:szCs w:val="18"/>
            </w:rPr>
          </w:rPrChange>
        </w:rPr>
        <w:t>for detection according to the position of different assembly defects</w:t>
      </w:r>
      <w:del w:id="155" w:author="Martyn Hills" w:date="2019-05-09T21:28:00Z">
        <w:r w:rsidR="00B25BF7" w:rsidRPr="000576A8" w:rsidDel="000C0B1C">
          <w:rPr>
            <w:rFonts w:eastAsia="Verdana"/>
            <w14:ligatures w14:val="standard"/>
            <w:rPrChange w:id="156" w:author="jkwang" w:date="2019-05-16T09:45:00Z">
              <w:rPr>
                <w:rFonts w:ascii="Times New Roman" w:hAnsi="Times New Roman" w:cs="Times New Roman"/>
                <w:b/>
                <w:szCs w:val="18"/>
              </w:rPr>
            </w:rPrChange>
          </w:rPr>
          <w:delText>, and design the corresponding image</w:delText>
        </w:r>
      </w:del>
      <w:del w:id="157" w:author="Martyn Hills" w:date="2019-05-09T21:29:00Z">
        <w:r w:rsidR="00B25BF7" w:rsidRPr="000576A8" w:rsidDel="000C0B1C">
          <w:rPr>
            <w:rFonts w:eastAsia="Verdana"/>
            <w14:ligatures w14:val="standard"/>
            <w:rPrChange w:id="158" w:author="jkwang" w:date="2019-05-16T09:45:00Z">
              <w:rPr>
                <w:rFonts w:ascii="Times New Roman" w:hAnsi="Times New Roman" w:cs="Times New Roman"/>
                <w:b/>
                <w:szCs w:val="18"/>
              </w:rPr>
            </w:rPrChange>
          </w:rPr>
          <w:delText xml:space="preserve"> processing detection algorithm</w:delText>
        </w:r>
      </w:del>
      <w:r w:rsidR="00B25BF7" w:rsidRPr="000576A8">
        <w:rPr>
          <w:rFonts w:eastAsia="Verdana"/>
          <w14:ligatures w14:val="standard"/>
          <w:rPrChange w:id="159" w:author="jkwang" w:date="2019-05-16T09:45:00Z">
            <w:rPr>
              <w:rFonts w:ascii="Times New Roman" w:hAnsi="Times New Roman" w:cs="Times New Roman"/>
              <w:b/>
              <w:szCs w:val="18"/>
            </w:rPr>
          </w:rPrChange>
        </w:rPr>
        <w:t>. For the</w:t>
      </w:r>
      <w:r w:rsidR="00A0061A" w:rsidRPr="000576A8">
        <w:rPr>
          <w:rFonts w:eastAsia="Verdana"/>
          <w14:ligatures w14:val="standard"/>
          <w:rPrChange w:id="160" w:author="jkwang" w:date="2019-05-16T09:45:00Z">
            <w:rPr>
              <w:rFonts w:ascii="Times New Roman" w:hAnsi="Times New Roman" w:cs="Times New Roman"/>
              <w:b/>
              <w:szCs w:val="18"/>
            </w:rPr>
          </w:rPrChange>
        </w:rPr>
        <w:t xml:space="preserve"> deep learning algorithm</w:t>
      </w:r>
      <w:r w:rsidR="00B25BF7" w:rsidRPr="000576A8">
        <w:rPr>
          <w:rFonts w:eastAsia="Verdana"/>
          <w14:ligatures w14:val="standard"/>
          <w:rPrChange w:id="161" w:author="jkwang" w:date="2019-05-16T09:45:00Z">
            <w:rPr>
              <w:rFonts w:ascii="Times New Roman" w:hAnsi="Times New Roman" w:cs="Times New Roman"/>
              <w:b/>
              <w:szCs w:val="18"/>
            </w:rPr>
          </w:rPrChange>
        </w:rPr>
        <w:t>, we adopt</w:t>
      </w:r>
      <w:del w:id="162" w:author="Martyn Hills" w:date="2019-05-09T21:34:00Z">
        <w:r w:rsidR="00B25BF7" w:rsidRPr="000576A8" w:rsidDel="000C0B1C">
          <w:rPr>
            <w:rFonts w:eastAsia="Verdana"/>
            <w14:ligatures w14:val="standard"/>
            <w:rPrChange w:id="163" w:author="jkwang" w:date="2019-05-16T09:45:00Z">
              <w:rPr>
                <w:rFonts w:ascii="Times New Roman" w:hAnsi="Times New Roman" w:cs="Times New Roman"/>
                <w:b/>
                <w:szCs w:val="18"/>
              </w:rPr>
            </w:rPrChange>
          </w:rPr>
          <w:delText>ed</w:delText>
        </w:r>
      </w:del>
      <w:r w:rsidR="00B25BF7" w:rsidRPr="000576A8">
        <w:rPr>
          <w:rFonts w:eastAsia="Verdana"/>
          <w14:ligatures w14:val="standard"/>
          <w:rPrChange w:id="164" w:author="jkwang" w:date="2019-05-16T09:45:00Z">
            <w:rPr>
              <w:rFonts w:ascii="Times New Roman" w:hAnsi="Times New Roman" w:cs="Times New Roman"/>
              <w:b/>
              <w:szCs w:val="18"/>
            </w:rPr>
          </w:rPrChange>
        </w:rPr>
        <w:t xml:space="preserve"> the </w:t>
      </w:r>
      <w:proofErr w:type="spellStart"/>
      <w:r w:rsidR="00B25BF7" w:rsidRPr="000576A8">
        <w:rPr>
          <w:rFonts w:eastAsia="Verdana"/>
          <w14:ligatures w14:val="standard"/>
          <w:rPrChange w:id="165" w:author="jkwang" w:date="2019-05-16T09:45:00Z">
            <w:rPr>
              <w:rFonts w:ascii="Times New Roman" w:hAnsi="Times New Roman" w:cs="Times New Roman"/>
              <w:b/>
              <w:szCs w:val="18"/>
            </w:rPr>
          </w:rPrChange>
        </w:rPr>
        <w:t>MobileNet</w:t>
      </w:r>
      <w:proofErr w:type="spellEnd"/>
      <w:r w:rsidR="00B25BF7" w:rsidRPr="000576A8">
        <w:rPr>
          <w:rFonts w:eastAsia="Verdana"/>
          <w14:ligatures w14:val="standard"/>
          <w:rPrChange w:id="166" w:author="jkwang" w:date="2019-05-16T09:45:00Z">
            <w:rPr>
              <w:rFonts w:ascii="Times New Roman" w:hAnsi="Times New Roman" w:cs="Times New Roman"/>
              <w:b/>
              <w:szCs w:val="18"/>
            </w:rPr>
          </w:rPrChange>
        </w:rPr>
        <w:t xml:space="preserve"> </w:t>
      </w:r>
      <w:r w:rsidR="00DD18B3" w:rsidRPr="000576A8">
        <w:rPr>
          <w:rFonts w:eastAsia="Verdana"/>
          <w14:ligatures w14:val="standard"/>
          <w:rPrChange w:id="167" w:author="jkwang" w:date="2019-05-16T09:45:00Z">
            <w:rPr>
              <w:rFonts w:ascii="Times New Roman" w:hAnsi="Times New Roman" w:cs="Times New Roman"/>
              <w:b/>
              <w:szCs w:val="18"/>
            </w:rPr>
          </w:rPrChange>
        </w:rPr>
        <w:t>model</w:t>
      </w:r>
      <w:r w:rsidR="00B25BF7" w:rsidRPr="000576A8">
        <w:rPr>
          <w:rFonts w:eastAsia="Verdana"/>
          <w14:ligatures w14:val="standard"/>
          <w:rPrChange w:id="168" w:author="jkwang" w:date="2019-05-16T09:45:00Z">
            <w:rPr>
              <w:rFonts w:ascii="Times New Roman" w:hAnsi="Times New Roman" w:cs="Times New Roman"/>
              <w:b/>
              <w:szCs w:val="18"/>
            </w:rPr>
          </w:rPrChange>
        </w:rPr>
        <w:t xml:space="preserve"> and propose</w:t>
      </w:r>
      <w:del w:id="169" w:author="Martyn Hills" w:date="2019-05-09T21:32:00Z">
        <w:r w:rsidR="00B25BF7" w:rsidRPr="000576A8" w:rsidDel="000C0B1C">
          <w:rPr>
            <w:rFonts w:eastAsia="Verdana"/>
            <w14:ligatures w14:val="standard"/>
            <w:rPrChange w:id="170" w:author="jkwang" w:date="2019-05-16T09:45:00Z">
              <w:rPr>
                <w:rFonts w:ascii="Times New Roman" w:hAnsi="Times New Roman" w:cs="Times New Roman"/>
                <w:b/>
                <w:szCs w:val="18"/>
              </w:rPr>
            </w:rPrChange>
          </w:rPr>
          <w:delText>d</w:delText>
        </w:r>
      </w:del>
      <w:r w:rsidR="00B25BF7" w:rsidRPr="000576A8">
        <w:rPr>
          <w:rFonts w:eastAsia="Verdana"/>
          <w14:ligatures w14:val="standard"/>
          <w:rPrChange w:id="171" w:author="jkwang" w:date="2019-05-16T09:45:00Z">
            <w:rPr>
              <w:rFonts w:ascii="Times New Roman" w:hAnsi="Times New Roman" w:cs="Times New Roman"/>
              <w:b/>
              <w:szCs w:val="18"/>
            </w:rPr>
          </w:rPrChange>
        </w:rPr>
        <w:t xml:space="preserve"> a new training program to improve </w:t>
      </w:r>
      <w:ins w:id="172" w:author="Martyn Hills" w:date="2019-05-09T21:29:00Z">
        <w:r w:rsidR="000C0B1C" w:rsidRPr="000576A8">
          <w:rPr>
            <w:rFonts w:eastAsia="Verdana"/>
            <w14:ligatures w14:val="standard"/>
            <w:rPrChange w:id="173" w:author="jkwang" w:date="2019-05-16T09:45:00Z">
              <w:rPr>
                <w:rFonts w:ascii="Times New Roman" w:hAnsi="Times New Roman" w:cs="Times New Roman"/>
                <w:b/>
                <w:szCs w:val="18"/>
              </w:rPr>
            </w:rPrChange>
          </w:rPr>
          <w:t>detection</w:t>
        </w:r>
      </w:ins>
      <w:del w:id="174" w:author="Martyn Hills" w:date="2019-05-09T21:29:00Z">
        <w:r w:rsidR="00B25BF7" w:rsidRPr="000576A8" w:rsidDel="000C0B1C">
          <w:rPr>
            <w:rFonts w:eastAsia="Verdana"/>
            <w14:ligatures w14:val="standard"/>
            <w:rPrChange w:id="175" w:author="jkwang" w:date="2019-05-16T09:45:00Z">
              <w:rPr>
                <w:rFonts w:ascii="Times New Roman" w:hAnsi="Times New Roman" w:cs="Times New Roman"/>
                <w:b/>
                <w:szCs w:val="18"/>
              </w:rPr>
            </w:rPrChange>
          </w:rPr>
          <w:delText>the</w:delText>
        </w:r>
      </w:del>
      <w:r w:rsidR="00B25BF7" w:rsidRPr="000576A8">
        <w:rPr>
          <w:rFonts w:eastAsia="Verdana"/>
          <w14:ligatures w14:val="standard"/>
          <w:rPrChange w:id="176" w:author="jkwang" w:date="2019-05-16T09:45:00Z">
            <w:rPr>
              <w:rFonts w:ascii="Times New Roman" w:hAnsi="Times New Roman" w:cs="Times New Roman"/>
              <w:b/>
              <w:szCs w:val="18"/>
            </w:rPr>
          </w:rPrChange>
        </w:rPr>
        <w:t xml:space="preserve"> accuracy</w:t>
      </w:r>
      <w:del w:id="177" w:author="Martyn Hills" w:date="2019-05-09T21:29:00Z">
        <w:r w:rsidR="00B25BF7" w:rsidRPr="000576A8" w:rsidDel="000C0B1C">
          <w:rPr>
            <w:rFonts w:eastAsia="Verdana"/>
            <w14:ligatures w14:val="standard"/>
            <w:rPrChange w:id="178" w:author="jkwang" w:date="2019-05-16T09:45:00Z">
              <w:rPr>
                <w:rFonts w:ascii="Times New Roman" w:hAnsi="Times New Roman" w:cs="Times New Roman"/>
                <w:b/>
                <w:szCs w:val="18"/>
              </w:rPr>
            </w:rPrChange>
          </w:rPr>
          <w:delText xml:space="preserve"> of the detection</w:delText>
        </w:r>
      </w:del>
      <w:r w:rsidR="00B25BF7" w:rsidRPr="000576A8">
        <w:rPr>
          <w:rFonts w:eastAsia="Verdana"/>
          <w14:ligatures w14:val="standard"/>
          <w:rPrChange w:id="179" w:author="jkwang" w:date="2019-05-16T09:45:00Z">
            <w:rPr>
              <w:rFonts w:ascii="Times New Roman" w:hAnsi="Times New Roman" w:cs="Times New Roman"/>
              <w:b/>
              <w:szCs w:val="18"/>
            </w:rPr>
          </w:rPrChange>
        </w:rPr>
        <w:t xml:space="preserve">. </w:t>
      </w:r>
      <w:ins w:id="180" w:author="Martyn Hills" w:date="2019-05-09T21:31:00Z">
        <w:r w:rsidR="000C0B1C" w:rsidRPr="000576A8">
          <w:rPr>
            <w:rFonts w:eastAsia="Verdana"/>
            <w14:ligatures w14:val="standard"/>
            <w:rPrChange w:id="181" w:author="jkwang" w:date="2019-05-16T09:45:00Z">
              <w:rPr>
                <w:rFonts w:ascii="Times New Roman" w:hAnsi="Times New Roman" w:cs="Times New Roman"/>
                <w:b/>
                <w:szCs w:val="18"/>
              </w:rPr>
            </w:rPrChange>
          </w:rPr>
          <w:t>The paper</w:t>
        </w:r>
      </w:ins>
      <w:ins w:id="182" w:author="Martyn Hills" w:date="2019-05-09T21:34:00Z">
        <w:r w:rsidR="000C0B1C" w:rsidRPr="000576A8">
          <w:rPr>
            <w:rFonts w:eastAsia="Verdana"/>
            <w14:ligatures w14:val="standard"/>
            <w:rPrChange w:id="183" w:author="jkwang" w:date="2019-05-16T09:45:00Z">
              <w:rPr>
                <w:rFonts w:ascii="Times New Roman" w:hAnsi="Times New Roman" w:cs="Times New Roman"/>
                <w:b/>
                <w:szCs w:val="18"/>
              </w:rPr>
            </w:rPrChange>
          </w:rPr>
          <w:t xml:space="preserve"> also</w:t>
        </w:r>
      </w:ins>
      <w:del w:id="184" w:author="Martyn Hills" w:date="2019-05-09T21:31:00Z">
        <w:r w:rsidR="00B25BF7" w:rsidRPr="000576A8" w:rsidDel="000C0B1C">
          <w:rPr>
            <w:rFonts w:eastAsia="Verdana"/>
            <w14:ligatures w14:val="standard"/>
            <w:rPrChange w:id="185" w:author="jkwang" w:date="2019-05-16T09:45:00Z">
              <w:rPr>
                <w:rFonts w:ascii="Times New Roman" w:hAnsi="Times New Roman" w:cs="Times New Roman"/>
                <w:b/>
                <w:szCs w:val="18"/>
              </w:rPr>
            </w:rPrChange>
          </w:rPr>
          <w:delText>At the end of this paper, we</w:delText>
        </w:r>
      </w:del>
      <w:r w:rsidR="00B25BF7" w:rsidRPr="000576A8">
        <w:rPr>
          <w:rFonts w:eastAsia="Verdana"/>
          <w14:ligatures w14:val="standard"/>
          <w:rPrChange w:id="186" w:author="jkwang" w:date="2019-05-16T09:45:00Z">
            <w:rPr>
              <w:rFonts w:ascii="Times New Roman" w:hAnsi="Times New Roman" w:cs="Times New Roman"/>
              <w:b/>
              <w:szCs w:val="18"/>
            </w:rPr>
          </w:rPrChange>
        </w:rPr>
        <w:t xml:space="preserve"> </w:t>
      </w:r>
      <w:ins w:id="187" w:author="Martyn Hills" w:date="2019-05-09T21:35:00Z">
        <w:r w:rsidR="00BE5C96" w:rsidRPr="000576A8">
          <w:rPr>
            <w:rFonts w:eastAsia="Verdana"/>
            <w14:ligatures w14:val="standard"/>
            <w:rPrChange w:id="188" w:author="jkwang" w:date="2019-05-16T09:45:00Z">
              <w:rPr>
                <w:rFonts w:ascii="Times New Roman" w:hAnsi="Times New Roman" w:cs="Times New Roman"/>
                <w:b/>
                <w:szCs w:val="18"/>
              </w:rPr>
            </w:rPrChange>
          </w:rPr>
          <w:t xml:space="preserve">includes an </w:t>
        </w:r>
      </w:ins>
      <w:r w:rsidR="00B25BF7" w:rsidRPr="000576A8">
        <w:rPr>
          <w:rFonts w:eastAsia="Verdana"/>
          <w14:ligatures w14:val="standard"/>
          <w:rPrChange w:id="189" w:author="jkwang" w:date="2019-05-16T09:45:00Z">
            <w:rPr>
              <w:rFonts w:ascii="Times New Roman" w:hAnsi="Times New Roman" w:cs="Times New Roman"/>
              <w:b/>
              <w:szCs w:val="18"/>
            </w:rPr>
          </w:rPrChange>
        </w:rPr>
        <w:t>evaluat</w:t>
      </w:r>
      <w:ins w:id="190" w:author="Martyn Hills" w:date="2019-05-09T21:36:00Z">
        <w:r w:rsidR="00BE5C96" w:rsidRPr="000576A8">
          <w:rPr>
            <w:rFonts w:eastAsia="Verdana"/>
            <w14:ligatures w14:val="standard"/>
            <w:rPrChange w:id="191" w:author="jkwang" w:date="2019-05-16T09:45:00Z">
              <w:rPr>
                <w:rFonts w:ascii="Times New Roman" w:hAnsi="Times New Roman" w:cs="Times New Roman"/>
                <w:b/>
                <w:szCs w:val="18"/>
              </w:rPr>
            </w:rPrChange>
          </w:rPr>
          <w:t xml:space="preserve">ion of </w:t>
        </w:r>
      </w:ins>
      <w:del w:id="192" w:author="Martyn Hills" w:date="2019-05-09T21:36:00Z">
        <w:r w:rsidR="00B25BF7" w:rsidRPr="000576A8" w:rsidDel="00BE5C96">
          <w:rPr>
            <w:rFonts w:eastAsia="Verdana"/>
            <w14:ligatures w14:val="standard"/>
            <w:rPrChange w:id="193" w:author="jkwang" w:date="2019-05-16T09:45:00Z">
              <w:rPr>
                <w:rFonts w:ascii="Times New Roman" w:hAnsi="Times New Roman" w:cs="Times New Roman"/>
                <w:b/>
                <w:szCs w:val="18"/>
              </w:rPr>
            </w:rPrChange>
          </w:rPr>
          <w:delText xml:space="preserve">e </w:delText>
        </w:r>
      </w:del>
      <w:r w:rsidR="00B25BF7" w:rsidRPr="000576A8">
        <w:rPr>
          <w:rFonts w:eastAsia="Verdana"/>
          <w14:ligatures w14:val="standard"/>
          <w:rPrChange w:id="194" w:author="jkwang" w:date="2019-05-16T09:45:00Z">
            <w:rPr>
              <w:rFonts w:ascii="Times New Roman" w:hAnsi="Times New Roman" w:cs="Times New Roman"/>
              <w:b/>
              <w:szCs w:val="18"/>
            </w:rPr>
          </w:rPrChange>
        </w:rPr>
        <w:t xml:space="preserve">the performance of the two </w:t>
      </w:r>
      <w:del w:id="195" w:author="Martyn Hills" w:date="2019-05-09T21:31:00Z">
        <w:r w:rsidR="00B25BF7" w:rsidRPr="000576A8" w:rsidDel="000C0B1C">
          <w:rPr>
            <w:rFonts w:eastAsia="Verdana"/>
            <w14:ligatures w14:val="standard"/>
            <w:rPrChange w:id="196" w:author="jkwang" w:date="2019-05-16T09:45:00Z">
              <w:rPr>
                <w:rFonts w:ascii="Times New Roman" w:hAnsi="Times New Roman" w:cs="Times New Roman"/>
                <w:b/>
                <w:szCs w:val="18"/>
              </w:rPr>
            </w:rPrChange>
          </w:rPr>
          <w:delText>algorithms, and</w:delText>
        </w:r>
      </w:del>
      <w:ins w:id="197" w:author="Martyn Hills" w:date="2019-05-09T21:31:00Z">
        <w:r w:rsidR="000C0B1C" w:rsidRPr="000576A8">
          <w:rPr>
            <w:rFonts w:eastAsia="Verdana"/>
            <w14:ligatures w14:val="standard"/>
            <w:rPrChange w:id="198" w:author="jkwang" w:date="2019-05-16T09:45:00Z">
              <w:rPr>
                <w:rFonts w:ascii="Times New Roman" w:hAnsi="Times New Roman" w:cs="Times New Roman"/>
                <w:b/>
                <w:szCs w:val="18"/>
              </w:rPr>
            </w:rPrChange>
          </w:rPr>
          <w:t>algorithms and</w:t>
        </w:r>
      </w:ins>
      <w:r w:rsidR="00B25BF7" w:rsidRPr="000576A8">
        <w:rPr>
          <w:rFonts w:eastAsia="Verdana"/>
          <w14:ligatures w14:val="standard"/>
          <w:rPrChange w:id="199" w:author="jkwang" w:date="2019-05-16T09:45:00Z">
            <w:rPr>
              <w:rFonts w:ascii="Times New Roman" w:hAnsi="Times New Roman" w:cs="Times New Roman"/>
              <w:b/>
              <w:szCs w:val="18"/>
            </w:rPr>
          </w:rPrChange>
        </w:rPr>
        <w:t xml:space="preserve"> </w:t>
      </w:r>
      <w:r w:rsidR="0083635B" w:rsidRPr="000576A8">
        <w:rPr>
          <w:rFonts w:eastAsia="Verdana"/>
          <w14:ligatures w14:val="standard"/>
          <w:rPrChange w:id="200" w:author="jkwang" w:date="2019-05-16T09:45:00Z">
            <w:rPr>
              <w:rFonts w:ascii="Times New Roman" w:hAnsi="Times New Roman" w:cs="Times New Roman"/>
              <w:b/>
              <w:szCs w:val="18"/>
            </w:rPr>
          </w:rPrChange>
        </w:rPr>
        <w:t>analyze</w:t>
      </w:r>
      <w:ins w:id="201" w:author="Martyn Hills" w:date="2019-05-09T21:36:00Z">
        <w:r w:rsidR="00BE5C96" w:rsidRPr="000576A8">
          <w:rPr>
            <w:rFonts w:eastAsia="Verdana"/>
            <w14:ligatures w14:val="standard"/>
            <w:rPrChange w:id="202" w:author="jkwang" w:date="2019-05-16T09:45:00Z">
              <w:rPr>
                <w:rFonts w:ascii="Times New Roman" w:hAnsi="Times New Roman" w:cs="Times New Roman"/>
                <w:b/>
                <w:szCs w:val="18"/>
              </w:rPr>
            </w:rPrChange>
          </w:rPr>
          <w:t>s</w:t>
        </w:r>
      </w:ins>
      <w:r w:rsidR="00B25BF7" w:rsidRPr="000576A8">
        <w:rPr>
          <w:rFonts w:eastAsia="Verdana"/>
          <w14:ligatures w14:val="standard"/>
          <w:rPrChange w:id="203" w:author="jkwang" w:date="2019-05-16T09:45:00Z">
            <w:rPr>
              <w:rFonts w:ascii="Times New Roman" w:hAnsi="Times New Roman" w:cs="Times New Roman"/>
              <w:b/>
              <w:szCs w:val="18"/>
            </w:rPr>
          </w:rPrChange>
        </w:rPr>
        <w:t xml:space="preserve"> the</w:t>
      </w:r>
      <w:ins w:id="204" w:author="Martyn Hills" w:date="2019-05-09T21:05:00Z">
        <w:r w:rsidR="00560DC3" w:rsidRPr="000576A8">
          <w:rPr>
            <w:rFonts w:eastAsia="Verdana"/>
            <w14:ligatures w14:val="standard"/>
            <w:rPrChange w:id="205" w:author="jkwang" w:date="2019-05-16T09:45:00Z">
              <w:rPr>
                <w:rFonts w:ascii="Times New Roman" w:hAnsi="Times New Roman" w:cs="Times New Roman"/>
                <w:b/>
                <w:szCs w:val="18"/>
              </w:rPr>
            </w:rPrChange>
          </w:rPr>
          <w:t>ir</w:t>
        </w:r>
      </w:ins>
      <w:r w:rsidR="00B25BF7" w:rsidRPr="000576A8">
        <w:rPr>
          <w:rFonts w:eastAsia="Verdana"/>
          <w14:ligatures w14:val="standard"/>
          <w:rPrChange w:id="206" w:author="jkwang" w:date="2019-05-16T09:45:00Z">
            <w:rPr>
              <w:rFonts w:ascii="Times New Roman" w:hAnsi="Times New Roman" w:cs="Times New Roman"/>
              <w:b/>
              <w:szCs w:val="18"/>
            </w:rPr>
          </w:rPrChange>
        </w:rPr>
        <w:t xml:space="preserve"> advantages and disadvantages</w:t>
      </w:r>
      <w:del w:id="207" w:author="Martyn Hills" w:date="2019-05-09T21:05:00Z">
        <w:r w:rsidR="00B25BF7" w:rsidRPr="000576A8" w:rsidDel="00560DC3">
          <w:rPr>
            <w:rFonts w:eastAsia="Verdana"/>
            <w14:ligatures w14:val="standard"/>
            <w:rPrChange w:id="208" w:author="jkwang" w:date="2019-05-16T09:45:00Z">
              <w:rPr>
                <w:rFonts w:ascii="Times New Roman" w:hAnsi="Times New Roman" w:cs="Times New Roman"/>
                <w:b/>
                <w:szCs w:val="18"/>
              </w:rPr>
            </w:rPrChange>
          </w:rPr>
          <w:delText xml:space="preserve"> of the two algorithms</w:delText>
        </w:r>
      </w:del>
      <w:r w:rsidR="00B25BF7" w:rsidRPr="000576A8">
        <w:rPr>
          <w:rFonts w:eastAsia="Verdana"/>
          <w14:ligatures w14:val="standard"/>
          <w:rPrChange w:id="209" w:author="jkwang" w:date="2019-05-16T09:45:00Z">
            <w:rPr>
              <w:rFonts w:ascii="Times New Roman" w:hAnsi="Times New Roman" w:cs="Times New Roman"/>
              <w:b/>
              <w:szCs w:val="18"/>
            </w:rPr>
          </w:rPrChange>
        </w:rPr>
        <w:t>.</w:t>
      </w:r>
    </w:p>
    <w:p w14:paraId="59A1979C" w14:textId="179DAE4D" w:rsidR="005369ED" w:rsidRPr="006B1814" w:rsidRDefault="000576A8">
      <w:pPr>
        <w:pStyle w:val="KeyWordHead"/>
        <w:rPr>
          <w:sz w:val="12"/>
        </w:rPr>
        <w:pPrChange w:id="210" w:author="jkwang" w:date="2019-05-16T09:46:00Z">
          <w:pPr/>
        </w:pPrChange>
      </w:pPr>
      <w:ins w:id="211" w:author="jkwang" w:date="2019-05-16T09:45:00Z">
        <w:r w:rsidRPr="000576A8">
          <w:rPr>
            <w:lang w:eastAsia="it-IT"/>
            <w14:ligatures w14:val="standard"/>
            <w:rPrChange w:id="212" w:author="jkwang" w:date="2019-05-16T09:46:00Z">
              <w:rPr>
                <w:sz w:val="12"/>
              </w:rPr>
            </w:rPrChange>
          </w:rPr>
          <w:t>KEYWORDS</w:t>
        </w:r>
      </w:ins>
    </w:p>
    <w:p w14:paraId="27422F83" w14:textId="384760C2" w:rsidR="005369ED" w:rsidRDefault="005369ED">
      <w:pPr>
        <w:pStyle w:val="KeyWords"/>
        <w:rPr>
          <w:b/>
          <w:i/>
          <w:szCs w:val="18"/>
        </w:rPr>
        <w:pPrChange w:id="213" w:author="jkwang" w:date="2019-05-16T09:46:00Z">
          <w:pPr>
            <w:jc w:val="both"/>
          </w:pPr>
        </w:pPrChange>
      </w:pPr>
      <w:del w:id="214" w:author="jkwang" w:date="2019-05-16T09:45:00Z">
        <w:r w:rsidRPr="001A5252" w:rsidDel="000576A8">
          <w:rPr>
            <w:lang w:eastAsia="it-IT"/>
            <w14:ligatures w14:val="standard"/>
            <w:rPrChange w:id="215" w:author="jkwang" w:date="2019-05-16T09:46:00Z">
              <w:rPr/>
            </w:rPrChange>
          </w:rPr>
          <w:tab/>
          <w:delText xml:space="preserve">Index Terms </w:delText>
        </w:r>
        <w:r w:rsidR="008776E0" w:rsidRPr="001A5252" w:rsidDel="000576A8">
          <w:rPr>
            <w:lang w:eastAsia="it-IT"/>
            <w14:ligatures w14:val="standard"/>
            <w:rPrChange w:id="216" w:author="jkwang" w:date="2019-05-16T09:46:00Z">
              <w:rPr>
                <w:b/>
                <w:i/>
                <w:szCs w:val="18"/>
              </w:rPr>
            </w:rPrChange>
          </w:rPr>
          <w:delText>-</w:delText>
        </w:r>
        <w:r w:rsidRPr="001A5252" w:rsidDel="000576A8">
          <w:rPr>
            <w:lang w:eastAsia="it-IT"/>
            <w14:ligatures w14:val="standard"/>
            <w:rPrChange w:id="217" w:author="jkwang" w:date="2019-05-16T09:46:00Z">
              <w:rPr>
                <w:b/>
                <w:i/>
                <w:szCs w:val="18"/>
              </w:rPr>
            </w:rPrChange>
          </w:rPr>
          <w:delText xml:space="preserve"> </w:delText>
        </w:r>
      </w:del>
      <w:r w:rsidR="006B1814" w:rsidRPr="001A5252">
        <w:rPr>
          <w:lang w:eastAsia="it-IT"/>
          <w14:ligatures w14:val="standard"/>
          <w:rPrChange w:id="218" w:author="jkwang" w:date="2019-05-16T09:46:00Z">
            <w:rPr>
              <w:b/>
              <w:i/>
              <w:szCs w:val="18"/>
            </w:rPr>
          </w:rPrChange>
        </w:rPr>
        <w:t>Atomizer</w:t>
      </w:r>
      <w:ins w:id="219" w:author="jkwang" w:date="2019-05-16T09:47:00Z">
        <w:r w:rsidR="001A5252">
          <w:rPr>
            <w:rFonts w:eastAsiaTheme="minorEastAsia" w:hint="eastAsia"/>
            <w:lang w:eastAsia="zh-CN"/>
            <w14:ligatures w14:val="standard"/>
          </w:rPr>
          <w:t>,</w:t>
        </w:r>
        <w:r w:rsidR="001A5252">
          <w:rPr>
            <w:rFonts w:eastAsiaTheme="minorEastAsia"/>
            <w:lang w:eastAsia="zh-CN"/>
            <w14:ligatures w14:val="standard"/>
          </w:rPr>
          <w:t xml:space="preserve"> </w:t>
        </w:r>
      </w:ins>
      <w:del w:id="220" w:author="jkwang" w:date="2019-05-16T09:47:00Z">
        <w:r w:rsidR="006B1814" w:rsidRPr="001A5252" w:rsidDel="001A5252">
          <w:rPr>
            <w:lang w:eastAsia="it-IT"/>
            <w14:ligatures w14:val="standard"/>
            <w:rPrChange w:id="221" w:author="jkwang" w:date="2019-05-16T09:46:00Z">
              <w:rPr>
                <w:b/>
                <w:i/>
                <w:szCs w:val="18"/>
              </w:rPr>
            </w:rPrChange>
          </w:rPr>
          <w:delText xml:space="preserve">; </w:delText>
        </w:r>
      </w:del>
      <w:r w:rsidR="006B1814" w:rsidRPr="001A5252">
        <w:rPr>
          <w:lang w:eastAsia="it-IT"/>
          <w14:ligatures w14:val="standard"/>
          <w:rPrChange w:id="222" w:author="jkwang" w:date="2019-05-16T09:46:00Z">
            <w:rPr>
              <w:b/>
              <w:i/>
              <w:szCs w:val="18"/>
            </w:rPr>
          </w:rPrChange>
        </w:rPr>
        <w:t>Assembly defect detection</w:t>
      </w:r>
      <w:del w:id="223" w:author="jkwang" w:date="2019-05-16T09:47:00Z">
        <w:r w:rsidR="006B1814" w:rsidRPr="001A5252" w:rsidDel="001A5252">
          <w:rPr>
            <w:lang w:eastAsia="it-IT"/>
            <w14:ligatures w14:val="standard"/>
            <w:rPrChange w:id="224" w:author="jkwang" w:date="2019-05-16T09:46:00Z">
              <w:rPr>
                <w:b/>
                <w:i/>
                <w:szCs w:val="18"/>
              </w:rPr>
            </w:rPrChange>
          </w:rPr>
          <w:delText xml:space="preserve">; </w:delText>
        </w:r>
      </w:del>
      <w:ins w:id="225" w:author="jkwang" w:date="2019-05-16T09:47:00Z">
        <w:r w:rsidR="001A5252">
          <w:rPr>
            <w:lang w:eastAsia="it-IT"/>
            <w14:ligatures w14:val="standard"/>
          </w:rPr>
          <w:t xml:space="preserve">, </w:t>
        </w:r>
      </w:ins>
      <w:ins w:id="226" w:author="jkwang" w:date="2019-05-16T09:48:00Z">
        <w:r w:rsidR="00593C33">
          <w:rPr>
            <w:lang w:eastAsia="it-IT"/>
            <w14:ligatures w14:val="standard"/>
          </w:rPr>
          <w:t>C</w:t>
        </w:r>
        <w:r w:rsidR="00593C33" w:rsidRPr="00C258B4">
          <w:rPr>
            <w:lang w:eastAsia="it-IT"/>
            <w14:ligatures w14:val="standard"/>
          </w:rPr>
          <w:t>onvolutional neural network</w:t>
        </w:r>
        <w:r w:rsidR="00593C33">
          <w:rPr>
            <w:lang w:eastAsia="it-IT"/>
            <w14:ligatures w14:val="standard"/>
          </w:rPr>
          <w:t>,</w:t>
        </w:r>
      </w:ins>
      <w:ins w:id="227" w:author="jkwang" w:date="2019-05-17T09:30:00Z">
        <w:r w:rsidR="0083694B">
          <w:rPr>
            <w:lang w:eastAsia="it-IT"/>
            <w14:ligatures w14:val="standard"/>
          </w:rPr>
          <w:t xml:space="preserve"> </w:t>
        </w:r>
      </w:ins>
      <w:r w:rsidR="006B1814" w:rsidRPr="001A5252">
        <w:rPr>
          <w:lang w:eastAsia="it-IT"/>
          <w14:ligatures w14:val="standard"/>
          <w:rPrChange w:id="228" w:author="jkwang" w:date="2019-05-16T09:46:00Z">
            <w:rPr>
              <w:b/>
              <w:i/>
              <w:szCs w:val="18"/>
            </w:rPr>
          </w:rPrChange>
        </w:rPr>
        <w:t>Machine vision</w:t>
      </w:r>
      <w:del w:id="229" w:author="jkwang" w:date="2019-05-16T09:47:00Z">
        <w:r w:rsidR="006B1814" w:rsidRPr="001A5252" w:rsidDel="001A5252">
          <w:rPr>
            <w:lang w:eastAsia="it-IT"/>
            <w14:ligatures w14:val="standard"/>
            <w:rPrChange w:id="230" w:author="jkwang" w:date="2019-05-16T09:46:00Z">
              <w:rPr>
                <w:b/>
                <w:i/>
                <w:szCs w:val="18"/>
              </w:rPr>
            </w:rPrChange>
          </w:rPr>
          <w:delText xml:space="preserve">; </w:delText>
        </w:r>
      </w:del>
      <w:ins w:id="231" w:author="Martyn Hills" w:date="2019-05-10T20:27:00Z">
        <w:del w:id="232" w:author="jkwang" w:date="2019-05-16T09:48:00Z">
          <w:r w:rsidR="0019700B" w:rsidRPr="001A5252" w:rsidDel="00593C33">
            <w:rPr>
              <w:lang w:eastAsia="it-IT"/>
              <w14:ligatures w14:val="standard"/>
              <w:rPrChange w:id="233" w:author="jkwang" w:date="2019-05-16T09:46:00Z">
                <w:rPr>
                  <w:rFonts w:ascii="Times New Roman" w:hAnsi="Times New Roman" w:cs="Times New Roman"/>
                  <w:b/>
                  <w:szCs w:val="18"/>
                </w:rPr>
              </w:rPrChange>
            </w:rPr>
            <w:delText>convolutional neural network</w:delText>
          </w:r>
        </w:del>
      </w:ins>
      <w:del w:id="234" w:author="Martyn Hills" w:date="2019-05-10T20:27:00Z">
        <w:r w:rsidR="006B1814" w:rsidRPr="0019700B" w:rsidDel="0019700B">
          <w:rPr>
            <w:b/>
            <w:i/>
            <w:szCs w:val="18"/>
          </w:rPr>
          <w:delText>CNN</w:delText>
        </w:r>
      </w:del>
    </w:p>
    <w:p w14:paraId="31258763" w14:textId="0D9A1763" w:rsidR="005369ED" w:rsidRPr="00C32307" w:rsidRDefault="00A87885">
      <w:pPr>
        <w:pStyle w:val="Head1"/>
        <w:rPr>
          <w:sz w:val="18"/>
          <w:szCs w:val="18"/>
        </w:rPr>
        <w:pPrChange w:id="235" w:author="jkwang" w:date="2019-05-17T09:35:00Z">
          <w:pPr/>
        </w:pPrChange>
      </w:pPr>
      <w:ins w:id="236" w:author="jkwang" w:date="2019-05-16T10:08:00Z">
        <w:r>
          <w:t>1 </w:t>
        </w:r>
      </w:ins>
      <w:ins w:id="237" w:author="jkwang" w:date="2019-05-16T09:50:00Z">
        <w:r w:rsidR="00E155A5" w:rsidRPr="00BB6FCA">
          <w:rPr>
            <w:rPrChange w:id="238" w:author="jkwang" w:date="2019-05-16T09:52:00Z">
              <w:rPr>
                <w:b/>
                <w:sz w:val="18"/>
                <w:szCs w:val="18"/>
              </w:rPr>
            </w:rPrChange>
          </w:rPr>
          <w:t>In</w:t>
        </w:r>
      </w:ins>
      <w:ins w:id="239" w:author="jkwang" w:date="2019-05-16T09:51:00Z">
        <w:r w:rsidR="00BB6FCA" w:rsidRPr="00BB6FCA">
          <w:rPr>
            <w:rPrChange w:id="240" w:author="jkwang" w:date="2019-05-16T09:52:00Z">
              <w:rPr>
                <w:b/>
                <w:sz w:val="18"/>
                <w:szCs w:val="18"/>
              </w:rPr>
            </w:rPrChange>
          </w:rPr>
          <w:t>troduction</w:t>
        </w:r>
      </w:ins>
    </w:p>
    <w:p w14:paraId="07C7AFCB" w14:textId="312A2A27" w:rsidR="00CD56E4" w:rsidRPr="00A66CC8" w:rsidDel="00BB6FCA" w:rsidRDefault="00CD56E4">
      <w:pPr>
        <w:pStyle w:val="Para"/>
        <w:rPr>
          <w:del w:id="241" w:author="jkwang" w:date="2019-05-16T09:52:00Z"/>
        </w:rPr>
        <w:pPrChange w:id="242" w:author="jkwang" w:date="2019-05-16T10:49:00Z">
          <w:pPr>
            <w:snapToGrid w:val="0"/>
            <w:spacing w:after="120"/>
            <w:jc w:val="center"/>
          </w:pPr>
        </w:pPrChange>
      </w:pPr>
      <w:del w:id="243" w:author="jkwang" w:date="2019-05-16T09:52:00Z">
        <w:r w:rsidRPr="00A66CC8" w:rsidDel="00BB6FCA">
          <w:delText xml:space="preserve">I. </w:delText>
        </w:r>
        <w:r w:rsidR="00D34DCC" w:rsidRPr="00A66CC8" w:rsidDel="00BB6FCA">
          <w:delText xml:space="preserve"> </w:delText>
        </w:r>
        <w:r w:rsidRPr="00A66CC8" w:rsidDel="00BB6FCA">
          <w:delText>Introduction</w:delText>
        </w:r>
      </w:del>
    </w:p>
    <w:p w14:paraId="12AFB586" w14:textId="77777777" w:rsidR="00CD56E4" w:rsidRPr="00BB6FCA" w:rsidRDefault="00CD56E4">
      <w:pPr>
        <w:pStyle w:val="Para"/>
        <w:rPr>
          <w:rPrChange w:id="244" w:author="jkwang" w:date="2019-05-16T09:53:00Z">
            <w:rPr>
              <w:rFonts w:ascii="Times New Roman" w:hAnsi="Times New Roman" w:cs="Times New Roman"/>
              <w:lang w:val="en-US"/>
            </w:rPr>
          </w:rPrChange>
        </w:rPr>
        <w:pPrChange w:id="245" w:author="jkwang" w:date="2019-05-16T10:49:00Z">
          <w:pPr>
            <w:snapToGrid w:val="0"/>
            <w:jc w:val="both"/>
          </w:pPr>
        </w:pPrChange>
      </w:pPr>
      <w:del w:id="246" w:author="jkwang" w:date="2019-05-16T09:56:00Z">
        <w:r w:rsidRPr="00A66CC8" w:rsidDel="00631448">
          <w:tab/>
        </w:r>
      </w:del>
      <w:r w:rsidR="00A0061A" w:rsidRPr="00BB6FCA">
        <w:rPr>
          <w:rPrChange w:id="247" w:author="jkwang" w:date="2019-05-16T09:53:00Z">
            <w:rPr>
              <w:rFonts w:ascii="Times New Roman" w:hAnsi="Times New Roman" w:cs="Times New Roman"/>
            </w:rPr>
          </w:rPrChange>
        </w:rPr>
        <w:t>In industrial automat</w:t>
      </w:r>
      <w:ins w:id="248" w:author="Martyn Hills" w:date="2019-05-09T21:37:00Z">
        <w:r w:rsidR="00BE5C96" w:rsidRPr="00BB6FCA">
          <w:rPr>
            <w:rPrChange w:id="249" w:author="jkwang" w:date="2019-05-16T09:53:00Z">
              <w:rPr>
                <w:rFonts w:ascii="Times New Roman" w:hAnsi="Times New Roman" w:cs="Times New Roman"/>
              </w:rPr>
            </w:rPrChange>
          </w:rPr>
          <w:t>ed</w:t>
        </w:r>
      </w:ins>
      <w:del w:id="250" w:author="Martyn Hills" w:date="2019-05-09T21:37:00Z">
        <w:r w:rsidR="00A0061A" w:rsidRPr="00BB6FCA" w:rsidDel="00BE5C96">
          <w:rPr>
            <w:rPrChange w:id="251" w:author="jkwang" w:date="2019-05-16T09:53:00Z">
              <w:rPr>
                <w:rFonts w:ascii="Times New Roman" w:hAnsi="Times New Roman" w:cs="Times New Roman"/>
              </w:rPr>
            </w:rPrChange>
          </w:rPr>
          <w:delText>ion</w:delText>
        </w:r>
      </w:del>
      <w:r w:rsidR="00A0061A" w:rsidRPr="00BB6FCA">
        <w:rPr>
          <w:rPrChange w:id="252" w:author="jkwang" w:date="2019-05-16T09:53:00Z">
            <w:rPr>
              <w:rFonts w:ascii="Times New Roman" w:hAnsi="Times New Roman" w:cs="Times New Roman"/>
            </w:rPr>
          </w:rPrChange>
        </w:rPr>
        <w:t xml:space="preserve"> production, in order to ensure the quality of the product</w:t>
      </w:r>
      <w:del w:id="253" w:author="Martyn Hills" w:date="2019-05-09T21:37:00Z">
        <w:r w:rsidR="00A0061A" w:rsidRPr="00BB6FCA" w:rsidDel="00BE5C96">
          <w:rPr>
            <w:rPrChange w:id="254" w:author="jkwang" w:date="2019-05-16T09:53:00Z">
              <w:rPr>
                <w:rFonts w:ascii="Times New Roman" w:hAnsi="Times New Roman" w:cs="Times New Roman"/>
              </w:rPr>
            </w:rPrChange>
          </w:rPr>
          <w:delText>,</w:delText>
        </w:r>
      </w:del>
      <w:r w:rsidR="00A0061A" w:rsidRPr="00BB6FCA">
        <w:rPr>
          <w:rPrChange w:id="255" w:author="jkwang" w:date="2019-05-16T09:53:00Z">
            <w:rPr>
              <w:rFonts w:ascii="Times New Roman" w:hAnsi="Times New Roman" w:cs="Times New Roman"/>
            </w:rPr>
          </w:rPrChange>
        </w:rPr>
        <w:t xml:space="preserve"> it is necessary to perform defect detection </w:t>
      </w:r>
      <w:ins w:id="256" w:author="Martyn Hills" w:date="2019-05-09T21:37:00Z">
        <w:r w:rsidR="00BE5C96" w:rsidRPr="00BB6FCA">
          <w:rPr>
            <w:rPrChange w:id="257" w:author="jkwang" w:date="2019-05-16T09:53:00Z">
              <w:rPr>
                <w:rFonts w:ascii="Times New Roman" w:hAnsi="Times New Roman" w:cs="Times New Roman"/>
              </w:rPr>
            </w:rPrChange>
          </w:rPr>
          <w:t xml:space="preserve">in order </w:t>
        </w:r>
      </w:ins>
      <w:del w:id="258" w:author="Martyn Hills" w:date="2019-05-09T21:37:00Z">
        <w:r w:rsidR="00A0061A" w:rsidRPr="00BB6FCA" w:rsidDel="00BE5C96">
          <w:rPr>
            <w:rPrChange w:id="259" w:author="jkwang" w:date="2019-05-16T09:53:00Z">
              <w:rPr>
                <w:rFonts w:ascii="Times New Roman" w:hAnsi="Times New Roman" w:cs="Times New Roman"/>
              </w:rPr>
            </w:rPrChange>
          </w:rPr>
          <w:delText xml:space="preserve">on the product </w:delText>
        </w:r>
      </w:del>
      <w:r w:rsidR="00A0061A" w:rsidRPr="00BB6FCA">
        <w:rPr>
          <w:rPrChange w:id="260" w:author="jkwang" w:date="2019-05-16T09:53:00Z">
            <w:rPr>
              <w:rFonts w:ascii="Times New Roman" w:hAnsi="Times New Roman" w:cs="Times New Roman"/>
            </w:rPr>
          </w:rPrChange>
        </w:rPr>
        <w:t xml:space="preserve">to eliminate defective products. </w:t>
      </w:r>
      <w:del w:id="261" w:author="Martyn Hills" w:date="2019-05-09T21:38:00Z">
        <w:r w:rsidR="00A0061A" w:rsidRPr="00BB6FCA" w:rsidDel="00BE5C96">
          <w:rPr>
            <w:rPrChange w:id="262" w:author="jkwang" w:date="2019-05-16T09:53:00Z">
              <w:rPr>
                <w:rFonts w:ascii="Times New Roman" w:hAnsi="Times New Roman" w:cs="Times New Roman"/>
              </w:rPr>
            </w:rPrChange>
          </w:rPr>
          <w:delText xml:space="preserve">In practical applications, </w:delText>
        </w:r>
      </w:del>
      <w:ins w:id="263" w:author="Martyn Hills" w:date="2019-05-09T21:38:00Z">
        <w:r w:rsidR="00BE5C96" w:rsidRPr="00BB6FCA">
          <w:rPr>
            <w:rPrChange w:id="264" w:author="jkwang" w:date="2019-05-16T09:53:00Z">
              <w:rPr>
                <w:rFonts w:ascii="Times New Roman" w:hAnsi="Times New Roman" w:cs="Times New Roman"/>
              </w:rPr>
            </w:rPrChange>
          </w:rPr>
          <w:t>M</w:t>
        </w:r>
      </w:ins>
      <w:del w:id="265" w:author="Martyn Hills" w:date="2019-05-09T21:38:00Z">
        <w:r w:rsidR="00A0061A" w:rsidRPr="00BB6FCA" w:rsidDel="00BE5C96">
          <w:rPr>
            <w:rPrChange w:id="266" w:author="jkwang" w:date="2019-05-16T09:53:00Z">
              <w:rPr>
                <w:rFonts w:ascii="Times New Roman" w:hAnsi="Times New Roman" w:cs="Times New Roman"/>
              </w:rPr>
            </w:rPrChange>
          </w:rPr>
          <w:delText>m</w:delText>
        </w:r>
      </w:del>
      <w:r w:rsidR="00A0061A" w:rsidRPr="00BB6FCA">
        <w:rPr>
          <w:rPrChange w:id="267" w:author="jkwang" w:date="2019-05-16T09:53:00Z">
            <w:rPr>
              <w:rFonts w:ascii="Times New Roman" w:hAnsi="Times New Roman" w:cs="Times New Roman"/>
            </w:rPr>
          </w:rPrChange>
        </w:rPr>
        <w:t xml:space="preserve">achine vision is often used for defect detection, which increases the automation of production and reduces labor costs. At present, there are two types of algorithms for machine vision, one is </w:t>
      </w:r>
      <w:ins w:id="268" w:author="Martyn Hills" w:date="2019-05-09T22:04:00Z">
        <w:r w:rsidR="0034181C" w:rsidRPr="00BB6FCA">
          <w:rPr>
            <w:rPrChange w:id="269" w:author="jkwang" w:date="2019-05-16T09:53:00Z">
              <w:rPr>
                <w:rFonts w:ascii="Times New Roman" w:hAnsi="Times New Roman" w:cs="Times New Roman"/>
              </w:rPr>
            </w:rPrChange>
          </w:rPr>
          <w:t xml:space="preserve">a </w:t>
        </w:r>
      </w:ins>
      <w:r w:rsidR="00A0061A" w:rsidRPr="00BB6FCA">
        <w:rPr>
          <w:rPrChange w:id="270" w:author="jkwang" w:date="2019-05-16T09:53:00Z">
            <w:rPr>
              <w:rFonts w:ascii="Times New Roman" w:hAnsi="Times New Roman" w:cs="Times New Roman"/>
            </w:rPr>
          </w:rPrChange>
        </w:rPr>
        <w:t>digital image processing algorithm, and the other is</w:t>
      </w:r>
      <w:ins w:id="271" w:author="Martyn Hills" w:date="2019-05-09T22:05:00Z">
        <w:r w:rsidR="00C05450" w:rsidRPr="00BB6FCA">
          <w:rPr>
            <w:rPrChange w:id="272" w:author="jkwang" w:date="2019-05-16T09:53:00Z">
              <w:rPr>
                <w:rFonts w:ascii="Times New Roman" w:hAnsi="Times New Roman" w:cs="Times New Roman"/>
              </w:rPr>
            </w:rPrChange>
          </w:rPr>
          <w:t xml:space="preserve"> a</w:t>
        </w:r>
      </w:ins>
      <w:r w:rsidR="00A0061A" w:rsidRPr="00BB6FCA">
        <w:rPr>
          <w:rPrChange w:id="273" w:author="jkwang" w:date="2019-05-16T09:53:00Z">
            <w:rPr>
              <w:rFonts w:ascii="Times New Roman" w:hAnsi="Times New Roman" w:cs="Times New Roman"/>
            </w:rPr>
          </w:rPrChange>
        </w:rPr>
        <w:t xml:space="preserve"> deep learning algorithm based on convolutional neural network</w:t>
      </w:r>
      <w:ins w:id="274" w:author="Martyn Hills" w:date="2019-05-10T18:34:00Z">
        <w:r w:rsidR="00CB78A0" w:rsidRPr="00BB6FCA">
          <w:rPr>
            <w:rPrChange w:id="275" w:author="jkwang" w:date="2019-05-16T09:53:00Z">
              <w:rPr>
                <w:rFonts w:ascii="Times New Roman" w:hAnsi="Times New Roman" w:cs="Times New Roman"/>
              </w:rPr>
            </w:rPrChange>
          </w:rPr>
          <w:t xml:space="preserve"> (CNN)</w:t>
        </w:r>
      </w:ins>
      <w:r w:rsidR="00A0061A" w:rsidRPr="00BB6FCA">
        <w:rPr>
          <w:rPrChange w:id="276" w:author="jkwang" w:date="2019-05-16T09:53:00Z">
            <w:rPr>
              <w:rFonts w:ascii="Times New Roman" w:hAnsi="Times New Roman" w:cs="Times New Roman"/>
            </w:rPr>
          </w:rPrChange>
        </w:rPr>
        <w:t>.</w:t>
      </w:r>
    </w:p>
    <w:p w14:paraId="79D380AF" w14:textId="77777777" w:rsidR="005374EB" w:rsidRPr="00BB6FCA" w:rsidRDefault="005374EB">
      <w:pPr>
        <w:pStyle w:val="Para"/>
        <w:rPr>
          <w:rPrChange w:id="277" w:author="jkwang" w:date="2019-05-16T09:53:00Z">
            <w:rPr>
              <w:rFonts w:ascii="Times New Roman" w:hAnsi="Times New Roman" w:cs="Times New Roman"/>
              <w:lang w:val="en-US"/>
            </w:rPr>
          </w:rPrChange>
        </w:rPr>
        <w:pPrChange w:id="278" w:author="jkwang" w:date="2019-05-16T10:49:00Z">
          <w:pPr>
            <w:snapToGrid w:val="0"/>
            <w:jc w:val="both"/>
          </w:pPr>
        </w:pPrChange>
      </w:pPr>
      <w:del w:id="279" w:author="jkwang" w:date="2019-05-16T09:56:00Z">
        <w:r w:rsidRPr="00BB6FCA" w:rsidDel="00631448">
          <w:rPr>
            <w:rPrChange w:id="280" w:author="jkwang" w:date="2019-05-16T09:53:00Z">
              <w:rPr>
                <w:rFonts w:ascii="Times New Roman" w:hAnsi="Times New Roman" w:cs="Times New Roman"/>
              </w:rPr>
            </w:rPrChange>
          </w:rPr>
          <w:tab/>
        </w:r>
      </w:del>
      <w:r w:rsidR="00307AFE" w:rsidRPr="00BB6FCA">
        <w:rPr>
          <w:rPrChange w:id="281" w:author="jkwang" w:date="2019-05-16T09:53:00Z">
            <w:rPr>
              <w:rFonts w:ascii="Times New Roman" w:hAnsi="Times New Roman" w:cs="Times New Roman"/>
            </w:rPr>
          </w:rPrChange>
        </w:rPr>
        <w:t>In the field of industrial inspection, image processing algorithms are mainly used</w:t>
      </w:r>
      <w:ins w:id="282" w:author="Martyn Hills" w:date="2019-05-09T22:06:00Z">
        <w:r w:rsidR="00C05450" w:rsidRPr="00BB6FCA">
          <w:rPr>
            <w:rPrChange w:id="283" w:author="jkwang" w:date="2019-05-16T09:53:00Z">
              <w:rPr>
                <w:rFonts w:ascii="Times New Roman" w:hAnsi="Times New Roman" w:cs="Times New Roman"/>
              </w:rPr>
            </w:rPrChange>
          </w:rPr>
          <w:t xml:space="preserve"> b</w:t>
        </w:r>
      </w:ins>
      <w:del w:id="284" w:author="Martyn Hills" w:date="2019-05-09T22:06:00Z">
        <w:r w:rsidR="00307AFE" w:rsidRPr="00BB6FCA" w:rsidDel="00C05450">
          <w:rPr>
            <w:rPrChange w:id="285" w:author="jkwang" w:date="2019-05-16T09:53:00Z">
              <w:rPr>
                <w:rFonts w:ascii="Times New Roman" w:hAnsi="Times New Roman" w:cs="Times New Roman"/>
              </w:rPr>
            </w:rPrChange>
          </w:rPr>
          <w:delText>. B</w:delText>
        </w:r>
      </w:del>
      <w:r w:rsidR="00307AFE" w:rsidRPr="00BB6FCA">
        <w:rPr>
          <w:rPrChange w:id="286" w:author="jkwang" w:date="2019-05-16T09:53:00Z">
            <w:rPr>
              <w:rFonts w:ascii="Times New Roman" w:hAnsi="Times New Roman" w:cs="Times New Roman"/>
            </w:rPr>
          </w:rPrChange>
        </w:rPr>
        <w:t>ecause the theory of image processing algorithms is more mature. S</w:t>
      </w:r>
      <w:del w:id="287" w:author="Martyn Hills" w:date="2019-05-09T22:06:00Z">
        <w:r w:rsidR="00307AFE" w:rsidRPr="00BB6FCA" w:rsidDel="00C05450">
          <w:rPr>
            <w:rPrChange w:id="288" w:author="jkwang" w:date="2019-05-16T09:53:00Z">
              <w:rPr>
                <w:rFonts w:ascii="Times New Roman" w:hAnsi="Times New Roman" w:cs="Times New Roman"/>
              </w:rPr>
            </w:rPrChange>
          </w:rPr>
          <w:delText>ome s</w:delText>
        </w:r>
      </w:del>
      <w:r w:rsidR="00307AFE" w:rsidRPr="00BB6FCA">
        <w:rPr>
          <w:rPrChange w:id="289" w:author="jkwang" w:date="2019-05-16T09:53:00Z">
            <w:rPr>
              <w:rFonts w:ascii="Times New Roman" w:hAnsi="Times New Roman" w:cs="Times New Roman"/>
            </w:rPr>
          </w:rPrChange>
        </w:rPr>
        <w:t>cholars have designed corresponding image processing detection algorithms for assembly defects of different products.</w:t>
      </w:r>
    </w:p>
    <w:p w14:paraId="41FCC3D1" w14:textId="77777777" w:rsidR="00075059" w:rsidRPr="00BB6FCA" w:rsidRDefault="003C659B">
      <w:pPr>
        <w:pStyle w:val="Para"/>
        <w:rPr>
          <w:rPrChange w:id="290" w:author="jkwang" w:date="2019-05-16T09:53:00Z">
            <w:rPr>
              <w:rFonts w:ascii="Times New Roman" w:hAnsi="Times New Roman" w:cs="Times New Roman"/>
            </w:rPr>
          </w:rPrChange>
        </w:rPr>
        <w:pPrChange w:id="291" w:author="jkwang" w:date="2019-05-16T10:49:00Z">
          <w:pPr>
            <w:snapToGrid w:val="0"/>
            <w:ind w:firstLineChars="142" w:firstLine="284"/>
            <w:jc w:val="both"/>
          </w:pPr>
        </w:pPrChange>
      </w:pPr>
      <w:del w:id="292" w:author="jkwang" w:date="2019-05-16T09:56:00Z">
        <w:r w:rsidRPr="00BB6FCA" w:rsidDel="00631448">
          <w:rPr>
            <w:rPrChange w:id="293" w:author="jkwang" w:date="2019-05-16T09:53:00Z">
              <w:rPr>
                <w:rFonts w:ascii="Times New Roman" w:hAnsi="Times New Roman" w:cs="Times New Roman"/>
              </w:rPr>
            </w:rPrChange>
          </w:rPr>
          <w:tab/>
        </w:r>
      </w:del>
      <w:proofErr w:type="spellStart"/>
      <w:r w:rsidRPr="00BB6FCA">
        <w:rPr>
          <w:rPrChange w:id="294" w:author="jkwang" w:date="2019-05-16T09:53:00Z">
            <w:rPr>
              <w:rFonts w:ascii="Times New Roman" w:hAnsi="Times New Roman" w:cs="Times New Roman"/>
            </w:rPr>
          </w:rPrChange>
        </w:rPr>
        <w:t>Jiancheng</w:t>
      </w:r>
      <w:proofErr w:type="spellEnd"/>
      <w:r w:rsidRPr="00BB6FCA">
        <w:rPr>
          <w:rPrChange w:id="295" w:author="jkwang" w:date="2019-05-16T09:53:00Z">
            <w:rPr>
              <w:rFonts w:ascii="Times New Roman" w:hAnsi="Times New Roman" w:cs="Times New Roman"/>
            </w:rPr>
          </w:rPrChange>
        </w:rPr>
        <w:t xml:space="preserve"> [1] use</w:t>
      </w:r>
      <w:ins w:id="296" w:author="Martyn Hills" w:date="2019-05-09T22:07:00Z">
        <w:r w:rsidR="00C05450" w:rsidRPr="00BB6FCA">
          <w:rPr>
            <w:rPrChange w:id="297" w:author="jkwang" w:date="2019-05-16T09:53:00Z">
              <w:rPr>
                <w:rFonts w:ascii="Times New Roman" w:hAnsi="Times New Roman" w:cs="Times New Roman"/>
              </w:rPr>
            </w:rPrChange>
          </w:rPr>
          <w:t>d</w:t>
        </w:r>
      </w:ins>
      <w:del w:id="298" w:author="Martyn Hills" w:date="2019-05-09T22:07:00Z">
        <w:r w:rsidRPr="00BB6FCA" w:rsidDel="00C05450">
          <w:rPr>
            <w:rPrChange w:id="299" w:author="jkwang" w:date="2019-05-16T09:53:00Z">
              <w:rPr>
                <w:rFonts w:ascii="Times New Roman" w:hAnsi="Times New Roman" w:cs="Times New Roman"/>
              </w:rPr>
            </w:rPrChange>
          </w:rPr>
          <w:delText>s</w:delText>
        </w:r>
      </w:del>
      <w:r w:rsidRPr="00BB6FCA">
        <w:rPr>
          <w:rPrChange w:id="300" w:author="jkwang" w:date="2019-05-16T09:53:00Z">
            <w:rPr>
              <w:rFonts w:ascii="Times New Roman" w:hAnsi="Times New Roman" w:cs="Times New Roman"/>
            </w:rPr>
          </w:rPrChange>
        </w:rPr>
        <w:t xml:space="preserve"> the distance measurement method to measure the position of </w:t>
      </w:r>
      <w:ins w:id="301" w:author="Martyn Hills" w:date="2019-05-10T11:14:00Z">
        <w:r w:rsidR="006D0873" w:rsidRPr="00BB6FCA">
          <w:rPr>
            <w:rPrChange w:id="302" w:author="jkwang" w:date="2019-05-16T09:53:00Z">
              <w:rPr>
                <w:rFonts w:ascii="Times New Roman" w:hAnsi="Times New Roman" w:cs="Times New Roman"/>
              </w:rPr>
            </w:rPrChange>
          </w:rPr>
          <w:t>a</w:t>
        </w:r>
      </w:ins>
      <w:del w:id="303" w:author="Martyn Hills" w:date="2019-05-10T11:14:00Z">
        <w:r w:rsidRPr="00BB6FCA" w:rsidDel="00CD3509">
          <w:rPr>
            <w:rPrChange w:id="304" w:author="jkwang" w:date="2019-05-16T09:53:00Z">
              <w:rPr>
                <w:rFonts w:ascii="Times New Roman" w:hAnsi="Times New Roman" w:cs="Times New Roman"/>
              </w:rPr>
            </w:rPrChange>
          </w:rPr>
          <w:delText>the</w:delText>
        </w:r>
      </w:del>
      <w:r w:rsidRPr="00BB6FCA">
        <w:rPr>
          <w:rPrChange w:id="305" w:author="jkwang" w:date="2019-05-16T09:53:00Z">
            <w:rPr>
              <w:rFonts w:ascii="Times New Roman" w:hAnsi="Times New Roman" w:cs="Times New Roman"/>
            </w:rPr>
          </w:rPrChange>
        </w:rPr>
        <w:t xml:space="preserve"> </w:t>
      </w:r>
      <w:del w:id="306" w:author="Martyn Hills" w:date="2019-05-10T11:16:00Z">
        <w:r w:rsidRPr="00BB6FCA" w:rsidDel="00CD3509">
          <w:rPr>
            <w:rPrChange w:id="307" w:author="jkwang" w:date="2019-05-16T09:53:00Z">
              <w:rPr>
                <w:rFonts w:ascii="Times New Roman" w:hAnsi="Times New Roman" w:cs="Times New Roman"/>
              </w:rPr>
            </w:rPrChange>
          </w:rPr>
          <w:delText xml:space="preserve">part </w:delText>
        </w:r>
      </w:del>
      <w:ins w:id="308" w:author="Martyn Hills" w:date="2019-05-10T11:15:00Z">
        <w:r w:rsidR="00CD3509" w:rsidRPr="00BB6FCA">
          <w:rPr>
            <w:rPrChange w:id="309" w:author="jkwang" w:date="2019-05-16T09:53:00Z">
              <w:rPr>
                <w:rFonts w:ascii="Times New Roman" w:hAnsi="Times New Roman" w:cs="Times New Roman"/>
              </w:rPr>
            </w:rPrChange>
          </w:rPr>
          <w:t xml:space="preserve">syringe </w:t>
        </w:r>
      </w:ins>
      <w:ins w:id="310" w:author="Martyn Hills" w:date="2019-05-10T11:16:00Z">
        <w:r w:rsidR="00CD3509" w:rsidRPr="00BB6FCA">
          <w:rPr>
            <w:rPrChange w:id="311" w:author="jkwang" w:date="2019-05-16T09:53:00Z">
              <w:rPr>
                <w:rFonts w:ascii="Times New Roman" w:hAnsi="Times New Roman" w:cs="Times New Roman"/>
              </w:rPr>
            </w:rPrChange>
          </w:rPr>
          <w:t xml:space="preserve">part in </w:t>
        </w:r>
      </w:ins>
      <w:ins w:id="312" w:author="Martyn Hills" w:date="2019-05-10T11:14:00Z">
        <w:r w:rsidR="00CD3509" w:rsidRPr="00BB6FCA">
          <w:rPr>
            <w:rPrChange w:id="313" w:author="jkwang" w:date="2019-05-16T09:53:00Z">
              <w:rPr>
                <w:rFonts w:ascii="Times New Roman" w:hAnsi="Times New Roman" w:cs="Times New Roman"/>
              </w:rPr>
            </w:rPrChange>
          </w:rPr>
          <w:t xml:space="preserve">order </w:t>
        </w:r>
      </w:ins>
      <w:r w:rsidRPr="00BB6FCA">
        <w:rPr>
          <w:rPrChange w:id="314" w:author="jkwang" w:date="2019-05-16T09:53:00Z">
            <w:rPr>
              <w:rFonts w:ascii="Times New Roman" w:hAnsi="Times New Roman" w:cs="Times New Roman"/>
            </w:rPr>
          </w:rPrChange>
        </w:rPr>
        <w:t xml:space="preserve">to detect whether </w:t>
      </w:r>
      <w:del w:id="315" w:author="Martyn Hills" w:date="2019-05-10T11:14:00Z">
        <w:r w:rsidRPr="00BB6FCA" w:rsidDel="00CD3509">
          <w:rPr>
            <w:rPrChange w:id="316" w:author="jkwang" w:date="2019-05-16T09:53:00Z">
              <w:rPr>
                <w:rFonts w:ascii="Times New Roman" w:hAnsi="Times New Roman" w:cs="Times New Roman"/>
              </w:rPr>
            </w:rPrChange>
          </w:rPr>
          <w:delText>the</w:delText>
        </w:r>
      </w:del>
      <w:del w:id="317" w:author="Martyn Hills" w:date="2019-05-10T18:49:00Z">
        <w:r w:rsidRPr="00BB6FCA" w:rsidDel="00D65482">
          <w:rPr>
            <w:rPrChange w:id="318" w:author="jkwang" w:date="2019-05-16T09:53:00Z">
              <w:rPr>
                <w:rFonts w:ascii="Times New Roman" w:hAnsi="Times New Roman" w:cs="Times New Roman"/>
              </w:rPr>
            </w:rPrChange>
          </w:rPr>
          <w:delText xml:space="preserve"> </w:delText>
        </w:r>
      </w:del>
      <w:ins w:id="319" w:author="Martyn Hills" w:date="2019-05-10T11:15:00Z">
        <w:r w:rsidR="00CD3509" w:rsidRPr="00BB6FCA">
          <w:rPr>
            <w:rPrChange w:id="320" w:author="jkwang" w:date="2019-05-16T09:53:00Z">
              <w:rPr>
                <w:rFonts w:ascii="Times New Roman" w:hAnsi="Times New Roman" w:cs="Times New Roman"/>
              </w:rPr>
            </w:rPrChange>
          </w:rPr>
          <w:t xml:space="preserve">the </w:t>
        </w:r>
      </w:ins>
      <w:r w:rsidRPr="00BB6FCA">
        <w:rPr>
          <w:rPrChange w:id="321" w:author="jkwang" w:date="2019-05-16T09:53:00Z">
            <w:rPr>
              <w:rFonts w:ascii="Times New Roman" w:hAnsi="Times New Roman" w:cs="Times New Roman"/>
            </w:rPr>
          </w:rPrChange>
        </w:rPr>
        <w:t xml:space="preserve">syringe </w:t>
      </w:r>
      <w:ins w:id="322" w:author="Martyn Hills" w:date="2019-05-10T11:15:00Z">
        <w:r w:rsidR="00CD3509" w:rsidRPr="00BB6FCA">
          <w:rPr>
            <w:rPrChange w:id="323" w:author="jkwang" w:date="2019-05-16T09:53:00Z">
              <w:rPr>
                <w:rFonts w:ascii="Times New Roman" w:hAnsi="Times New Roman" w:cs="Times New Roman"/>
              </w:rPr>
            </w:rPrChange>
          </w:rPr>
          <w:t xml:space="preserve">had been </w:t>
        </w:r>
      </w:ins>
      <w:del w:id="324" w:author="Martyn Hills" w:date="2019-05-10T11:15:00Z">
        <w:r w:rsidRPr="00BB6FCA" w:rsidDel="00CD3509">
          <w:rPr>
            <w:rPrChange w:id="325" w:author="jkwang" w:date="2019-05-16T09:53:00Z">
              <w:rPr>
                <w:rFonts w:ascii="Times New Roman" w:hAnsi="Times New Roman" w:cs="Times New Roman"/>
              </w:rPr>
            </w:rPrChange>
          </w:rPr>
          <w:delText xml:space="preserve">is </w:delText>
        </w:r>
      </w:del>
      <w:r w:rsidRPr="00BB6FCA">
        <w:rPr>
          <w:rPrChange w:id="326" w:author="jkwang" w:date="2019-05-16T09:53:00Z">
            <w:rPr>
              <w:rFonts w:ascii="Times New Roman" w:hAnsi="Times New Roman" w:cs="Times New Roman"/>
            </w:rPr>
          </w:rPrChange>
        </w:rPr>
        <w:t>assembled correctly</w:t>
      </w:r>
      <w:ins w:id="327" w:author="Martyn Hills" w:date="2019-05-10T11:20:00Z">
        <w:r w:rsidR="00597898" w:rsidRPr="00BB6FCA">
          <w:rPr>
            <w:rPrChange w:id="328" w:author="jkwang" w:date="2019-05-16T09:53:00Z">
              <w:rPr>
                <w:rFonts w:ascii="Times New Roman" w:hAnsi="Times New Roman" w:cs="Times New Roman"/>
              </w:rPr>
            </w:rPrChange>
          </w:rPr>
          <w:t>.</w:t>
        </w:r>
      </w:ins>
      <w:del w:id="329" w:author="Martyn Hills" w:date="2019-05-10T11:17:00Z">
        <w:r w:rsidRPr="00BB6FCA" w:rsidDel="00CD3509">
          <w:rPr>
            <w:rPrChange w:id="330" w:author="jkwang" w:date="2019-05-16T09:53:00Z">
              <w:rPr>
                <w:rFonts w:ascii="Times New Roman" w:hAnsi="Times New Roman" w:cs="Times New Roman"/>
              </w:rPr>
            </w:rPrChange>
          </w:rPr>
          <w:delText>.</w:delText>
        </w:r>
      </w:del>
      <w:r w:rsidRPr="00BB6FCA">
        <w:rPr>
          <w:rPrChange w:id="331" w:author="jkwang" w:date="2019-05-16T09:53:00Z">
            <w:rPr>
              <w:rFonts w:ascii="Times New Roman" w:hAnsi="Times New Roman" w:cs="Times New Roman"/>
            </w:rPr>
          </w:rPrChange>
        </w:rPr>
        <w:t xml:space="preserve"> Jing et al. [2] used the modified </w:t>
      </w:r>
      <w:proofErr w:type="spellStart"/>
      <w:r w:rsidRPr="00BB6FCA">
        <w:rPr>
          <w:rPrChange w:id="332" w:author="jkwang" w:date="2019-05-16T09:53:00Z">
            <w:rPr>
              <w:rFonts w:ascii="Times New Roman" w:hAnsi="Times New Roman" w:cs="Times New Roman"/>
            </w:rPr>
          </w:rPrChange>
        </w:rPr>
        <w:t>Hausdorff</w:t>
      </w:r>
      <w:proofErr w:type="spellEnd"/>
      <w:r w:rsidRPr="00BB6FCA">
        <w:rPr>
          <w:rPrChange w:id="333" w:author="jkwang" w:date="2019-05-16T09:53:00Z">
            <w:rPr>
              <w:rFonts w:ascii="Times New Roman" w:hAnsi="Times New Roman" w:cs="Times New Roman"/>
            </w:rPr>
          </w:rPrChange>
        </w:rPr>
        <w:t xml:space="preserve"> distance matching algorithm to detect the position of </w:t>
      </w:r>
      <w:ins w:id="334" w:author="Martyn Hills" w:date="2019-05-10T11:20:00Z">
        <w:r w:rsidR="00597898" w:rsidRPr="00BB6FCA">
          <w:rPr>
            <w:rPrChange w:id="335" w:author="jkwang" w:date="2019-05-16T09:53:00Z">
              <w:rPr>
                <w:rFonts w:ascii="Times New Roman" w:hAnsi="Times New Roman" w:cs="Times New Roman"/>
              </w:rPr>
            </w:rPrChange>
          </w:rPr>
          <w:t>a</w:t>
        </w:r>
      </w:ins>
      <w:ins w:id="336" w:author="Martyn Hills" w:date="2019-05-10T11:17:00Z">
        <w:r w:rsidR="00CD3509" w:rsidRPr="00BB6FCA">
          <w:rPr>
            <w:rPrChange w:id="337" w:author="jkwang" w:date="2019-05-16T09:53:00Z">
              <w:rPr>
                <w:rFonts w:ascii="Times New Roman" w:hAnsi="Times New Roman" w:cs="Times New Roman"/>
              </w:rPr>
            </w:rPrChange>
          </w:rPr>
          <w:t xml:space="preserve"> </w:t>
        </w:r>
      </w:ins>
      <w:ins w:id="338" w:author="Martyn Hills" w:date="2019-05-10T11:16:00Z">
        <w:r w:rsidR="00CD3509" w:rsidRPr="00BB6FCA">
          <w:rPr>
            <w:rPrChange w:id="339" w:author="jkwang" w:date="2019-05-16T09:53:00Z">
              <w:rPr>
                <w:rFonts w:ascii="Times New Roman" w:hAnsi="Times New Roman" w:cs="Times New Roman"/>
              </w:rPr>
            </w:rPrChange>
          </w:rPr>
          <w:t>syri</w:t>
        </w:r>
      </w:ins>
      <w:ins w:id="340" w:author="Martyn Hills" w:date="2019-05-10T11:17:00Z">
        <w:r w:rsidR="00CD3509" w:rsidRPr="00BB6FCA">
          <w:rPr>
            <w:rPrChange w:id="341" w:author="jkwang" w:date="2019-05-16T09:53:00Z">
              <w:rPr>
                <w:rFonts w:ascii="Times New Roman" w:hAnsi="Times New Roman" w:cs="Times New Roman"/>
              </w:rPr>
            </w:rPrChange>
          </w:rPr>
          <w:t>nge</w:t>
        </w:r>
      </w:ins>
      <w:del w:id="342" w:author="Martyn Hills" w:date="2019-05-10T11:17:00Z">
        <w:r w:rsidRPr="00BB6FCA" w:rsidDel="00CD3509">
          <w:rPr>
            <w:rPrChange w:id="343" w:author="jkwang" w:date="2019-05-16T09:53:00Z">
              <w:rPr>
                <w:rFonts w:ascii="Times New Roman" w:hAnsi="Times New Roman" w:cs="Times New Roman"/>
              </w:rPr>
            </w:rPrChange>
          </w:rPr>
          <w:delText>the</w:delText>
        </w:r>
      </w:del>
      <w:r w:rsidRPr="00BB6FCA">
        <w:rPr>
          <w:rPrChange w:id="344" w:author="jkwang" w:date="2019-05-16T09:53:00Z">
            <w:rPr>
              <w:rFonts w:ascii="Times New Roman" w:hAnsi="Times New Roman" w:cs="Times New Roman"/>
            </w:rPr>
          </w:rPrChange>
        </w:rPr>
        <w:t xml:space="preserve"> part. </w:t>
      </w:r>
      <w:proofErr w:type="spellStart"/>
      <w:r w:rsidRPr="00BB6FCA">
        <w:rPr>
          <w:rPrChange w:id="345" w:author="jkwang" w:date="2019-05-16T09:53:00Z">
            <w:rPr>
              <w:rFonts w:ascii="Times New Roman" w:hAnsi="Times New Roman" w:cs="Times New Roman"/>
            </w:rPr>
          </w:rPrChange>
        </w:rPr>
        <w:t>Ardhy</w:t>
      </w:r>
      <w:proofErr w:type="spellEnd"/>
      <w:r w:rsidRPr="00BB6FCA">
        <w:rPr>
          <w:rPrChange w:id="346" w:author="jkwang" w:date="2019-05-16T09:53:00Z">
            <w:rPr>
              <w:rFonts w:ascii="Times New Roman" w:hAnsi="Times New Roman" w:cs="Times New Roman"/>
            </w:rPr>
          </w:rPrChange>
        </w:rPr>
        <w:t xml:space="preserve"> et al. [3] pre</w:t>
      </w:r>
      <w:ins w:id="347" w:author="Martyn Hills" w:date="2019-05-10T11:17:00Z">
        <w:r w:rsidR="00CD3509" w:rsidRPr="00BB6FCA">
          <w:rPr>
            <w:rPrChange w:id="348" w:author="jkwang" w:date="2019-05-16T09:53:00Z">
              <w:rPr>
                <w:rFonts w:ascii="Times New Roman" w:hAnsi="Times New Roman" w:cs="Times New Roman"/>
              </w:rPr>
            </w:rPrChange>
          </w:rPr>
          <w:t>-</w:t>
        </w:r>
      </w:ins>
      <w:r w:rsidRPr="00BB6FCA">
        <w:rPr>
          <w:rPrChange w:id="349" w:author="jkwang" w:date="2019-05-16T09:53:00Z">
            <w:rPr>
              <w:rFonts w:ascii="Times New Roman" w:hAnsi="Times New Roman" w:cs="Times New Roman"/>
            </w:rPr>
          </w:rPrChange>
        </w:rPr>
        <w:t xml:space="preserve">processed </w:t>
      </w:r>
      <w:ins w:id="350" w:author="Martyn Hills" w:date="2019-05-10T11:19:00Z">
        <w:r w:rsidR="00CD3509" w:rsidRPr="00BB6FCA">
          <w:rPr>
            <w:rPrChange w:id="351" w:author="jkwang" w:date="2019-05-16T09:53:00Z">
              <w:rPr>
                <w:rFonts w:ascii="Times New Roman" w:hAnsi="Times New Roman" w:cs="Times New Roman"/>
              </w:rPr>
            </w:rPrChange>
          </w:rPr>
          <w:t>an</w:t>
        </w:r>
      </w:ins>
      <w:del w:id="352" w:author="Martyn Hills" w:date="2019-05-10T11:19:00Z">
        <w:r w:rsidRPr="00BB6FCA" w:rsidDel="00CD3509">
          <w:rPr>
            <w:rPrChange w:id="353" w:author="jkwang" w:date="2019-05-16T09:53:00Z">
              <w:rPr>
                <w:rFonts w:ascii="Times New Roman" w:hAnsi="Times New Roman" w:cs="Times New Roman"/>
              </w:rPr>
            </w:rPrChange>
          </w:rPr>
          <w:delText>the</w:delText>
        </w:r>
      </w:del>
      <w:r w:rsidRPr="00BB6FCA">
        <w:rPr>
          <w:rPrChange w:id="354" w:author="jkwang" w:date="2019-05-16T09:53:00Z">
            <w:rPr>
              <w:rFonts w:ascii="Times New Roman" w:hAnsi="Times New Roman" w:cs="Times New Roman"/>
            </w:rPr>
          </w:rPrChange>
        </w:rPr>
        <w:t xml:space="preserve"> image using an adaptive Gaussian threshold method, and then performed a differential operation on the standard image and the image to be detected</w:t>
      </w:r>
      <w:ins w:id="355" w:author="Martyn Hills" w:date="2019-05-10T11:19:00Z">
        <w:r w:rsidR="00CD3509" w:rsidRPr="00BB6FCA">
          <w:rPr>
            <w:rPrChange w:id="356" w:author="jkwang" w:date="2019-05-16T09:53:00Z">
              <w:rPr>
                <w:rFonts w:ascii="Times New Roman" w:hAnsi="Times New Roman" w:cs="Times New Roman"/>
              </w:rPr>
            </w:rPrChange>
          </w:rPr>
          <w:t>,</w:t>
        </w:r>
      </w:ins>
      <w:r w:rsidRPr="00BB6FCA">
        <w:rPr>
          <w:rPrChange w:id="357" w:author="jkwang" w:date="2019-05-16T09:53:00Z">
            <w:rPr>
              <w:rFonts w:ascii="Times New Roman" w:hAnsi="Times New Roman" w:cs="Times New Roman"/>
            </w:rPr>
          </w:rPrChange>
        </w:rPr>
        <w:t xml:space="preserve"> to detect whether </w:t>
      </w:r>
      <w:ins w:id="358" w:author="Martyn Hills" w:date="2019-05-10T11:17:00Z">
        <w:r w:rsidR="00CD3509" w:rsidRPr="00BB6FCA">
          <w:rPr>
            <w:rPrChange w:id="359" w:author="jkwang" w:date="2019-05-16T09:53:00Z">
              <w:rPr>
                <w:rFonts w:ascii="Times New Roman" w:hAnsi="Times New Roman" w:cs="Times New Roman"/>
              </w:rPr>
            </w:rPrChange>
          </w:rPr>
          <w:t>a</w:t>
        </w:r>
      </w:ins>
      <w:del w:id="360" w:author="Martyn Hills" w:date="2019-05-10T11:18:00Z">
        <w:r w:rsidRPr="00BB6FCA" w:rsidDel="00CD3509">
          <w:rPr>
            <w:rPrChange w:id="361" w:author="jkwang" w:date="2019-05-16T09:53:00Z">
              <w:rPr>
                <w:rFonts w:ascii="Times New Roman" w:hAnsi="Times New Roman" w:cs="Times New Roman"/>
              </w:rPr>
            </w:rPrChange>
          </w:rPr>
          <w:delText>the</w:delText>
        </w:r>
      </w:del>
      <w:r w:rsidRPr="00BB6FCA">
        <w:rPr>
          <w:rPrChange w:id="362" w:author="jkwang" w:date="2019-05-16T09:53:00Z">
            <w:rPr>
              <w:rFonts w:ascii="Times New Roman" w:hAnsi="Times New Roman" w:cs="Times New Roman"/>
            </w:rPr>
          </w:rPrChange>
        </w:rPr>
        <w:t xml:space="preserve"> </w:t>
      </w:r>
      <w:ins w:id="363" w:author="Martyn Hills" w:date="2019-05-10T11:18:00Z">
        <w:r w:rsidR="00CD3509" w:rsidRPr="00BB6FCA">
          <w:rPr>
            <w:rPrChange w:id="364" w:author="jkwang" w:date="2019-05-16T09:53:00Z">
              <w:rPr>
                <w:rFonts w:ascii="Times New Roman" w:hAnsi="Times New Roman" w:cs="Times New Roman"/>
              </w:rPr>
            </w:rPrChange>
          </w:rPr>
          <w:t xml:space="preserve">printed circuit board </w:t>
        </w:r>
      </w:ins>
      <w:del w:id="365" w:author="Martyn Hills" w:date="2019-05-10T11:18:00Z">
        <w:r w:rsidRPr="00BB6FCA" w:rsidDel="00CD3509">
          <w:rPr>
            <w:rPrChange w:id="366" w:author="jkwang" w:date="2019-05-16T09:53:00Z">
              <w:rPr>
                <w:rFonts w:ascii="Times New Roman" w:hAnsi="Times New Roman" w:cs="Times New Roman"/>
              </w:rPr>
            </w:rPrChange>
          </w:rPr>
          <w:delText xml:space="preserve">PCB board </w:delText>
        </w:r>
      </w:del>
      <w:ins w:id="367" w:author="Martyn Hills" w:date="2019-05-10T11:18:00Z">
        <w:r w:rsidR="00CD3509" w:rsidRPr="00BB6FCA">
          <w:rPr>
            <w:rPrChange w:id="368" w:author="jkwang" w:date="2019-05-16T09:53:00Z">
              <w:rPr>
                <w:rFonts w:ascii="Times New Roman" w:hAnsi="Times New Roman" w:cs="Times New Roman"/>
              </w:rPr>
            </w:rPrChange>
          </w:rPr>
          <w:t>was</w:t>
        </w:r>
      </w:ins>
      <w:del w:id="369" w:author="Martyn Hills" w:date="2019-05-10T11:18:00Z">
        <w:r w:rsidRPr="00BB6FCA" w:rsidDel="00CD3509">
          <w:rPr>
            <w:rPrChange w:id="370" w:author="jkwang" w:date="2019-05-16T09:53:00Z">
              <w:rPr>
                <w:rFonts w:ascii="Times New Roman" w:hAnsi="Times New Roman" w:cs="Times New Roman"/>
              </w:rPr>
            </w:rPrChange>
          </w:rPr>
          <w:delText>is</w:delText>
        </w:r>
      </w:del>
      <w:r w:rsidRPr="00BB6FCA">
        <w:rPr>
          <w:rPrChange w:id="371" w:author="jkwang" w:date="2019-05-16T09:53:00Z">
            <w:rPr>
              <w:rFonts w:ascii="Times New Roman" w:hAnsi="Times New Roman" w:cs="Times New Roman"/>
            </w:rPr>
          </w:rPrChange>
        </w:rPr>
        <w:t xml:space="preserve"> defective.</w:t>
      </w:r>
    </w:p>
    <w:p w14:paraId="18F107B6" w14:textId="0B273A98" w:rsidR="003C200B" w:rsidRPr="00BB6FCA" w:rsidRDefault="003C200B">
      <w:pPr>
        <w:pStyle w:val="Para"/>
        <w:rPr>
          <w:rPrChange w:id="372" w:author="jkwang" w:date="2019-05-16T09:53:00Z">
            <w:rPr>
              <w:rFonts w:ascii="Times New Roman" w:hAnsi="Times New Roman" w:cs="Times New Roman"/>
            </w:rPr>
          </w:rPrChange>
        </w:rPr>
        <w:pPrChange w:id="373" w:author="jkwang" w:date="2019-05-16T10:49:00Z">
          <w:pPr>
            <w:snapToGrid w:val="0"/>
            <w:ind w:firstLineChars="142" w:firstLine="284"/>
            <w:jc w:val="both"/>
          </w:pPr>
        </w:pPrChange>
      </w:pPr>
      <w:r w:rsidRPr="00BB6FCA">
        <w:rPr>
          <w:rPrChange w:id="374" w:author="jkwang" w:date="2019-05-16T09:53:00Z">
            <w:rPr>
              <w:rFonts w:ascii="Times New Roman" w:hAnsi="Times New Roman" w:cs="Times New Roman"/>
            </w:rPr>
          </w:rPrChange>
        </w:rPr>
        <w:t xml:space="preserve">In recent years, deep learning technology has made remarkable achievements in the field of image recognition. Image recognition </w:t>
      </w:r>
      <w:r w:rsidRPr="00BB6FCA">
        <w:rPr>
          <w:rPrChange w:id="375" w:author="jkwang" w:date="2019-05-16T09:53:00Z">
            <w:rPr>
              <w:rFonts w:ascii="Times New Roman" w:hAnsi="Times New Roman" w:cs="Times New Roman"/>
            </w:rPr>
          </w:rPrChange>
        </w:rPr>
        <w:t xml:space="preserve">algorithms based on </w:t>
      </w:r>
      <w:ins w:id="376" w:author="Martyn Hills" w:date="2019-05-10T18:35:00Z">
        <w:r w:rsidR="00CB78A0" w:rsidRPr="00BB6FCA">
          <w:rPr>
            <w:rPrChange w:id="377" w:author="jkwang" w:date="2019-05-16T09:53:00Z">
              <w:rPr>
                <w:rFonts w:ascii="Times New Roman" w:hAnsi="Times New Roman" w:cs="Times New Roman"/>
              </w:rPr>
            </w:rPrChange>
          </w:rPr>
          <w:t>CNN</w:t>
        </w:r>
      </w:ins>
      <w:del w:id="378" w:author="Martyn Hills" w:date="2019-05-10T18:35:00Z">
        <w:r w:rsidRPr="00BB6FCA" w:rsidDel="00CB78A0">
          <w:rPr>
            <w:rPrChange w:id="379" w:author="jkwang" w:date="2019-05-16T09:53:00Z">
              <w:rPr>
                <w:rFonts w:ascii="Times New Roman" w:hAnsi="Times New Roman" w:cs="Times New Roman"/>
              </w:rPr>
            </w:rPrChange>
          </w:rPr>
          <w:delText>convolutional neural networks</w:delText>
        </w:r>
      </w:del>
      <w:r w:rsidRPr="00BB6FCA">
        <w:rPr>
          <w:rPrChange w:id="380" w:author="jkwang" w:date="2019-05-16T09:53:00Z">
            <w:rPr>
              <w:rFonts w:ascii="Times New Roman" w:hAnsi="Times New Roman" w:cs="Times New Roman"/>
            </w:rPr>
          </w:rPrChange>
        </w:rPr>
        <w:t xml:space="preserve"> have been successfully applied in many</w:t>
      </w:r>
      <w:ins w:id="381" w:author="jkwang" w:date="2019-05-16T11:02:00Z">
        <w:r w:rsidR="009B7D72">
          <w:t xml:space="preserve"> </w:t>
        </w:r>
      </w:ins>
      <w:del w:id="382" w:author="jkwang" w:date="2019-05-16T11:02:00Z">
        <w:r w:rsidRPr="00BB6FCA" w:rsidDel="009B7D72">
          <w:rPr>
            <w:rPrChange w:id="383" w:author="jkwang" w:date="2019-05-16T09:53:00Z">
              <w:rPr>
                <w:rFonts w:ascii="Times New Roman" w:hAnsi="Times New Roman" w:cs="Times New Roman"/>
              </w:rPr>
            </w:rPrChange>
          </w:rPr>
          <w:delText xml:space="preserve"> </w:delText>
        </w:r>
      </w:del>
      <w:r w:rsidRPr="00BB6FCA">
        <w:rPr>
          <w:rPrChange w:id="384" w:author="jkwang" w:date="2019-05-16T09:53:00Z">
            <w:rPr>
              <w:rFonts w:ascii="Times New Roman" w:hAnsi="Times New Roman" w:cs="Times New Roman"/>
            </w:rPr>
          </w:rPrChange>
        </w:rPr>
        <w:t xml:space="preserve">fields. In the field of industrial defect detection, some scholars have also begun to use </w:t>
      </w:r>
      <w:del w:id="385" w:author="Martyn Hills" w:date="2019-05-10T18:35:00Z">
        <w:r w:rsidRPr="00BB6FCA" w:rsidDel="00CB78A0">
          <w:rPr>
            <w:rPrChange w:id="386" w:author="jkwang" w:date="2019-05-16T09:53:00Z">
              <w:rPr>
                <w:rFonts w:ascii="Times New Roman" w:hAnsi="Times New Roman" w:cs="Times New Roman"/>
              </w:rPr>
            </w:rPrChange>
          </w:rPr>
          <w:delText xml:space="preserve">convolutional neural networks </w:delText>
        </w:r>
      </w:del>
      <w:ins w:id="387" w:author="Martyn Hills" w:date="2019-05-10T11:26:00Z">
        <w:r w:rsidR="0058099C" w:rsidRPr="00BB6FCA">
          <w:rPr>
            <w:rPrChange w:id="388" w:author="jkwang" w:date="2019-05-16T09:53:00Z">
              <w:rPr>
                <w:rFonts w:ascii="Times New Roman" w:hAnsi="Times New Roman" w:cs="Times New Roman"/>
              </w:rPr>
            </w:rPrChange>
          </w:rPr>
          <w:t xml:space="preserve">CNN </w:t>
        </w:r>
      </w:ins>
      <w:r w:rsidRPr="00BB6FCA">
        <w:rPr>
          <w:rPrChange w:id="389" w:author="jkwang" w:date="2019-05-16T09:53:00Z">
            <w:rPr>
              <w:rFonts w:ascii="Times New Roman" w:hAnsi="Times New Roman" w:cs="Times New Roman"/>
            </w:rPr>
          </w:rPrChange>
        </w:rPr>
        <w:t>for defect detection and classification.</w:t>
      </w:r>
    </w:p>
    <w:p w14:paraId="71C1A256" w14:textId="65E60084" w:rsidR="000775B7" w:rsidRPr="00BB6FCA" w:rsidRDefault="000775B7">
      <w:pPr>
        <w:pStyle w:val="Para"/>
        <w:rPr>
          <w:rPrChange w:id="390" w:author="jkwang" w:date="2019-05-16T09:53:00Z">
            <w:rPr>
              <w:rFonts w:ascii="Times New Roman" w:hAnsi="Times New Roman" w:cs="Times New Roman"/>
            </w:rPr>
          </w:rPrChange>
        </w:rPr>
        <w:pPrChange w:id="391" w:author="jkwang" w:date="2019-05-16T10:49:00Z">
          <w:pPr>
            <w:snapToGrid w:val="0"/>
            <w:ind w:firstLineChars="142" w:firstLine="284"/>
            <w:jc w:val="both"/>
          </w:pPr>
        </w:pPrChange>
      </w:pPr>
      <w:r w:rsidRPr="00BB6FCA">
        <w:rPr>
          <w:rPrChange w:id="392" w:author="jkwang" w:date="2019-05-16T09:53:00Z">
            <w:rPr>
              <w:rFonts w:ascii="Times New Roman" w:hAnsi="Times New Roman" w:cs="Times New Roman"/>
            </w:rPr>
          </w:rPrChange>
        </w:rPr>
        <w:t>Je-Kang Park et al.</w:t>
      </w:r>
      <w:r w:rsidR="0031491F" w:rsidRPr="00BB6FCA">
        <w:rPr>
          <w:rPrChange w:id="393" w:author="jkwang" w:date="2019-05-16T09:53:00Z">
            <w:rPr>
              <w:rFonts w:ascii="Times New Roman" w:hAnsi="Times New Roman" w:cs="Times New Roman"/>
            </w:rPr>
          </w:rPrChange>
        </w:rPr>
        <w:t xml:space="preserve"> [4]</w:t>
      </w:r>
      <w:r w:rsidRPr="00BB6FCA">
        <w:rPr>
          <w:rPrChange w:id="394" w:author="jkwang" w:date="2019-05-16T09:53:00Z">
            <w:rPr>
              <w:rFonts w:ascii="Times New Roman" w:hAnsi="Times New Roman" w:cs="Times New Roman"/>
            </w:rPr>
          </w:rPrChange>
        </w:rPr>
        <w:t xml:space="preserve"> designed a simple CNN network structure to detect surface defects of different items. </w:t>
      </w:r>
      <w:commentRangeStart w:id="395"/>
      <w:r w:rsidRPr="00BB6FCA">
        <w:rPr>
          <w:rPrChange w:id="396" w:author="jkwang" w:date="2019-05-16T09:53:00Z">
            <w:rPr>
              <w:rFonts w:ascii="Times New Roman" w:hAnsi="Times New Roman" w:cs="Times New Roman"/>
            </w:rPr>
          </w:rPrChange>
        </w:rPr>
        <w:t>Wu Tong [</w:t>
      </w:r>
      <w:ins w:id="397" w:author="Martyn Hills" w:date="2019-05-10T20:41:00Z">
        <w:r w:rsidR="00C549C2" w:rsidRPr="00BB6FCA">
          <w:rPr>
            <w:rPrChange w:id="398" w:author="jkwang" w:date="2019-05-16T09:53:00Z">
              <w:rPr>
                <w:rFonts w:ascii="Times New Roman" w:hAnsi="Times New Roman" w:cs="Times New Roman"/>
              </w:rPr>
            </w:rPrChange>
          </w:rPr>
          <w:t>5</w:t>
        </w:r>
      </w:ins>
      <w:del w:id="399" w:author="Martyn Hills" w:date="2019-05-10T20:41:00Z">
        <w:r w:rsidRPr="00BB6FCA" w:rsidDel="00C549C2">
          <w:rPr>
            <w:rPrChange w:id="400" w:author="jkwang" w:date="2019-05-16T09:53:00Z">
              <w:rPr>
                <w:rFonts w:ascii="Times New Roman" w:hAnsi="Times New Roman" w:cs="Times New Roman"/>
              </w:rPr>
            </w:rPrChange>
          </w:rPr>
          <w:delText>4</w:delText>
        </w:r>
      </w:del>
      <w:r w:rsidRPr="00BB6FCA">
        <w:rPr>
          <w:rPrChange w:id="401" w:author="jkwang" w:date="2019-05-16T09:53:00Z">
            <w:rPr>
              <w:rFonts w:ascii="Times New Roman" w:hAnsi="Times New Roman" w:cs="Times New Roman"/>
            </w:rPr>
          </w:rPrChange>
        </w:rPr>
        <w:t xml:space="preserve">] </w:t>
      </w:r>
      <w:commentRangeEnd w:id="395"/>
      <w:r w:rsidR="002B3DCD" w:rsidRPr="00BB6FCA">
        <w:rPr>
          <w:rPrChange w:id="402" w:author="jkwang" w:date="2019-05-16T09:53:00Z">
            <w:rPr>
              <w:rStyle w:val="af1"/>
            </w:rPr>
          </w:rPrChange>
        </w:rPr>
        <w:commentReference w:id="395"/>
      </w:r>
      <w:r w:rsidRPr="00BB6FCA">
        <w:rPr>
          <w:rPrChange w:id="403" w:author="jkwang" w:date="2019-05-16T09:53:00Z">
            <w:rPr>
              <w:rFonts w:ascii="Times New Roman" w:hAnsi="Times New Roman" w:cs="Times New Roman"/>
            </w:rPr>
          </w:rPrChange>
        </w:rPr>
        <w:t xml:space="preserve">used the X-ray imaging system to collect images of the products and label them, extract the feature of the parts using a </w:t>
      </w:r>
      <w:ins w:id="404" w:author="Martyn Hills" w:date="2019-05-10T11:27:00Z">
        <w:r w:rsidR="0058099C" w:rsidRPr="00BB6FCA">
          <w:rPr>
            <w:rPrChange w:id="405" w:author="jkwang" w:date="2019-05-16T09:53:00Z">
              <w:rPr>
                <w:rFonts w:ascii="Times New Roman" w:hAnsi="Times New Roman" w:cs="Times New Roman"/>
              </w:rPr>
            </w:rPrChange>
          </w:rPr>
          <w:t>CNN</w:t>
        </w:r>
      </w:ins>
      <w:del w:id="406" w:author="Martyn Hills" w:date="2019-05-10T11:27:00Z">
        <w:r w:rsidRPr="00BB6FCA" w:rsidDel="0058099C">
          <w:rPr>
            <w:rPrChange w:id="407" w:author="jkwang" w:date="2019-05-16T09:53:00Z">
              <w:rPr>
                <w:rFonts w:ascii="Times New Roman" w:hAnsi="Times New Roman" w:cs="Times New Roman"/>
              </w:rPr>
            </w:rPrChange>
          </w:rPr>
          <w:delText>convolutional neural network</w:delText>
        </w:r>
      </w:del>
      <w:r w:rsidRPr="00BB6FCA">
        <w:rPr>
          <w:rPrChange w:id="408" w:author="jkwang" w:date="2019-05-16T09:53:00Z">
            <w:rPr>
              <w:rFonts w:ascii="Times New Roman" w:hAnsi="Times New Roman" w:cs="Times New Roman"/>
            </w:rPr>
          </w:rPrChange>
        </w:rPr>
        <w:t xml:space="preserve">, and then train the deep learning model. </w:t>
      </w:r>
      <w:del w:id="409" w:author="Martyn Hills" w:date="2019-05-10T11:28:00Z">
        <w:r w:rsidRPr="00BB6FCA" w:rsidDel="0058099C">
          <w:rPr>
            <w:rPrChange w:id="410" w:author="jkwang" w:date="2019-05-16T09:53:00Z">
              <w:rPr>
                <w:rFonts w:ascii="Times New Roman" w:hAnsi="Times New Roman" w:cs="Times New Roman"/>
              </w:rPr>
            </w:rPrChange>
          </w:rPr>
          <w:delText>Use</w:delText>
        </w:r>
      </w:del>
      <w:del w:id="411" w:author="Martyn Hills" w:date="2019-05-10T20:53:00Z">
        <w:r w:rsidRPr="00BB6FCA" w:rsidDel="002B3DCD">
          <w:rPr>
            <w:rPrChange w:id="412" w:author="jkwang" w:date="2019-05-16T09:53:00Z">
              <w:rPr>
                <w:rFonts w:ascii="Times New Roman" w:hAnsi="Times New Roman" w:cs="Times New Roman"/>
              </w:rPr>
            </w:rPrChange>
          </w:rPr>
          <w:delText xml:space="preserve"> </w:delText>
        </w:r>
      </w:del>
      <w:ins w:id="413" w:author="Martyn Hills" w:date="2019-05-10T20:52:00Z">
        <w:r w:rsidR="002B3DCD" w:rsidRPr="00BB6FCA">
          <w:rPr>
            <w:rPrChange w:id="414" w:author="jkwang" w:date="2019-05-16T09:53:00Z">
              <w:rPr>
                <w:rFonts w:ascii="Times New Roman" w:hAnsi="Times New Roman" w:cs="Times New Roman"/>
              </w:rPr>
            </w:rPrChange>
          </w:rPr>
          <w:t>T</w:t>
        </w:r>
      </w:ins>
      <w:del w:id="415" w:author="Martyn Hills" w:date="2019-05-10T20:52:00Z">
        <w:r w:rsidRPr="00BB6FCA" w:rsidDel="002B3DCD">
          <w:rPr>
            <w:rPrChange w:id="416" w:author="jkwang" w:date="2019-05-16T09:53:00Z">
              <w:rPr>
                <w:rFonts w:ascii="Times New Roman" w:hAnsi="Times New Roman" w:cs="Times New Roman"/>
              </w:rPr>
            </w:rPrChange>
          </w:rPr>
          <w:delText>t</w:delText>
        </w:r>
      </w:del>
      <w:proofErr w:type="gramStart"/>
      <w:r w:rsidRPr="00BB6FCA">
        <w:rPr>
          <w:rPrChange w:id="417" w:author="jkwang" w:date="2019-05-16T09:53:00Z">
            <w:rPr>
              <w:rFonts w:ascii="Times New Roman" w:hAnsi="Times New Roman" w:cs="Times New Roman"/>
            </w:rPr>
          </w:rPrChange>
        </w:rPr>
        <w:t>he</w:t>
      </w:r>
      <w:proofErr w:type="gramEnd"/>
      <w:r w:rsidRPr="00BB6FCA">
        <w:rPr>
          <w:rPrChange w:id="418" w:author="jkwang" w:date="2019-05-16T09:53:00Z">
            <w:rPr>
              <w:rFonts w:ascii="Times New Roman" w:hAnsi="Times New Roman" w:cs="Times New Roman"/>
            </w:rPr>
          </w:rPrChange>
        </w:rPr>
        <w:t xml:space="preserve"> model </w:t>
      </w:r>
      <w:ins w:id="419" w:author="Martyn Hills" w:date="2019-05-10T20:52:00Z">
        <w:r w:rsidR="002B3DCD" w:rsidRPr="00BB6FCA">
          <w:rPr>
            <w:rPrChange w:id="420" w:author="jkwang" w:date="2019-05-16T09:53:00Z">
              <w:rPr>
                <w:rFonts w:ascii="Times New Roman" w:hAnsi="Times New Roman" w:cs="Times New Roman"/>
              </w:rPr>
            </w:rPrChange>
          </w:rPr>
          <w:t xml:space="preserve">was used </w:t>
        </w:r>
      </w:ins>
      <w:r w:rsidRPr="00BB6FCA">
        <w:rPr>
          <w:rPrChange w:id="421" w:author="jkwang" w:date="2019-05-16T09:53:00Z">
            <w:rPr>
              <w:rFonts w:ascii="Times New Roman" w:hAnsi="Times New Roman" w:cs="Times New Roman"/>
            </w:rPr>
          </w:rPrChange>
        </w:rPr>
        <w:t>to categorize the internal parts of the assembly to detect missing parts.</w:t>
      </w:r>
    </w:p>
    <w:p w14:paraId="2C7DB98D" w14:textId="3598DB2D" w:rsidR="00A0771C" w:rsidRDefault="00E57E80">
      <w:pPr>
        <w:pStyle w:val="Para"/>
        <w:rPr>
          <w:rFonts w:ascii="Times New Roman" w:hAnsi="Times New Roman" w:cs="Times New Roman"/>
        </w:rPr>
        <w:pPrChange w:id="422" w:author="jkwang" w:date="2019-05-16T10:49:00Z">
          <w:pPr>
            <w:snapToGrid w:val="0"/>
            <w:ind w:firstLineChars="142" w:firstLine="284"/>
            <w:jc w:val="both"/>
          </w:pPr>
        </w:pPrChange>
      </w:pPr>
      <w:r w:rsidRPr="00BB6FCA">
        <w:rPr>
          <w:rPrChange w:id="423" w:author="jkwang" w:date="2019-05-16T09:53:00Z">
            <w:rPr>
              <w:rFonts w:ascii="Times New Roman" w:hAnsi="Times New Roman" w:cs="Times New Roman"/>
            </w:rPr>
          </w:rPrChange>
        </w:rPr>
        <w:t xml:space="preserve">The research object of this paper is </w:t>
      </w:r>
      <w:ins w:id="424" w:author="Martyn Hills" w:date="2019-05-10T11:31:00Z">
        <w:r w:rsidR="0058099C" w:rsidRPr="00BB6FCA">
          <w:rPr>
            <w:rPrChange w:id="425" w:author="jkwang" w:date="2019-05-16T09:53:00Z">
              <w:rPr>
                <w:rFonts w:ascii="Times New Roman" w:hAnsi="Times New Roman" w:cs="Times New Roman"/>
              </w:rPr>
            </w:rPrChange>
          </w:rPr>
          <w:t>an</w:t>
        </w:r>
      </w:ins>
      <w:del w:id="426" w:author="Martyn Hills" w:date="2019-05-10T11:31:00Z">
        <w:r w:rsidRPr="00BB6FCA" w:rsidDel="0058099C">
          <w:rPr>
            <w:rPrChange w:id="427" w:author="jkwang" w:date="2019-05-16T09:53:00Z">
              <w:rPr>
                <w:rFonts w:ascii="Times New Roman" w:hAnsi="Times New Roman" w:cs="Times New Roman"/>
              </w:rPr>
            </w:rPrChange>
          </w:rPr>
          <w:delText>the</w:delText>
        </w:r>
      </w:del>
      <w:r w:rsidRPr="00BB6FCA">
        <w:rPr>
          <w:rPrChange w:id="428" w:author="jkwang" w:date="2019-05-16T09:53:00Z">
            <w:rPr>
              <w:rFonts w:ascii="Times New Roman" w:hAnsi="Times New Roman" w:cs="Times New Roman"/>
            </w:rPr>
          </w:rPrChange>
        </w:rPr>
        <w:t xml:space="preserve"> atomizer. The assembly process of </w:t>
      </w:r>
      <w:ins w:id="429" w:author="Martyn Hills" w:date="2019-05-10T11:31:00Z">
        <w:r w:rsidR="0058099C" w:rsidRPr="00BB6FCA">
          <w:rPr>
            <w:rPrChange w:id="430" w:author="jkwang" w:date="2019-05-16T09:53:00Z">
              <w:rPr>
                <w:rFonts w:ascii="Times New Roman" w:hAnsi="Times New Roman" w:cs="Times New Roman"/>
              </w:rPr>
            </w:rPrChange>
          </w:rPr>
          <w:t>an</w:t>
        </w:r>
      </w:ins>
      <w:del w:id="431" w:author="Martyn Hills" w:date="2019-05-10T11:31:00Z">
        <w:r w:rsidRPr="00BB6FCA" w:rsidDel="0058099C">
          <w:rPr>
            <w:rPrChange w:id="432" w:author="jkwang" w:date="2019-05-16T09:53:00Z">
              <w:rPr>
                <w:rFonts w:ascii="Times New Roman" w:hAnsi="Times New Roman" w:cs="Times New Roman"/>
              </w:rPr>
            </w:rPrChange>
          </w:rPr>
          <w:delText>the</w:delText>
        </w:r>
      </w:del>
      <w:r w:rsidRPr="00BB6FCA">
        <w:rPr>
          <w:rPrChange w:id="433" w:author="jkwang" w:date="2019-05-16T09:53:00Z">
            <w:rPr>
              <w:rFonts w:ascii="Times New Roman" w:hAnsi="Times New Roman" w:cs="Times New Roman"/>
            </w:rPr>
          </w:rPrChange>
        </w:rPr>
        <w:t xml:space="preserve"> atomizer requires several processes. Failure of the gripping of components can result in missing parts. </w:t>
      </w:r>
      <w:r w:rsidR="0021367D" w:rsidRPr="00BB6FCA">
        <w:rPr>
          <w:rPrChange w:id="434" w:author="jkwang" w:date="2019-05-16T09:53:00Z">
            <w:rPr>
              <w:rFonts w:ascii="Times New Roman" w:hAnsi="Times New Roman" w:cs="Times New Roman"/>
            </w:rPr>
          </w:rPrChange>
        </w:rPr>
        <w:t>Machine vibration and assembly accuracy can make the assembly position of the parts inaccurate</w:t>
      </w:r>
      <w:r w:rsidR="00E8193B" w:rsidRPr="00BB6FCA">
        <w:rPr>
          <w:rPrChange w:id="435" w:author="jkwang" w:date="2019-05-16T09:53:00Z">
            <w:rPr>
              <w:rFonts w:ascii="Times New Roman" w:hAnsi="Times New Roman" w:cs="Times New Roman"/>
            </w:rPr>
          </w:rPrChange>
        </w:rPr>
        <w:t>.</w:t>
      </w:r>
      <w:r w:rsidRPr="00BB6FCA">
        <w:rPr>
          <w:rPrChange w:id="436" w:author="jkwang" w:date="2019-05-16T09:53:00Z">
            <w:rPr>
              <w:rFonts w:ascii="Times New Roman" w:hAnsi="Times New Roman" w:cs="Times New Roman"/>
            </w:rPr>
          </w:rPrChange>
        </w:rPr>
        <w:t xml:space="preserve"> Combined with the actual situation of production, the assembly defects of </w:t>
      </w:r>
      <w:ins w:id="437" w:author="Martyn Hills" w:date="2019-05-10T11:32:00Z">
        <w:r w:rsidR="0058099C" w:rsidRPr="00BB6FCA">
          <w:rPr>
            <w:rPrChange w:id="438" w:author="jkwang" w:date="2019-05-16T09:53:00Z">
              <w:rPr>
                <w:rFonts w:ascii="Times New Roman" w:hAnsi="Times New Roman" w:cs="Times New Roman"/>
              </w:rPr>
            </w:rPrChange>
          </w:rPr>
          <w:t>an</w:t>
        </w:r>
      </w:ins>
      <w:del w:id="439" w:author="Martyn Hills" w:date="2019-05-10T11:32:00Z">
        <w:r w:rsidRPr="00BB6FCA" w:rsidDel="0058099C">
          <w:rPr>
            <w:rPrChange w:id="440" w:author="jkwang" w:date="2019-05-16T09:53:00Z">
              <w:rPr>
                <w:rFonts w:ascii="Times New Roman" w:hAnsi="Times New Roman" w:cs="Times New Roman"/>
              </w:rPr>
            </w:rPrChange>
          </w:rPr>
          <w:delText>the</w:delText>
        </w:r>
      </w:del>
      <w:r w:rsidRPr="00BB6FCA">
        <w:rPr>
          <w:rPrChange w:id="441" w:author="jkwang" w:date="2019-05-16T09:53:00Z">
            <w:rPr>
              <w:rFonts w:ascii="Times New Roman" w:hAnsi="Times New Roman" w:cs="Times New Roman"/>
            </w:rPr>
          </w:rPrChange>
        </w:rPr>
        <w:t xml:space="preserve"> atomizer can be divided into four types: missing workpiece, missing cotton core, missing metal sheet</w:t>
      </w:r>
      <w:ins w:id="442" w:author="Martyn Hills" w:date="2019-05-10T11:32:00Z">
        <w:r w:rsidR="0058099C" w:rsidRPr="00BB6FCA">
          <w:rPr>
            <w:rPrChange w:id="443" w:author="jkwang" w:date="2019-05-16T09:53:00Z">
              <w:rPr>
                <w:rFonts w:ascii="Times New Roman" w:hAnsi="Times New Roman" w:cs="Times New Roman"/>
              </w:rPr>
            </w:rPrChange>
          </w:rPr>
          <w:t>,</w:t>
        </w:r>
      </w:ins>
      <w:r w:rsidRPr="00BB6FCA">
        <w:rPr>
          <w:rPrChange w:id="444" w:author="jkwang" w:date="2019-05-16T09:53:00Z">
            <w:rPr>
              <w:rFonts w:ascii="Times New Roman" w:hAnsi="Times New Roman" w:cs="Times New Roman"/>
            </w:rPr>
          </w:rPrChange>
        </w:rPr>
        <w:t xml:space="preserve"> and abnormal wire position. Defect samples are shown in Fig</w:t>
      </w:r>
      <w:del w:id="445" w:author="jkwang" w:date="2019-05-16T10:08:00Z">
        <w:r w:rsidRPr="00BB6FCA" w:rsidDel="00ED0838">
          <w:rPr>
            <w:rPrChange w:id="446" w:author="jkwang" w:date="2019-05-16T09:53:00Z">
              <w:rPr>
                <w:rFonts w:ascii="Times New Roman" w:hAnsi="Times New Roman" w:cs="Times New Roman"/>
              </w:rPr>
            </w:rPrChange>
          </w:rPr>
          <w:delText xml:space="preserve">. </w:delText>
        </w:r>
      </w:del>
      <w:ins w:id="447" w:author="jkwang" w:date="2019-05-16T10:08:00Z">
        <w:r w:rsidR="00ED0838">
          <w:t xml:space="preserve">ure </w:t>
        </w:r>
      </w:ins>
      <w:r w:rsidRPr="00BB6FCA">
        <w:rPr>
          <w:rPrChange w:id="448" w:author="jkwang" w:date="2019-05-16T09:53:00Z">
            <w:rPr>
              <w:rFonts w:ascii="Times New Roman" w:hAnsi="Times New Roman" w:cs="Times New Roman"/>
            </w:rPr>
          </w:rPrChange>
        </w:rPr>
        <w:t>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043770" w:rsidRPr="00AC4DD2" w14:paraId="48C8238F" w14:textId="77777777" w:rsidTr="00726E69">
        <w:trPr>
          <w:trHeight w:val="1612"/>
        </w:trPr>
        <w:tc>
          <w:tcPr>
            <w:tcW w:w="2505" w:type="dxa"/>
          </w:tcPr>
          <w:p w14:paraId="6E4416E2" w14:textId="3BB4E40A" w:rsidR="006635DD" w:rsidRPr="00AC4DD2" w:rsidRDefault="006635DD">
            <w:pPr>
              <w:pStyle w:val="ae"/>
              <w:spacing w:line="0" w:lineRule="atLeast"/>
              <w:pPrChange w:id="449" w:author="Martyn Hills" w:date="2019-05-16T10:05:00Z">
                <w:pPr>
                  <w:pStyle w:val="ae"/>
                  <w:spacing w:beforeLines="30" w:before="72" w:line="0" w:lineRule="atLeast"/>
                  <w:jc w:val="both"/>
                </w:pPr>
              </w:pPrChange>
            </w:pPr>
            <w:del w:id="450" w:author="建坤 王" w:date="2019-06-18T22:05:00Z">
              <w:r w:rsidRPr="00AC4DD2" w:rsidDel="00043770">
                <w:rPr>
                  <w:rFonts w:hint="eastAsia"/>
                </w:rPr>
                <w:drawing>
                  <wp:inline distT="0" distB="0" distL="0" distR="0" wp14:anchorId="346EA189" wp14:editId="05F66642">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451" w:author="建坤 王" w:date="2019-06-21T20:58:00Z">
              <w:r w:rsidR="0065205C">
                <w:drawing>
                  <wp:inline distT="0" distB="0" distL="0" distR="0" wp14:anchorId="7CB81642" wp14:editId="3D3AED45">
                    <wp:extent cx="1440000" cy="936000"/>
                    <wp:effectExtent l="0" t="0" r="8255"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12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452ED2F0" w14:textId="20C60C29" w:rsidR="006635DD" w:rsidRPr="00AC4DD2" w:rsidRDefault="00F72AEE">
            <w:pPr>
              <w:pStyle w:val="Para"/>
              <w:spacing w:after="40"/>
              <w:jc w:val="center"/>
              <w:pPrChange w:id="452" w:author="Martyn Hills" w:date="2019-05-16T11:15:00Z">
                <w:pPr>
                  <w:pStyle w:val="ae"/>
                  <w:spacing w:beforeLines="20" w:before="48" w:afterLines="20" w:after="48"/>
                </w:pPr>
              </w:pPrChange>
            </w:pPr>
            <w:r w:rsidRPr="00EF53AF">
              <w:rPr>
                <w:rPrChange w:id="453" w:author="jkwang" w:date="2019-05-16T10:02:00Z">
                  <w:rPr/>
                </w:rPrChange>
              </w:rPr>
              <w:t xml:space="preserve">missing </w:t>
            </w:r>
            <w:r w:rsidR="006635DD" w:rsidRPr="00EF53AF">
              <w:rPr>
                <w:rPrChange w:id="454" w:author="jkwang" w:date="2019-05-16T10:02:00Z">
                  <w:rPr/>
                </w:rPrChange>
              </w:rPr>
              <w:t>workpiece</w:t>
            </w:r>
          </w:p>
        </w:tc>
        <w:tc>
          <w:tcPr>
            <w:tcW w:w="2505" w:type="dxa"/>
          </w:tcPr>
          <w:p w14:paraId="305F1E53" w14:textId="184A882F" w:rsidR="006635DD" w:rsidRPr="00AC4DD2" w:rsidRDefault="0065205C">
            <w:pPr>
              <w:pStyle w:val="ae"/>
              <w:spacing w:line="0" w:lineRule="atLeast"/>
              <w:pPrChange w:id="455" w:author="Martyn Hills" w:date="2019-05-16T10:05:00Z">
                <w:pPr>
                  <w:pStyle w:val="ae"/>
                  <w:spacing w:beforeLines="30" w:before="72" w:line="0" w:lineRule="atLeast"/>
                </w:pPr>
              </w:pPrChange>
            </w:pPr>
            <w:ins w:id="456" w:author="建坤 王" w:date="2019-06-21T20:59:00Z">
              <w:r>
                <w:drawing>
                  <wp:inline distT="0" distB="0" distL="0" distR="0" wp14:anchorId="7E5729B2" wp14:editId="70E77B76">
                    <wp:extent cx="1440000" cy="936000"/>
                    <wp:effectExtent l="0" t="0" r="8255" b="0"/>
                    <wp:docPr id="100"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6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del w:id="457" w:author="建坤 王" w:date="2019-06-18T22:08:00Z">
              <w:r w:rsidR="006635DD" w:rsidRPr="00AC4DD2" w:rsidDel="00043770">
                <w:rPr>
                  <w:rFonts w:hint="eastAsia"/>
                </w:rPr>
                <w:drawing>
                  <wp:inline distT="0" distB="0" distL="0" distR="0" wp14:anchorId="6249CDFF" wp14:editId="1423B778">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p>
          <w:p w14:paraId="4C1B2786" w14:textId="5291609C" w:rsidR="006635DD" w:rsidRPr="00AC4DD2" w:rsidRDefault="00F72AEE">
            <w:pPr>
              <w:pStyle w:val="Para"/>
              <w:spacing w:after="40"/>
              <w:jc w:val="center"/>
              <w:pPrChange w:id="458" w:author="Martyn Hills" w:date="2019-05-16T11:16:00Z">
                <w:pPr>
                  <w:pStyle w:val="ae"/>
                  <w:spacing w:beforeLines="20" w:before="48" w:afterLines="20" w:after="48"/>
                </w:pPr>
              </w:pPrChange>
            </w:pPr>
            <w:r w:rsidRPr="00EF53AF">
              <w:rPr>
                <w:rPrChange w:id="459" w:author="jkwang" w:date="2019-05-16T10:02:00Z">
                  <w:rPr/>
                </w:rPrChange>
              </w:rPr>
              <w:t xml:space="preserve">missing </w:t>
            </w:r>
            <w:r w:rsidR="006635DD" w:rsidRPr="00EF53AF">
              <w:rPr>
                <w:rPrChange w:id="460" w:author="jkwang" w:date="2019-05-16T10:02:00Z">
                  <w:rPr/>
                </w:rPrChange>
              </w:rPr>
              <w:t>cotton core</w:t>
            </w:r>
          </w:p>
        </w:tc>
      </w:tr>
      <w:tr w:rsidR="00043770" w:rsidRPr="00AC4DD2" w14:paraId="34464699" w14:textId="77777777" w:rsidTr="00726E69">
        <w:tc>
          <w:tcPr>
            <w:tcW w:w="2505" w:type="dxa"/>
          </w:tcPr>
          <w:p w14:paraId="410903A9" w14:textId="3C83B841" w:rsidR="006635DD" w:rsidRPr="00AC4DD2" w:rsidRDefault="00E058AB" w:rsidP="00363437">
            <w:pPr>
              <w:pStyle w:val="ae"/>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5DBBE98A">
                      <wp:simplePos x="0" y="0"/>
                      <wp:positionH relativeFrom="column">
                        <wp:posOffset>405765</wp:posOffset>
                      </wp:positionH>
                      <wp:positionV relativeFrom="paragraph">
                        <wp:posOffset>504190</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8FA70" id="矩形 6" o:spid="_x0000_s1026" style="position:absolute;left:0;text-align:left;margin-left:31.95pt;margin-top:39.7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" filled="f" strokecolor="#ffc000" strokeweight="1.5pt"/>
                  </w:pict>
                </mc:Fallback>
              </mc:AlternateContent>
            </w:r>
            <w:del w:id="461" w:author="建坤 王" w:date="2019-06-18T22:08:00Z">
              <w:r w:rsidR="006635DD" w:rsidRPr="00AC4DD2" w:rsidDel="00043770">
                <w:rPr>
                  <w:rFonts w:hint="eastAsia"/>
                </w:rPr>
                <w:drawing>
                  <wp:inline distT="0" distB="0" distL="0" distR="0" wp14:anchorId="398C83F1" wp14:editId="351CF14C">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462" w:author="建坤 王" w:date="2019-06-21T20:59:00Z">
              <w:r w:rsidR="0065205C">
                <w:drawing>
                  <wp:inline distT="0" distB="0" distL="0" distR="0" wp14:anchorId="24407560" wp14:editId="19D9064C">
                    <wp:extent cx="1440000" cy="936000"/>
                    <wp:effectExtent l="0" t="0" r="8255" b="0"/>
                    <wp:docPr id="122"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25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11DE34A7" w14:textId="46BF88DC" w:rsidR="006635DD" w:rsidRPr="00AC4DD2" w:rsidRDefault="00F72AEE">
            <w:pPr>
              <w:pStyle w:val="Para"/>
              <w:spacing w:after="40"/>
              <w:jc w:val="center"/>
              <w:pPrChange w:id="463" w:author="Martyn Hills" w:date="2019-05-16T11:16:00Z">
                <w:pPr>
                  <w:pStyle w:val="ae"/>
                  <w:spacing w:beforeLines="20" w:before="48" w:afterLines="20" w:after="48"/>
                </w:pPr>
              </w:pPrChange>
            </w:pPr>
            <w:r w:rsidRPr="00EF53AF">
              <w:rPr>
                <w:rPrChange w:id="464" w:author="jkwang" w:date="2019-05-16T10:02:00Z">
                  <w:rPr/>
                </w:rPrChange>
              </w:rPr>
              <w:t xml:space="preserve">missing </w:t>
            </w:r>
            <w:r w:rsidR="006635DD" w:rsidRPr="00EF53AF">
              <w:rPr>
                <w:rPrChange w:id="465" w:author="jkwang" w:date="2019-05-16T10:02:00Z">
                  <w:rPr/>
                </w:rPrChange>
              </w:rPr>
              <w:t>metal sheet</w:t>
            </w:r>
          </w:p>
        </w:tc>
        <w:tc>
          <w:tcPr>
            <w:tcW w:w="2505" w:type="dxa"/>
          </w:tcPr>
          <w:p w14:paraId="14969E5F" w14:textId="55C28D3F" w:rsidR="006635DD" w:rsidRPr="00AC4DD2" w:rsidRDefault="00052B62" w:rsidP="00363437">
            <w:pPr>
              <w:pStyle w:val="ae"/>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206780F0">
                      <wp:simplePos x="0" y="0"/>
                      <wp:positionH relativeFrom="column">
                        <wp:posOffset>706755</wp:posOffset>
                      </wp:positionH>
                      <wp:positionV relativeFrom="paragraph">
                        <wp:posOffset>259080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A029A" id="矩形 7" o:spid="_x0000_s1026" style="position:absolute;left:0;text-align:left;margin-left:55.65pt;margin-top:20.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" filled="f" strokecolor="#ffc000" strokeweight="1.5pt"/>
                  </w:pict>
                </mc:Fallback>
              </mc:AlternateContent>
            </w:r>
            <w:del w:id="466" w:author="建坤 王" w:date="2019-06-18T22:09:00Z">
              <w:r w:rsidR="006635DD" w:rsidRPr="00AC4DD2" w:rsidDel="00043770">
                <w:rPr>
                  <w:rFonts w:hint="eastAsia"/>
                </w:rPr>
                <w:drawing>
                  <wp:inline distT="0" distB="0" distL="0" distR="0" wp14:anchorId="32F68CE2" wp14:editId="76C987D2">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467" w:author="建坤 王" w:date="2019-06-21T20:59:00Z">
              <w:r w:rsidR="0065205C">
                <w:drawing>
                  <wp:inline distT="0" distB="0" distL="0" distR="0" wp14:anchorId="23B184ED" wp14:editId="635BD9E3">
                    <wp:extent cx="1440000" cy="936000"/>
                    <wp:effectExtent l="0" t="0" r="8255" b="0"/>
                    <wp:docPr id="123"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41_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714662B9" w14:textId="77777777" w:rsidR="006635DD" w:rsidRPr="00AC4DD2" w:rsidRDefault="00F72AEE">
            <w:pPr>
              <w:pStyle w:val="Para"/>
              <w:spacing w:after="40"/>
              <w:jc w:val="center"/>
              <w:pPrChange w:id="468" w:author="Martyn Hills" w:date="2019-05-16T11:16:00Z">
                <w:pPr>
                  <w:pStyle w:val="ae"/>
                  <w:spacing w:beforeLines="20" w:before="48" w:afterLines="20" w:after="48"/>
                </w:pPr>
              </w:pPrChange>
            </w:pPr>
            <w:r w:rsidRPr="00EF53AF">
              <w:rPr>
                <w:rPrChange w:id="469" w:author="jkwang" w:date="2019-05-16T10:02:00Z">
                  <w:rPr/>
                </w:rPrChange>
              </w:rPr>
              <w:t>abnormal wire position</w:t>
            </w:r>
          </w:p>
        </w:tc>
      </w:tr>
      <w:tr w:rsidR="006635DD" w:rsidRPr="00AC4DD2" w14:paraId="444851FA" w14:textId="77777777" w:rsidTr="00726E69">
        <w:tc>
          <w:tcPr>
            <w:tcW w:w="5010" w:type="dxa"/>
            <w:gridSpan w:val="2"/>
          </w:tcPr>
          <w:p w14:paraId="070F2AEF" w14:textId="7186FF52" w:rsidR="006635DD" w:rsidRPr="00AC4DD2" w:rsidRDefault="006635DD" w:rsidP="00363437">
            <w:pPr>
              <w:pStyle w:val="ae"/>
              <w:spacing w:line="0" w:lineRule="atLeast"/>
            </w:pPr>
            <w:del w:id="470" w:author="建坤 王" w:date="2019-06-18T22:10:00Z">
              <w:r w:rsidRPr="00AC4DD2" w:rsidDel="00043770">
                <w:rPr>
                  <w:rFonts w:hint="eastAsia"/>
                </w:rPr>
                <w:drawing>
                  <wp:inline distT="0" distB="0" distL="0" distR="0" wp14:anchorId="63DF3D47" wp14:editId="402C7467">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471" w:author="建坤 王" w:date="2019-06-21T21:00:00Z">
              <w:r w:rsidR="0065205C">
                <w:drawing>
                  <wp:inline distT="0" distB="0" distL="0" distR="0" wp14:anchorId="62FDEBCA" wp14:editId="67B55011">
                    <wp:extent cx="1440000" cy="936000"/>
                    <wp:effectExtent l="0" t="0" r="8255" b="0"/>
                    <wp:docPr id="125" name="图片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16_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6BEED402" w14:textId="77777777" w:rsidR="006635DD" w:rsidRPr="00AC4DD2" w:rsidRDefault="006635DD">
            <w:pPr>
              <w:pStyle w:val="Para"/>
              <w:spacing w:after="40"/>
              <w:jc w:val="center"/>
              <w:pPrChange w:id="472" w:author="Martyn Hills" w:date="2019-05-16T11:17:00Z">
                <w:pPr>
                  <w:pStyle w:val="ae"/>
                  <w:spacing w:beforeLines="20" w:before="48" w:afterLines="20" w:after="48"/>
                </w:pPr>
              </w:pPrChange>
            </w:pPr>
            <w:r w:rsidRPr="000C5993">
              <w:rPr>
                <w:rPrChange w:id="473" w:author="jkwang" w:date="2019-05-16T10:03:00Z">
                  <w:rPr/>
                </w:rPrChange>
              </w:rPr>
              <w:t>normal</w:t>
            </w:r>
          </w:p>
        </w:tc>
      </w:tr>
      <w:tr w:rsidR="006635DD" w:rsidRPr="00AC4DD2" w14:paraId="65CA7814" w14:textId="77777777" w:rsidTr="00726E69">
        <w:tc>
          <w:tcPr>
            <w:tcW w:w="5010" w:type="dxa"/>
            <w:gridSpan w:val="2"/>
          </w:tcPr>
          <w:p w14:paraId="257DCA66" w14:textId="412913FE" w:rsidR="006635DD" w:rsidRPr="00AC4DD2" w:rsidRDefault="004E49BD">
            <w:pPr>
              <w:pStyle w:val="FigureCaption"/>
              <w:pPrChange w:id="474" w:author="Martyn Hills" w:date="2019-05-16T11:18:00Z">
                <w:pPr>
                  <w:pStyle w:val="ae"/>
                  <w:spacing w:afterLines="30" w:after="72" w:line="0" w:lineRule="atLeast"/>
                </w:pPr>
              </w:pPrChange>
            </w:pPr>
            <w:ins w:id="475" w:author="jkwang" w:date="2019-05-16T10:01:00Z">
              <w:r w:rsidRPr="00C14A4F">
                <w:rPr>
                  <w:rStyle w:val="Label"/>
                  <w14:ligatures w14:val="standard"/>
                </w:rPr>
                <w:t>Figure 1</w:t>
              </w:r>
            </w:ins>
            <w:del w:id="476" w:author="jkwang" w:date="2019-05-16T10:01:00Z">
              <w:r w:rsidR="006635DD" w:rsidRPr="002205B5" w:rsidDel="004E49BD">
                <w:rPr>
                  <w:rPrChange w:id="477" w:author="jkwang" w:date="2019-05-16T09:59:00Z">
                    <w:rPr/>
                  </w:rPrChange>
                </w:rPr>
                <w:delText xml:space="preserve">Fig. 1. </w:delText>
              </w:r>
            </w:del>
            <w:ins w:id="478" w:author="jkwang" w:date="2019-05-16T10:01:00Z">
              <w:r>
                <w:rPr>
                  <w:rFonts w:eastAsiaTheme="minorEastAsia" w:hint="eastAsia"/>
                  <w:lang w:eastAsia="zh-CN"/>
                </w:rPr>
                <w:t xml:space="preserve">: </w:t>
              </w:r>
            </w:ins>
            <w:r w:rsidR="006635DD" w:rsidRPr="002205B5">
              <w:rPr>
                <w:rPrChange w:id="479" w:author="jkwang" w:date="2019-05-16T09:59:00Z">
                  <w:rPr/>
                </w:rPrChange>
              </w:rPr>
              <w:t>Images of atomizer assembly defects samples</w:t>
            </w:r>
          </w:p>
        </w:tc>
      </w:tr>
    </w:tbl>
    <w:p w14:paraId="236D8CFB" w14:textId="486584E2" w:rsidR="00A0771C" w:rsidRPr="008469EF" w:rsidRDefault="00F930F4">
      <w:pPr>
        <w:pStyle w:val="Para"/>
        <w:rPr>
          <w:rFonts w:ascii="Times New Roman" w:hAnsi="Times New Roman" w:cs="Times New Roman"/>
        </w:rPr>
        <w:pPrChange w:id="480" w:author="jkwang" w:date="2019-05-16T10:49:00Z">
          <w:pPr>
            <w:snapToGrid w:val="0"/>
            <w:ind w:firstLineChars="142" w:firstLine="284"/>
            <w:jc w:val="both"/>
          </w:pPr>
        </w:pPrChange>
      </w:pPr>
      <w:ins w:id="481" w:author="Martyn Hills" w:date="2019-05-10T21:07:00Z">
        <w:r w:rsidRPr="00ED0838">
          <w:rPr>
            <w:rPrChange w:id="482" w:author="jkwang" w:date="2019-05-16T10:08:00Z">
              <w:rPr>
                <w:rFonts w:ascii="Times New Roman" w:hAnsi="Times New Roman" w:cs="Times New Roman"/>
              </w:rPr>
            </w:rPrChange>
          </w:rPr>
          <w:lastRenderedPageBreak/>
          <w:t>Since t</w:t>
        </w:r>
      </w:ins>
      <w:ins w:id="483" w:author="Martyn Hills" w:date="2019-05-10T11:32:00Z">
        <w:r w:rsidR="0058099C" w:rsidRPr="00ED0838">
          <w:rPr>
            <w:rPrChange w:id="484" w:author="jkwang" w:date="2019-05-16T10:08:00Z">
              <w:rPr>
                <w:rFonts w:ascii="Times New Roman" w:hAnsi="Times New Roman" w:cs="Times New Roman"/>
              </w:rPr>
            </w:rPrChange>
          </w:rPr>
          <w:t xml:space="preserve">here has been </w:t>
        </w:r>
      </w:ins>
      <w:del w:id="485" w:author="Martyn Hills" w:date="2019-05-10T11:32:00Z">
        <w:r w:rsidR="005E2A01" w:rsidRPr="00ED0838" w:rsidDel="0058099C">
          <w:rPr>
            <w:rPrChange w:id="486" w:author="jkwang" w:date="2019-05-16T10:08:00Z">
              <w:rPr>
                <w:rFonts w:ascii="Times New Roman" w:hAnsi="Times New Roman" w:cs="Times New Roman"/>
              </w:rPr>
            </w:rPrChange>
          </w:rPr>
          <w:delText xml:space="preserve">At present, there is </w:delText>
        </w:r>
      </w:del>
      <w:r w:rsidR="005E2A01" w:rsidRPr="00ED0838">
        <w:rPr>
          <w:rPrChange w:id="487" w:author="jkwang" w:date="2019-05-16T10:08:00Z">
            <w:rPr>
              <w:rFonts w:ascii="Times New Roman" w:hAnsi="Times New Roman" w:cs="Times New Roman"/>
            </w:rPr>
          </w:rPrChange>
        </w:rPr>
        <w:t>no research on the detection of atomizer assembly defects</w:t>
      </w:r>
      <w:ins w:id="488" w:author="Martyn Hills" w:date="2019-05-10T21:07:00Z">
        <w:r w:rsidRPr="00ED0838">
          <w:rPr>
            <w:rPrChange w:id="489" w:author="jkwang" w:date="2019-05-16T10:08:00Z">
              <w:rPr>
                <w:rFonts w:ascii="Times New Roman" w:hAnsi="Times New Roman" w:cs="Times New Roman"/>
              </w:rPr>
            </w:rPrChange>
          </w:rPr>
          <w:t>, this paper proposes t</w:t>
        </w:r>
      </w:ins>
      <w:del w:id="490" w:author="Martyn Hills" w:date="2019-05-10T21:07:00Z">
        <w:r w:rsidR="005E2A01" w:rsidRPr="00ED0838" w:rsidDel="00F930F4">
          <w:rPr>
            <w:rPrChange w:id="491" w:author="jkwang" w:date="2019-05-16T10:08:00Z">
              <w:rPr>
                <w:rFonts w:ascii="Times New Roman" w:hAnsi="Times New Roman" w:cs="Times New Roman"/>
              </w:rPr>
            </w:rPrChange>
          </w:rPr>
          <w:delText>. T</w:delText>
        </w:r>
      </w:del>
      <w:r w:rsidR="005E2A01" w:rsidRPr="00ED0838">
        <w:rPr>
          <w:rPrChange w:id="492" w:author="jkwang" w:date="2019-05-16T10:08:00Z">
            <w:rPr>
              <w:rFonts w:ascii="Times New Roman" w:hAnsi="Times New Roman" w:cs="Times New Roman"/>
            </w:rPr>
          </w:rPrChange>
        </w:rPr>
        <w:t>w</w:t>
      </w:r>
      <w:ins w:id="493" w:author="jkwang" w:date="2019-05-16T14:02:00Z">
        <w:r w:rsidR="00842FAD">
          <w:t>o</w:t>
        </w:r>
      </w:ins>
      <w:del w:id="494" w:author="jkwang" w:date="2019-05-16T14:02:00Z">
        <w:r w:rsidR="005E2A01" w:rsidRPr="00ED0838" w:rsidDel="00842FAD">
          <w:rPr>
            <w:rPrChange w:id="495" w:author="jkwang" w:date="2019-05-16T10:08:00Z">
              <w:rPr>
                <w:rFonts w:ascii="Times New Roman" w:hAnsi="Times New Roman" w:cs="Times New Roman"/>
              </w:rPr>
            </w:rPrChange>
          </w:rPr>
          <w:delText>o</w:delText>
        </w:r>
      </w:del>
      <w:r w:rsidR="005E2A01" w:rsidRPr="00ED0838">
        <w:rPr>
          <w:rPrChange w:id="496" w:author="jkwang" w:date="2019-05-16T10:08:00Z">
            <w:rPr>
              <w:rFonts w:ascii="Times New Roman" w:hAnsi="Times New Roman" w:cs="Times New Roman"/>
            </w:rPr>
          </w:rPrChange>
        </w:rPr>
        <w:t xml:space="preserve"> algorithms for detecting atomizer assembly defects</w:t>
      </w:r>
      <w:del w:id="497" w:author="Martyn Hills" w:date="2019-05-10T21:07:00Z">
        <w:r w:rsidR="005E2A01" w:rsidRPr="00ED0838" w:rsidDel="00F930F4">
          <w:rPr>
            <w:rPrChange w:id="498" w:author="jkwang" w:date="2019-05-16T10:08:00Z">
              <w:rPr>
                <w:rFonts w:ascii="Times New Roman" w:hAnsi="Times New Roman" w:cs="Times New Roman"/>
              </w:rPr>
            </w:rPrChange>
          </w:rPr>
          <w:delText xml:space="preserve"> are proposed in this paper</w:delText>
        </w:r>
      </w:del>
      <w:r w:rsidR="005E2A01" w:rsidRPr="00ED0838">
        <w:rPr>
          <w:rPrChange w:id="499" w:author="jkwang" w:date="2019-05-16T10:08:00Z">
            <w:rPr>
              <w:rFonts w:ascii="Times New Roman" w:hAnsi="Times New Roman" w:cs="Times New Roman"/>
            </w:rPr>
          </w:rPrChange>
        </w:rPr>
        <w:t xml:space="preserve">. One is the image processing detection algorithm, and the other is the deep learning detection algorithm based on </w:t>
      </w:r>
      <w:ins w:id="500" w:author="Martyn Hills" w:date="2019-05-10T18:35:00Z">
        <w:r w:rsidR="00CB78A0" w:rsidRPr="00ED0838">
          <w:rPr>
            <w:rPrChange w:id="501" w:author="jkwang" w:date="2019-05-16T10:08:00Z">
              <w:rPr>
                <w:rFonts w:ascii="Times New Roman" w:hAnsi="Times New Roman" w:cs="Times New Roman"/>
              </w:rPr>
            </w:rPrChange>
          </w:rPr>
          <w:t>CNN</w:t>
        </w:r>
      </w:ins>
      <w:del w:id="502" w:author="Martyn Hills" w:date="2019-05-10T18:35:00Z">
        <w:r w:rsidR="005E2A01" w:rsidRPr="00ED0838" w:rsidDel="00CB78A0">
          <w:rPr>
            <w:rPrChange w:id="503" w:author="jkwang" w:date="2019-05-16T10:08:00Z">
              <w:rPr>
                <w:rFonts w:ascii="Times New Roman" w:hAnsi="Times New Roman" w:cs="Times New Roman"/>
              </w:rPr>
            </w:rPrChange>
          </w:rPr>
          <w:delText>convolutional neural n</w:delText>
        </w:r>
      </w:del>
      <w:del w:id="504" w:author="Martyn Hills" w:date="2019-05-10T18:36:00Z">
        <w:r w:rsidR="005E2A01" w:rsidRPr="00ED0838" w:rsidDel="00CB78A0">
          <w:rPr>
            <w:rPrChange w:id="505" w:author="jkwang" w:date="2019-05-16T10:08:00Z">
              <w:rPr>
                <w:rFonts w:ascii="Times New Roman" w:hAnsi="Times New Roman" w:cs="Times New Roman"/>
              </w:rPr>
            </w:rPrChange>
          </w:rPr>
          <w:delText>etwork</w:delText>
        </w:r>
      </w:del>
      <w:r w:rsidR="005E2A01" w:rsidRPr="00ED0838">
        <w:rPr>
          <w:rPrChange w:id="506" w:author="jkwang" w:date="2019-05-16T10:08:00Z">
            <w:rPr>
              <w:rFonts w:ascii="Times New Roman" w:hAnsi="Times New Roman" w:cs="Times New Roman"/>
            </w:rPr>
          </w:rPrChange>
        </w:rPr>
        <w:t>.</w:t>
      </w:r>
      <w:r w:rsidR="00775BB3" w:rsidRPr="00ED0838">
        <w:rPr>
          <w:rPrChange w:id="507" w:author="jkwang" w:date="2019-05-16T10:08:00Z">
            <w:rPr>
              <w:rFonts w:ascii="Times New Roman" w:hAnsi="Times New Roman" w:cs="Times New Roman"/>
            </w:rPr>
          </w:rPrChange>
        </w:rPr>
        <w:t xml:space="preserve"> Our goal is to verify the feasibility of using deep learning algorithms for industrial inspection and to analyze the characteristics of two different algorithms.</w:t>
      </w:r>
    </w:p>
    <w:p w14:paraId="3CC63A5F" w14:textId="7385C4CF" w:rsidR="00935978" w:rsidRPr="00A66CC8" w:rsidRDefault="00FD238F">
      <w:pPr>
        <w:tabs>
          <w:tab w:val="left" w:pos="360"/>
        </w:tabs>
        <w:snapToGrid w:val="0"/>
        <w:spacing w:before="240" w:after="120"/>
        <w:rPr>
          <w:rFonts w:ascii="Times New Roman" w:hAnsi="Times New Roman" w:cs="Times New Roman"/>
          <w:lang w:val="en-US"/>
        </w:rPr>
        <w:pPrChange w:id="508" w:author="jkwang" w:date="2019-05-17T09:35:00Z">
          <w:pPr>
            <w:tabs>
              <w:tab w:val="left" w:pos="360"/>
            </w:tabs>
            <w:snapToGrid w:val="0"/>
            <w:spacing w:before="120" w:after="120"/>
            <w:jc w:val="center"/>
          </w:pPr>
        </w:pPrChange>
      </w:pPr>
      <w:ins w:id="509" w:author="jkwang" w:date="2019-05-16T10:09:00Z">
        <w:r w:rsidRPr="0005719E">
          <w:rPr>
            <w:rFonts w:ascii="Linux Libertine" w:eastAsia="Times New Roman" w:hAnsi="Linux Libertine" w:cs="Linux Libertine"/>
            <w:b/>
            <w:sz w:val="22"/>
            <w:lang w:val="en-US" w:eastAsia="en-US"/>
            <w14:ligatures w14:val="standard"/>
            <w:rPrChange w:id="510" w:author="jkwang" w:date="2019-05-16T10:12:00Z">
              <w:rPr>
                <w14:ligatures w14:val="standard"/>
              </w:rPr>
            </w:rPrChange>
          </w:rPr>
          <w:t>2</w:t>
        </w:r>
        <w:r w:rsidR="00A87885" w:rsidRPr="0005719E">
          <w:rPr>
            <w:rFonts w:ascii="Linux Libertine" w:eastAsia="Times New Roman" w:hAnsi="Linux Libertine" w:cs="Linux Libertine"/>
            <w:b/>
            <w:sz w:val="22"/>
            <w:lang w:val="en-US" w:eastAsia="en-US"/>
            <w14:ligatures w14:val="standard"/>
            <w:rPrChange w:id="511" w:author="jkwang" w:date="2019-05-16T10:12:00Z">
              <w:rPr>
                <w14:ligatures w14:val="standard"/>
              </w:rPr>
            </w:rPrChange>
          </w:rPr>
          <w:t> </w:t>
        </w:r>
        <w:r w:rsidR="00A87885" w:rsidRPr="0005719E">
          <w:rPr>
            <w:rFonts w:ascii="Linux Libertine" w:eastAsia="Times New Roman" w:hAnsi="Linux Libertine" w:cs="Linux Libertine"/>
            <w:b/>
            <w:sz w:val="22"/>
            <w:lang w:val="en-US" w:eastAsia="en-US"/>
            <w14:ligatures w14:val="standard"/>
            <w:rPrChange w:id="512" w:author="jkwang" w:date="2019-05-16T10:12:00Z">
              <w:rPr>
                <w:b/>
                <w:sz w:val="22"/>
                <w:lang w:val="en-US"/>
                <w14:ligatures w14:val="standard"/>
              </w:rPr>
            </w:rPrChange>
          </w:rPr>
          <w:t xml:space="preserve">Image </w:t>
        </w:r>
      </w:ins>
      <w:ins w:id="513" w:author="jkwang" w:date="2019-05-16T10:10:00Z">
        <w:r w:rsidR="00A87885" w:rsidRPr="0005719E">
          <w:rPr>
            <w:rFonts w:ascii="Linux Libertine" w:eastAsia="Times New Roman" w:hAnsi="Linux Libertine" w:cs="Linux Libertine"/>
            <w:b/>
            <w:sz w:val="22"/>
            <w:lang w:val="en-US" w:eastAsia="en-US"/>
            <w14:ligatures w14:val="standard"/>
            <w:rPrChange w:id="514" w:author="jkwang" w:date="2019-05-16T10:12:00Z">
              <w:rPr>
                <w:b/>
                <w:sz w:val="22"/>
                <w:lang w:val="en-US"/>
                <w14:ligatures w14:val="standard"/>
              </w:rPr>
            </w:rPrChange>
          </w:rPr>
          <w:t>Processing Al</w:t>
        </w:r>
        <w:r w:rsidRPr="0005719E">
          <w:rPr>
            <w:rFonts w:ascii="Linux Libertine" w:eastAsia="Times New Roman" w:hAnsi="Linux Libertine" w:cs="Linux Libertine"/>
            <w:b/>
            <w:sz w:val="22"/>
            <w:lang w:val="en-US" w:eastAsia="en-US"/>
            <w14:ligatures w14:val="standard"/>
            <w:rPrChange w:id="515" w:author="jkwang" w:date="2019-05-16T10:12:00Z">
              <w:rPr>
                <w:b/>
                <w:sz w:val="22"/>
                <w:lang w:val="en-US"/>
                <w14:ligatures w14:val="standard"/>
              </w:rPr>
            </w:rPrChange>
          </w:rPr>
          <w:t>gorithm</w:t>
        </w:r>
      </w:ins>
      <w:del w:id="516" w:author="jkwang" w:date="2019-05-16T10:09:00Z">
        <w:r w:rsidR="002D64A5" w:rsidDel="00A87885">
          <w:rPr>
            <w:rFonts w:ascii="Times New Roman" w:hAnsi="Times New Roman" w:cs="Times New Roman"/>
            <w:smallCaps/>
            <w:lang w:val="en-US"/>
          </w:rPr>
          <w:delText>II.</w:delText>
        </w:r>
        <w:r w:rsidR="00BF2B90" w:rsidRPr="00A66CC8" w:rsidDel="00A87885">
          <w:rPr>
            <w:rFonts w:ascii="Times New Roman" w:hAnsi="Times New Roman" w:cs="Times New Roman"/>
            <w:smallCaps/>
            <w:lang w:val="en-US"/>
          </w:rPr>
          <w:delText xml:space="preserve"> </w:delText>
        </w:r>
      </w:del>
      <w:del w:id="517" w:author="jkwang" w:date="2019-05-16T10:10:00Z">
        <w:r w:rsidR="00BF2B90" w:rsidRPr="00A66CC8" w:rsidDel="00FD238F">
          <w:rPr>
            <w:rFonts w:ascii="Times New Roman" w:hAnsi="Times New Roman" w:cs="Times New Roman"/>
            <w:smallCaps/>
            <w:lang w:val="en-US"/>
          </w:rPr>
          <w:delText xml:space="preserve"> </w:delText>
        </w:r>
        <w:r w:rsidR="002D64A5" w:rsidRPr="002D64A5" w:rsidDel="00FD238F">
          <w:rPr>
            <w:rFonts w:ascii="Times New Roman" w:hAnsi="Times New Roman" w:cs="Times New Roman"/>
            <w:smallCaps/>
          </w:rPr>
          <w:delText xml:space="preserve">Image Processing </w:delText>
        </w:r>
        <w:r w:rsidR="00B625FE" w:rsidDel="00FD238F">
          <w:rPr>
            <w:rFonts w:ascii="Times New Roman" w:hAnsi="Times New Roman" w:cs="Times New Roman"/>
            <w:smallCaps/>
          </w:rPr>
          <w:delText>A</w:delText>
        </w:r>
        <w:r w:rsidR="00B625FE" w:rsidRPr="00B625FE" w:rsidDel="00FD238F">
          <w:rPr>
            <w:rFonts w:ascii="Times New Roman" w:hAnsi="Times New Roman" w:cs="Times New Roman"/>
            <w:smallCaps/>
          </w:rPr>
          <w:delText>lgorithm</w:delText>
        </w:r>
      </w:del>
    </w:p>
    <w:p w14:paraId="1BBA2967" w14:textId="688E1755" w:rsidR="00FF5419" w:rsidRPr="0005719E" w:rsidRDefault="002E6575">
      <w:pPr>
        <w:pStyle w:val="Head2"/>
        <w:rPr>
          <w:rPrChange w:id="518" w:author="jkwang" w:date="2019-05-16T10:11:00Z">
            <w:rPr>
              <w:rFonts w:ascii="Times New Roman" w:hAnsi="Times New Roman" w:cs="Times New Roman"/>
              <w:i/>
              <w:lang w:val="en-US"/>
            </w:rPr>
          </w:rPrChange>
        </w:rPr>
        <w:pPrChange w:id="519" w:author="jkwang" w:date="2019-05-16T10:13:00Z">
          <w:pPr>
            <w:tabs>
              <w:tab w:val="left" w:pos="360"/>
            </w:tabs>
            <w:snapToGrid w:val="0"/>
            <w:spacing w:after="120"/>
            <w:jc w:val="both"/>
          </w:pPr>
        </w:pPrChange>
      </w:pPr>
      <w:ins w:id="520" w:author="jkwang" w:date="2019-05-16T10:13:00Z">
        <w:r>
          <w:t>2</w:t>
        </w:r>
      </w:ins>
      <w:ins w:id="521" w:author="jkwang" w:date="2019-05-16T10:11:00Z">
        <w:r>
          <w:rPr>
            <w:rPrChange w:id="522" w:author="jkwang" w:date="2019-05-16T10:11:00Z">
              <w:rPr/>
            </w:rPrChange>
          </w:rPr>
          <w:t>.1</w:t>
        </w:r>
      </w:ins>
      <w:ins w:id="523" w:author="jkwang" w:date="2019-05-16T10:13:00Z">
        <w:r w:rsidRPr="00C258B4">
          <w:rPr>
            <w14:ligatures w14:val="standard"/>
          </w:rPr>
          <w:t> </w:t>
        </w:r>
      </w:ins>
      <w:del w:id="524" w:author="jkwang" w:date="2019-05-16T10:11:00Z">
        <w:r w:rsidR="00FF5419" w:rsidRPr="0005719E" w:rsidDel="00FD238F">
          <w:rPr>
            <w:rPrChange w:id="525" w:author="jkwang" w:date="2019-05-16T10:11:00Z">
              <w:rPr>
                <w:rFonts w:ascii="Times New Roman" w:hAnsi="Times New Roman" w:cs="Times New Roman"/>
                <w:i/>
              </w:rPr>
            </w:rPrChange>
          </w:rPr>
          <w:delText>A.</w:delText>
        </w:r>
        <w:r w:rsidR="00FF5419" w:rsidRPr="0005719E" w:rsidDel="00FD238F">
          <w:rPr>
            <w:rPrChange w:id="526" w:author="jkwang" w:date="2019-05-16T10:11:00Z">
              <w:rPr>
                <w:rFonts w:ascii="Times New Roman" w:hAnsi="Times New Roman" w:cs="Times New Roman"/>
                <w:i/>
              </w:rPr>
            </w:rPrChange>
          </w:rPr>
          <w:tab/>
        </w:r>
      </w:del>
      <w:r w:rsidR="00B625FE" w:rsidRPr="0005719E">
        <w:rPr>
          <w:rPrChange w:id="527" w:author="jkwang" w:date="2019-05-16T10:11:00Z">
            <w:rPr>
              <w:rFonts w:ascii="Times New Roman" w:hAnsi="Times New Roman" w:cs="Times New Roman"/>
              <w:i/>
            </w:rPr>
          </w:rPrChange>
        </w:rPr>
        <w:t>Detection Target Location and ROI Setting</w:t>
      </w:r>
    </w:p>
    <w:p w14:paraId="4FD3148E" w14:textId="77777777" w:rsidR="00AE6984" w:rsidRPr="00E92A38" w:rsidRDefault="00FF5419">
      <w:pPr>
        <w:pStyle w:val="Para"/>
        <w:rPr>
          <w:rPrChange w:id="528" w:author="jkwang" w:date="2019-05-16T10:15:00Z">
            <w:rPr>
              <w:rFonts w:ascii="Times New Roman" w:hAnsi="Times New Roman" w:cs="Times New Roman"/>
              <w:lang w:val="en-US"/>
            </w:rPr>
          </w:rPrChange>
        </w:rPr>
        <w:pPrChange w:id="529" w:author="jkwang" w:date="2019-05-16T10:49:00Z">
          <w:pPr>
            <w:tabs>
              <w:tab w:val="left" w:pos="360"/>
            </w:tabs>
            <w:snapToGrid w:val="0"/>
            <w:jc w:val="both"/>
          </w:pPr>
        </w:pPrChange>
      </w:pPr>
      <w:del w:id="530" w:author="jkwang" w:date="2019-05-16T10:14:00Z">
        <w:r w:rsidRPr="00E92A38" w:rsidDel="002E6575">
          <w:rPr>
            <w:rPrChange w:id="531" w:author="jkwang" w:date="2019-05-16T10:15:00Z">
              <w:rPr>
                <w:rFonts w:ascii="Times New Roman" w:hAnsi="Times New Roman" w:cs="Times New Roman"/>
              </w:rPr>
            </w:rPrChange>
          </w:rPr>
          <w:tab/>
        </w:r>
      </w:del>
      <w:r w:rsidR="00771076" w:rsidRPr="00E92A38">
        <w:rPr>
          <w:rPrChange w:id="532" w:author="jkwang" w:date="2019-05-16T10:15:00Z">
            <w:rPr>
              <w:rFonts w:ascii="Times New Roman" w:hAnsi="Times New Roman" w:cs="Times New Roman"/>
            </w:rPr>
          </w:rPrChange>
        </w:rPr>
        <w:t xml:space="preserve">The first step of detection is to locate the target. Since the relative position of the assembly and fixture is known, we can locate the fixture position first, and then set the corresponding ROI </w:t>
      </w:r>
      <w:ins w:id="533" w:author="Martyn Hills" w:date="2019-05-10T11:45:00Z">
        <w:r w:rsidR="002A1EB4" w:rsidRPr="00E92A38">
          <w:rPr>
            <w:rPrChange w:id="534" w:author="jkwang" w:date="2019-05-16T10:15:00Z">
              <w:rPr>
                <w:rFonts w:ascii="Times New Roman" w:hAnsi="Times New Roman" w:cs="Times New Roman"/>
              </w:rPr>
            </w:rPrChange>
          </w:rPr>
          <w:t xml:space="preserve">(region of interest) </w:t>
        </w:r>
      </w:ins>
      <w:r w:rsidR="00771076" w:rsidRPr="00E92A38">
        <w:rPr>
          <w:rPrChange w:id="535" w:author="jkwang" w:date="2019-05-16T10:15:00Z">
            <w:rPr>
              <w:rFonts w:ascii="Times New Roman" w:hAnsi="Times New Roman" w:cs="Times New Roman"/>
            </w:rPr>
          </w:rPrChange>
        </w:rPr>
        <w:t>according to the position of the defect in the assembly. The specific steps are as follows</w:t>
      </w:r>
      <w:ins w:id="536" w:author="Martyn Hills" w:date="2019-05-10T11:41:00Z">
        <w:r w:rsidR="002A1EB4" w:rsidRPr="00E92A38">
          <w:rPr>
            <w:rPrChange w:id="537" w:author="jkwang" w:date="2019-05-16T10:15:00Z">
              <w:rPr>
                <w:rFonts w:ascii="Times New Roman" w:hAnsi="Times New Roman" w:cs="Times New Roman"/>
              </w:rPr>
            </w:rPrChange>
          </w:rPr>
          <w:t>.</w:t>
        </w:r>
      </w:ins>
      <w:del w:id="538" w:author="Martyn Hills" w:date="2019-05-10T11:41:00Z">
        <w:r w:rsidR="00771076" w:rsidRPr="00E92A38" w:rsidDel="002A1EB4">
          <w:rPr>
            <w:rPrChange w:id="539" w:author="jkwang" w:date="2019-05-16T10:15:00Z">
              <w:rPr>
                <w:rFonts w:ascii="Times New Roman" w:hAnsi="Times New Roman" w:cs="Times New Roman"/>
              </w:rPr>
            </w:rPrChange>
          </w:rPr>
          <w:delText>:</w:delText>
        </w:r>
      </w:del>
    </w:p>
    <w:p w14:paraId="6FC87801" w14:textId="77777777" w:rsidR="00771076" w:rsidDel="0039697B" w:rsidRDefault="008A1864">
      <w:pPr>
        <w:pStyle w:val="Para"/>
        <w:rPr>
          <w:del w:id="540" w:author="jkwang" w:date="2019-05-16T10:28:00Z"/>
          <w:rFonts w:ascii="Times New Roman" w:hAnsi="Times New Roman" w:cs="Times New Roman"/>
        </w:rPr>
        <w:pPrChange w:id="541" w:author="jkwang" w:date="2019-05-16T10:49:00Z">
          <w:pPr>
            <w:tabs>
              <w:tab w:val="left" w:pos="360"/>
            </w:tabs>
            <w:snapToGrid w:val="0"/>
            <w:jc w:val="both"/>
          </w:pPr>
        </w:pPrChange>
      </w:pPr>
      <w:del w:id="542" w:author="jkwang" w:date="2019-05-16T10:15:00Z">
        <w:r w:rsidRPr="00E92A38" w:rsidDel="00E92A38">
          <w:rPr>
            <w:rPrChange w:id="543" w:author="jkwang" w:date="2019-05-16T10:15:00Z">
              <w:rPr>
                <w:rFonts w:ascii="Times New Roman" w:hAnsi="Times New Roman" w:cs="Times New Roman"/>
                <w:lang w:val="en-US"/>
              </w:rPr>
            </w:rPrChange>
          </w:rPr>
          <w:tab/>
        </w:r>
      </w:del>
      <w:r w:rsidR="00E81F0E" w:rsidRPr="00E92A38">
        <w:rPr>
          <w:rPrChange w:id="544" w:author="jkwang" w:date="2019-05-16T10:15:00Z">
            <w:rPr>
              <w:rFonts w:ascii="Times New Roman" w:hAnsi="Times New Roman" w:cs="Times New Roman"/>
              <w:lang w:val="en-US"/>
            </w:rPr>
          </w:rPrChange>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pPr>
        <w:pStyle w:val="Para"/>
        <w:pPrChange w:id="545" w:author="jkwang" w:date="2019-05-16T10:49:00Z">
          <w:pPr/>
        </w:pPrChange>
      </w:pPr>
    </w:p>
    <w:p w14:paraId="2E973D7E" w14:textId="6730C87E" w:rsidR="00BB03C7" w:rsidRPr="004574A0" w:rsidRDefault="00E34221">
      <w:pPr>
        <w:ind w:firstLineChars="496" w:firstLine="992"/>
        <w:pPrChange w:id="546" w:author="jkwang" w:date="2019-05-16T10:32:00Z">
          <w:pPr>
            <w:ind w:firstLineChars="496" w:firstLine="992"/>
            <w:jc w:val="center"/>
          </w:pPr>
        </w:pPrChange>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del w:id="547" w:author="jkwang" w:date="2019-05-16T10:32:00Z">
        <w:r w:rsidR="004574A0" w:rsidDel="00690889">
          <w:delText xml:space="preserve">       </w:delText>
        </w:r>
      </w:del>
      <w:del w:id="548" w:author="jkwang" w:date="2019-05-16T09:54:00Z">
        <w:r w:rsidR="004574A0" w:rsidDel="00422EDD">
          <w:delText xml:space="preserve"> </w:delText>
        </w:r>
        <w:r w:rsidR="00BC44B5" w:rsidDel="00422EDD">
          <w:delText xml:space="preserve">   </w:delText>
        </w:r>
      </w:del>
      <w:del w:id="549" w:author="jkwang" w:date="2019-05-16T10:32:00Z">
        <w:r w:rsidR="00BC44B5" w:rsidDel="00690889">
          <w:delText xml:space="preserve"> </w:delText>
        </w:r>
        <w:r w:rsidDel="00690889">
          <w:delText xml:space="preserve">    </w:delText>
        </w:r>
        <w:r w:rsidR="00BC44B5" w:rsidDel="00690889">
          <w:delText xml:space="preserve"> </w:delText>
        </w:r>
        <w:r w:rsidR="004574A0" w:rsidDel="00690889">
          <w:delText xml:space="preserve">  </w:delText>
        </w:r>
      </w:del>
      <w:del w:id="550" w:author="jkwang" w:date="2019-05-16T09:54:00Z">
        <w:r w:rsidR="004574A0" w:rsidDel="00422EDD">
          <w:delText xml:space="preserve"> </w:delText>
        </w:r>
      </w:del>
      <w:del w:id="551" w:author="jkwang" w:date="2019-05-16T10:31:00Z">
        <w:r w:rsidR="00BB03C7" w:rsidRPr="00422EDD" w:rsidDel="00690889">
          <w:rPr>
            <w:rFonts w:ascii="Linux Libertine" w:eastAsiaTheme="minorHAnsi" w:hAnsi="Linux Libertine" w:cstheme="minorBidi"/>
            <w:sz w:val="18"/>
            <w:szCs w:val="22"/>
            <w:lang w:val="en-US" w:eastAsia="en-US"/>
            <w14:ligatures w14:val="standard"/>
            <w:rPrChange w:id="552" w:author="jkwang" w:date="2019-05-16T09:53:00Z">
              <w:rPr>
                <w:rFonts w:cs="Times New Roman"/>
              </w:rPr>
            </w:rPrChange>
          </w:rPr>
          <w:delText>(1)</w:delText>
        </w:r>
      </w:del>
    </w:p>
    <w:p w14:paraId="7B1ED0D4" w14:textId="77777777" w:rsidR="00E57315" w:rsidRDefault="00E57315" w:rsidP="00E57315">
      <w:pPr>
        <w:rPr>
          <w:sz w:val="12"/>
          <w:szCs w:val="12"/>
        </w:rPr>
      </w:pPr>
    </w:p>
    <w:p w14:paraId="683E4ED9" w14:textId="1F045C38" w:rsidR="008D758C" w:rsidRPr="00E92A38" w:rsidRDefault="008D758C">
      <w:pPr>
        <w:pStyle w:val="Para"/>
        <w:rPr>
          <w:rPrChange w:id="553" w:author="jkwang" w:date="2019-05-16T10:15:00Z">
            <w:rPr>
              <w:sz w:val="12"/>
              <w:szCs w:val="12"/>
            </w:rPr>
          </w:rPrChange>
        </w:rPr>
        <w:pPrChange w:id="554" w:author="jkwang" w:date="2019-05-16T10:49:00Z">
          <w:pPr>
            <w:tabs>
              <w:tab w:val="left" w:pos="360"/>
            </w:tabs>
            <w:snapToGrid w:val="0"/>
            <w:jc w:val="both"/>
          </w:pPr>
        </w:pPrChange>
      </w:pPr>
      <w:del w:id="555" w:author="jkwang" w:date="2019-05-16T10:14:00Z">
        <w:r w:rsidRPr="00E92A38" w:rsidDel="002E6575">
          <w:rPr>
            <w:rPrChange w:id="556" w:author="jkwang" w:date="2019-05-16T10:15:00Z">
              <w:rPr>
                <w:rFonts w:ascii="Times New Roman" w:hAnsi="Times New Roman" w:cs="Times New Roman"/>
              </w:rPr>
            </w:rPrChange>
          </w:rPr>
          <w:tab/>
        </w:r>
      </w:del>
      <w:r w:rsidRPr="00E92A38">
        <w:rPr>
          <w:rPrChange w:id="557" w:author="jkwang" w:date="2019-05-16T10:15:00Z">
            <w:rPr>
              <w:rFonts w:ascii="Times New Roman" w:hAnsi="Times New Roman" w:cs="Times New Roman"/>
            </w:rPr>
          </w:rPrChange>
        </w:rPr>
        <w:t xml:space="preserve">Where </w:t>
      </w:r>
      <m:oMath>
        <m:r>
          <m:rPr>
            <m:sty m:val="p"/>
          </m:rPr>
          <w:rPr>
            <w:rFonts w:ascii="Cambria Math" w:hAnsi="Cambria Math"/>
            <w:rPrChange w:id="558" w:author="jkwang" w:date="2019-05-16T10:15:00Z">
              <w:rPr>
                <w:rFonts w:ascii="Cambria Math" w:hAnsi="Cambria Math"/>
              </w:rPr>
            </w:rPrChange>
          </w:rPr>
          <m:t>g</m:t>
        </m:r>
        <m:d>
          <m:dPr>
            <m:ctrlPr>
              <w:rPr>
                <w:rFonts w:ascii="Cambria Math" w:hAnsi="Cambria Math"/>
              </w:rPr>
            </m:ctrlPr>
          </m:dPr>
          <m:e>
            <m:r>
              <w:rPr>
                <w:rFonts w:ascii="Cambria Math" w:hAnsi="Cambria Math"/>
                <w:rPrChange w:id="559" w:author="jkwang" w:date="2019-05-16T10:15:00Z">
                  <w:rPr>
                    <w:rFonts w:ascii="Cambria Math" w:hAnsi="Cambria Math"/>
                  </w:rPr>
                </w:rPrChange>
              </w:rPr>
              <m:t>x</m:t>
            </m:r>
            <m:r>
              <m:rPr>
                <m:sty m:val="p"/>
              </m:rPr>
              <w:rPr>
                <w:rFonts w:ascii="Cambria Math" w:hAnsi="Cambria Math"/>
                <w:rPrChange w:id="560" w:author="jkwang" w:date="2019-05-16T10:15:00Z">
                  <w:rPr>
                    <w:rFonts w:ascii="Cambria Math" w:hAnsi="Cambria Math"/>
                  </w:rPr>
                </w:rPrChange>
              </w:rPr>
              <m:t>,</m:t>
            </m:r>
            <m:r>
              <w:rPr>
                <w:rFonts w:ascii="Cambria Math" w:hAnsi="Cambria Math"/>
                <w:rPrChange w:id="561" w:author="jkwang" w:date="2019-05-16T10:15:00Z">
                  <w:rPr>
                    <w:rFonts w:ascii="Cambria Math" w:hAnsi="Cambria Math"/>
                  </w:rPr>
                </w:rPrChange>
              </w:rPr>
              <m:t>y</m:t>
            </m:r>
          </m:e>
        </m:d>
      </m:oMath>
      <w:r w:rsidRPr="00E92A38">
        <w:rPr>
          <w:rPrChange w:id="562" w:author="jkwang" w:date="2019-05-16T10:15:00Z">
            <w:rPr>
              <w:rFonts w:ascii="Times New Roman" w:hAnsi="Times New Roman" w:cs="Times New Roman"/>
            </w:rPr>
          </w:rPrChange>
        </w:rPr>
        <w:t xml:space="preserve"> represents </w:t>
      </w:r>
      <w:r w:rsidR="007C7F87" w:rsidRPr="00E92A38">
        <w:rPr>
          <w:rPrChange w:id="563" w:author="jkwang" w:date="2019-05-16T10:15:00Z">
            <w:rPr>
              <w:rFonts w:ascii="Times New Roman" w:hAnsi="Times New Roman" w:cs="Times New Roman"/>
            </w:rPr>
          </w:rPrChange>
        </w:rPr>
        <w:t>the original pixel value at</w:t>
      </w:r>
      <m:oMath>
        <m:r>
          <w:ins w:id="564" w:author="jkwang" w:date="2019-05-16T14:03:00Z">
            <m:rPr>
              <m:sty m:val="p"/>
            </m:rPr>
            <w:rPr>
              <w:rFonts w:ascii="Cambria Math" w:hAnsi="Cambria Math"/>
            </w:rPr>
            <m:t xml:space="preserve"> </m:t>
          </w:ins>
        </m:r>
        <m:d>
          <m:dPr>
            <m:ctrlPr>
              <w:rPr>
                <w:rFonts w:ascii="Cambria Math" w:hAnsi="Cambria Math"/>
              </w:rPr>
            </m:ctrlPr>
          </m:dPr>
          <m:e>
            <m:r>
              <w:rPr>
                <w:rFonts w:ascii="Cambria Math" w:hAnsi="Cambria Math"/>
                <w:rPrChange w:id="565" w:author="jkwang" w:date="2019-05-16T10:15:00Z">
                  <w:rPr>
                    <w:rFonts w:ascii="Cambria Math" w:hAnsi="Cambria Math"/>
                  </w:rPr>
                </w:rPrChange>
              </w:rPr>
              <m:t>x</m:t>
            </m:r>
            <m:r>
              <m:rPr>
                <m:sty m:val="p"/>
              </m:rPr>
              <w:rPr>
                <w:rFonts w:ascii="Cambria Math" w:hAnsi="Cambria Math"/>
                <w:rPrChange w:id="566" w:author="jkwang" w:date="2019-05-16T10:15:00Z">
                  <w:rPr>
                    <w:rFonts w:ascii="Cambria Math" w:hAnsi="Cambria Math"/>
                  </w:rPr>
                </w:rPrChange>
              </w:rPr>
              <m:t>,</m:t>
            </m:r>
            <m:r>
              <w:rPr>
                <w:rFonts w:ascii="Cambria Math" w:hAnsi="Cambria Math"/>
                <w:rPrChange w:id="567" w:author="jkwang" w:date="2019-05-16T10:15:00Z">
                  <w:rPr>
                    <w:rFonts w:ascii="Cambria Math" w:hAnsi="Cambria Math"/>
                  </w:rPr>
                </w:rPrChange>
              </w:rPr>
              <m:t>y</m:t>
            </m:r>
          </m:e>
        </m:d>
      </m:oMath>
      <w:r w:rsidR="003C3F16" w:rsidRPr="00E92A38">
        <w:rPr>
          <w:rPrChange w:id="568" w:author="jkwang" w:date="2019-05-16T10:15:00Z">
            <w:rPr>
              <w:rFonts w:ascii="Times New Roman" w:hAnsi="Times New Roman" w:cs="Times New Roman"/>
            </w:rPr>
          </w:rPrChange>
        </w:rPr>
        <w:t>,</w:t>
      </w:r>
      <w:ins w:id="569" w:author="jkwang" w:date="2019-05-16T14:03:00Z">
        <w:r w:rsidR="00842FAD">
          <w:rPr>
            <w:rFonts w:eastAsiaTheme="minorEastAsia" w:hint="eastAsia"/>
            <w:lang w:eastAsia="zh-CN"/>
          </w:rPr>
          <w:t xml:space="preserve"> </w:t>
        </w:r>
      </w:ins>
      <m:oMath>
        <m:r>
          <w:rPr>
            <w:rFonts w:ascii="Cambria Math" w:hAnsi="Cambria Math"/>
            <w:rPrChange w:id="570" w:author="jkwang" w:date="2019-05-16T10:15:00Z">
              <w:rPr>
                <w:rFonts w:ascii="Cambria Math" w:hAnsi="Cambria Math"/>
              </w:rPr>
            </w:rPrChange>
          </w:rPr>
          <m:t>f</m:t>
        </m:r>
        <m:d>
          <m:dPr>
            <m:ctrlPr>
              <w:rPr>
                <w:rFonts w:ascii="Cambria Math" w:hAnsi="Cambria Math"/>
              </w:rPr>
            </m:ctrlPr>
          </m:dPr>
          <m:e>
            <m:r>
              <w:rPr>
                <w:rFonts w:ascii="Cambria Math" w:hAnsi="Cambria Math"/>
                <w:rPrChange w:id="571" w:author="jkwang" w:date="2019-05-16T10:15:00Z">
                  <w:rPr>
                    <w:rFonts w:ascii="Cambria Math" w:hAnsi="Cambria Math"/>
                  </w:rPr>
                </w:rPrChange>
              </w:rPr>
              <m:t>x</m:t>
            </m:r>
            <m:r>
              <m:rPr>
                <m:sty m:val="p"/>
              </m:rPr>
              <w:rPr>
                <w:rFonts w:ascii="Cambria Math" w:hAnsi="Cambria Math"/>
                <w:rPrChange w:id="572" w:author="jkwang" w:date="2019-05-16T10:15:00Z">
                  <w:rPr>
                    <w:rFonts w:ascii="Cambria Math" w:hAnsi="Cambria Math"/>
                  </w:rPr>
                </w:rPrChange>
              </w:rPr>
              <m:t>,</m:t>
            </m:r>
            <m:r>
              <w:rPr>
                <w:rFonts w:ascii="Cambria Math" w:hAnsi="Cambria Math"/>
                <w:rPrChange w:id="573" w:author="jkwang" w:date="2019-05-16T10:15:00Z">
                  <w:rPr>
                    <w:rFonts w:ascii="Cambria Math" w:hAnsi="Cambria Math"/>
                  </w:rPr>
                </w:rPrChange>
              </w:rPr>
              <m:t>y</m:t>
            </m:r>
          </m:e>
        </m:d>
      </m:oMath>
      <w:r w:rsidRPr="00E92A38">
        <w:rPr>
          <w:rPrChange w:id="574" w:author="jkwang" w:date="2019-05-16T10:15:00Z">
            <w:rPr>
              <w:rFonts w:ascii="Times New Roman" w:hAnsi="Times New Roman" w:cs="Times New Roman"/>
            </w:rPr>
          </w:rPrChange>
        </w:rPr>
        <w:t xml:space="preserve"> represents </w:t>
      </w:r>
      <w:r w:rsidR="00AF6237" w:rsidRPr="00E92A38">
        <w:rPr>
          <w:rPrChange w:id="575" w:author="jkwang" w:date="2019-05-16T10:15:00Z">
            <w:rPr>
              <w:rFonts w:ascii="Times New Roman" w:hAnsi="Times New Roman" w:cs="Times New Roman"/>
            </w:rPr>
          </w:rPrChange>
        </w:rPr>
        <w:t>the pixel value at</w:t>
      </w:r>
      <m:oMath>
        <m:r>
          <w:ins w:id="576" w:author="jkwang" w:date="2019-05-16T14:03:00Z">
            <m:rPr>
              <m:sty m:val="p"/>
            </m:rPr>
            <w:rPr>
              <w:rFonts w:ascii="Cambria Math" w:hAnsi="Cambria Math"/>
            </w:rPr>
            <m:t xml:space="preserve"> </m:t>
          </w:ins>
        </m:r>
        <m:d>
          <m:dPr>
            <m:ctrlPr>
              <w:rPr>
                <w:rFonts w:ascii="Cambria Math" w:hAnsi="Cambria Math"/>
              </w:rPr>
            </m:ctrlPr>
          </m:dPr>
          <m:e>
            <m:r>
              <w:rPr>
                <w:rFonts w:ascii="Cambria Math" w:hAnsi="Cambria Math"/>
                <w:rPrChange w:id="577" w:author="jkwang" w:date="2019-05-16T10:15:00Z">
                  <w:rPr>
                    <w:rFonts w:ascii="Cambria Math" w:hAnsi="Cambria Math"/>
                  </w:rPr>
                </w:rPrChange>
              </w:rPr>
              <m:t>x</m:t>
            </m:r>
            <m:r>
              <m:rPr>
                <m:sty m:val="p"/>
              </m:rPr>
              <w:rPr>
                <w:rFonts w:ascii="Cambria Math" w:hAnsi="Cambria Math"/>
                <w:rPrChange w:id="578" w:author="jkwang" w:date="2019-05-16T10:15:00Z">
                  <w:rPr>
                    <w:rFonts w:ascii="Cambria Math" w:hAnsi="Cambria Math"/>
                  </w:rPr>
                </w:rPrChange>
              </w:rPr>
              <m:t>,</m:t>
            </m:r>
            <m:r>
              <w:rPr>
                <w:rFonts w:ascii="Cambria Math" w:hAnsi="Cambria Math"/>
                <w:rPrChange w:id="579" w:author="jkwang" w:date="2019-05-16T10:15:00Z">
                  <w:rPr>
                    <w:rFonts w:ascii="Cambria Math" w:hAnsi="Cambria Math"/>
                  </w:rPr>
                </w:rPrChange>
              </w:rPr>
              <m:t>y</m:t>
            </m:r>
          </m:e>
        </m:d>
        <m:r>
          <w:ins w:id="580" w:author="jkwang" w:date="2019-05-16T14:04:00Z">
            <w:rPr>
              <w:rFonts w:ascii="Cambria Math" w:hAnsi="Cambria Math"/>
            </w:rPr>
            <m:t xml:space="preserve"> </m:t>
          </w:ins>
        </m:r>
      </m:oMath>
      <w:r w:rsidR="00AF6237" w:rsidRPr="00E92A38">
        <w:rPr>
          <w:rPrChange w:id="581" w:author="jkwang" w:date="2019-05-16T10:15:00Z">
            <w:rPr>
              <w:rFonts w:ascii="Times New Roman" w:hAnsi="Times New Roman" w:cs="Times New Roman"/>
            </w:rPr>
          </w:rPrChange>
        </w:rPr>
        <w:t>after binarization</w:t>
      </w:r>
      <w:r w:rsidRPr="00E92A38">
        <w:rPr>
          <w:rPrChange w:id="582" w:author="jkwang" w:date="2019-05-16T10:15:00Z">
            <w:rPr>
              <w:rFonts w:ascii="Times New Roman" w:hAnsi="Times New Roman" w:cs="Times New Roman"/>
            </w:rPr>
          </w:rPrChange>
        </w:rPr>
        <w:t>.</w:t>
      </w:r>
    </w:p>
    <w:p w14:paraId="3963C229" w14:textId="52206812" w:rsidR="00771076" w:rsidRDefault="008A1864">
      <w:pPr>
        <w:pStyle w:val="Para"/>
        <w:rPr>
          <w:rFonts w:ascii="Times New Roman" w:hAnsi="Times New Roman" w:cs="Times New Roman"/>
        </w:rPr>
        <w:pPrChange w:id="583" w:author="jkwang" w:date="2019-05-16T10:49:00Z">
          <w:pPr>
            <w:tabs>
              <w:tab w:val="left" w:pos="360"/>
            </w:tabs>
            <w:snapToGrid w:val="0"/>
            <w:jc w:val="both"/>
          </w:pPr>
        </w:pPrChange>
      </w:pPr>
      <w:del w:id="584" w:author="jkwang" w:date="2019-05-16T10:15:00Z">
        <w:r w:rsidRPr="00E92A38" w:rsidDel="00E92A38">
          <w:rPr>
            <w:rPrChange w:id="585" w:author="jkwang" w:date="2019-05-16T10:15:00Z">
              <w:rPr>
                <w:rFonts w:ascii="Times New Roman" w:hAnsi="Times New Roman" w:cs="Times New Roman"/>
              </w:rPr>
            </w:rPrChange>
          </w:rPr>
          <w:tab/>
        </w:r>
      </w:del>
      <w:r w:rsidR="00151AA5" w:rsidRPr="00E92A38">
        <w:rPr>
          <w:rPrChange w:id="586" w:author="jkwang" w:date="2019-05-16T10:15:00Z">
            <w:rPr>
              <w:rFonts w:ascii="Times New Roman" w:hAnsi="Times New Roman" w:cs="Times New Roman"/>
            </w:rPr>
          </w:rPrChange>
        </w:rPr>
        <w:t>Step-2: Fixture positioning. Since the wire in the assembly will be outside the scope of the fixture, it needs to be handled</w:t>
      </w:r>
      <w:ins w:id="587" w:author="Martyn Hills" w:date="2019-05-10T11:47:00Z">
        <w:r w:rsidR="002A1EB4" w:rsidRPr="00E92A38">
          <w:rPr>
            <w:rPrChange w:id="588" w:author="jkwang" w:date="2019-05-16T10:15:00Z">
              <w:rPr>
                <w:rFonts w:ascii="Times New Roman" w:hAnsi="Times New Roman" w:cs="Times New Roman"/>
              </w:rPr>
            </w:rPrChange>
          </w:rPr>
          <w:t xml:space="preserve"> by</w:t>
        </w:r>
      </w:ins>
      <w:del w:id="589" w:author="Martyn Hills" w:date="2019-05-10T11:47:00Z">
        <w:r w:rsidR="00151AA5" w:rsidRPr="00E92A38" w:rsidDel="002A1EB4">
          <w:rPr>
            <w:rPrChange w:id="590" w:author="jkwang" w:date="2019-05-16T10:15:00Z">
              <w:rPr>
                <w:rFonts w:ascii="Times New Roman" w:hAnsi="Times New Roman" w:cs="Times New Roman"/>
              </w:rPr>
            </w:rPrChange>
          </w:rPr>
          <w:delText xml:space="preserve">. </w:delText>
        </w:r>
      </w:del>
      <w:ins w:id="591" w:author="Martyn Hills" w:date="2019-05-10T11:47:00Z">
        <w:r w:rsidR="002A1EB4" w:rsidRPr="00E92A38">
          <w:rPr>
            <w:rPrChange w:id="592" w:author="jkwang" w:date="2019-05-16T10:15:00Z">
              <w:rPr>
                <w:rFonts w:ascii="Times New Roman" w:hAnsi="Times New Roman" w:cs="Times New Roman"/>
              </w:rPr>
            </w:rPrChange>
          </w:rPr>
          <w:t xml:space="preserve"> a</w:t>
        </w:r>
      </w:ins>
      <w:del w:id="593" w:author="Martyn Hills" w:date="2019-05-10T11:47:00Z">
        <w:r w:rsidR="00151AA5" w:rsidRPr="00E92A38" w:rsidDel="002A1EB4">
          <w:rPr>
            <w:rPrChange w:id="594" w:author="jkwang" w:date="2019-05-16T10:15:00Z">
              <w:rPr>
                <w:rFonts w:ascii="Times New Roman" w:hAnsi="Times New Roman" w:cs="Times New Roman"/>
              </w:rPr>
            </w:rPrChange>
          </w:rPr>
          <w:delText>A</w:delText>
        </w:r>
      </w:del>
      <w:r w:rsidR="00151AA5" w:rsidRPr="00E92A38">
        <w:rPr>
          <w:rPrChange w:id="595" w:author="jkwang" w:date="2019-05-16T10:15:00Z">
            <w:rPr>
              <w:rFonts w:ascii="Times New Roman" w:hAnsi="Times New Roman" w:cs="Times New Roman"/>
            </w:rPr>
          </w:rPrChange>
        </w:rPr>
        <w:t>pply</w:t>
      </w:r>
      <w:ins w:id="596" w:author="Martyn Hills" w:date="2019-05-10T11:47:00Z">
        <w:r w:rsidR="002A1EB4" w:rsidRPr="00E92A38">
          <w:rPr>
            <w:rPrChange w:id="597" w:author="jkwang" w:date="2019-05-16T10:15:00Z">
              <w:rPr>
                <w:rFonts w:ascii="Times New Roman" w:hAnsi="Times New Roman" w:cs="Times New Roman"/>
              </w:rPr>
            </w:rPrChange>
          </w:rPr>
          <w:t>ing</w:t>
        </w:r>
      </w:ins>
      <w:r w:rsidR="00151AA5" w:rsidRPr="00E92A38">
        <w:rPr>
          <w:rPrChange w:id="598" w:author="jkwang" w:date="2019-05-16T10:15:00Z">
            <w:rPr>
              <w:rFonts w:ascii="Times New Roman" w:hAnsi="Times New Roman" w:cs="Times New Roman"/>
            </w:rPr>
          </w:rPrChange>
        </w:rPr>
        <w:t xml:space="preserve"> an open operation to the image to eliminate protruding wires. Open operations include corrosion and expansion, which are used to eliminate small objects. After the</w:t>
      </w:r>
      <w:del w:id="599" w:author="Martyn Hills" w:date="2019-05-10T11:47:00Z">
        <w:r w:rsidR="00151AA5" w:rsidRPr="00E92A38" w:rsidDel="002A1EB4">
          <w:rPr>
            <w:rPrChange w:id="600" w:author="jkwang" w:date="2019-05-16T10:15:00Z">
              <w:rPr>
                <w:rFonts w:ascii="Times New Roman" w:hAnsi="Times New Roman" w:cs="Times New Roman"/>
              </w:rPr>
            </w:rPrChange>
          </w:rPr>
          <w:delText xml:space="preserve"> </w:delText>
        </w:r>
      </w:del>
      <w:ins w:id="601" w:author="Martyn Hills" w:date="2019-05-10T11:46:00Z">
        <w:r w:rsidR="002A1EB4" w:rsidRPr="00E92A38">
          <w:rPr>
            <w:rPrChange w:id="602" w:author="jkwang" w:date="2019-05-16T10:15:00Z">
              <w:rPr>
                <w:rFonts w:ascii="Times New Roman" w:hAnsi="Times New Roman" w:cs="Times New Roman"/>
              </w:rPr>
            </w:rPrChange>
          </w:rPr>
          <w:t xml:space="preserve"> </w:t>
        </w:r>
      </w:ins>
      <w:r w:rsidR="00151AA5" w:rsidRPr="00E92A38">
        <w:rPr>
          <w:rPrChange w:id="603" w:author="jkwang" w:date="2019-05-16T10:15:00Z">
            <w:rPr>
              <w:rFonts w:ascii="Times New Roman" w:hAnsi="Times New Roman" w:cs="Times New Roman"/>
            </w:rPr>
          </w:rPrChange>
        </w:rPr>
        <w:t>fixture area is obtained, a contour search is used on the image to obtain the outer rectangular outline of the fixture. The positioning process of the detection target is shown in Fig</w:t>
      </w:r>
      <w:ins w:id="604" w:author="jkwang" w:date="2019-05-16T10:17:00Z">
        <w:r w:rsidR="00625DBC">
          <w:t>ure</w:t>
        </w:r>
      </w:ins>
      <w:ins w:id="605" w:author="jkwang" w:date="2019-05-16T14:04:00Z">
        <w:r w:rsidR="009975F7">
          <w:t xml:space="preserve"> </w:t>
        </w:r>
      </w:ins>
      <w:del w:id="606" w:author="jkwang" w:date="2019-05-16T14:04:00Z">
        <w:r w:rsidR="00151AA5" w:rsidRPr="00E92A38" w:rsidDel="009975F7">
          <w:rPr>
            <w:rPrChange w:id="607" w:author="jkwang" w:date="2019-05-16T10:15:00Z">
              <w:rPr>
                <w:rFonts w:ascii="Times New Roman" w:hAnsi="Times New Roman" w:cs="Times New Roman"/>
              </w:rPr>
            </w:rPrChange>
          </w:rPr>
          <w:delText xml:space="preserve">. </w:delText>
        </w:r>
      </w:del>
      <w:r w:rsidR="00151AA5" w:rsidRPr="00E92A38">
        <w:rPr>
          <w:rPrChange w:id="608" w:author="jkwang" w:date="2019-05-16T10:15:00Z">
            <w:rPr>
              <w:rFonts w:ascii="Times New Roman" w:hAnsi="Times New Roman" w:cs="Times New Roman"/>
            </w:rPr>
          </w:rPrChange>
        </w:rPr>
        <w:t>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043770" w:rsidRPr="00AC4DD2" w14:paraId="18279367" w14:textId="77777777" w:rsidTr="00E32F84">
        <w:trPr>
          <w:trHeight w:val="1612"/>
        </w:trPr>
        <w:tc>
          <w:tcPr>
            <w:tcW w:w="2388" w:type="dxa"/>
          </w:tcPr>
          <w:p w14:paraId="431C64E1" w14:textId="7BA8241A" w:rsidR="00151AA5" w:rsidRPr="00AC4DD2" w:rsidRDefault="00151AA5">
            <w:pPr>
              <w:pStyle w:val="ae"/>
              <w:spacing w:line="0" w:lineRule="atLeast"/>
              <w:pPrChange w:id="609" w:author="Martyn Hills" w:date="2019-05-16T10:16:00Z">
                <w:pPr>
                  <w:pStyle w:val="ae"/>
                  <w:spacing w:beforeLines="30" w:before="72" w:line="0" w:lineRule="atLeast"/>
                </w:pPr>
              </w:pPrChange>
            </w:pPr>
            <w:del w:id="610" w:author="建坤 王" w:date="2019-06-18T22:11:00Z">
              <w:r w:rsidDel="00043770">
                <w:rPr>
                  <w:rFonts w:hint="eastAsia"/>
                </w:rPr>
                <w:drawing>
                  <wp:inline distT="0" distB="0" distL="0" distR="0" wp14:anchorId="2F03CA13" wp14:editId="56F470A9">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611" w:author="建坤 王" w:date="2019-06-21T21:04:00Z">
              <w:r w:rsidR="0065205C">
                <w:drawing>
                  <wp:inline distT="0" distB="0" distL="0" distR="0" wp14:anchorId="7C7E03AF" wp14:editId="4477D7EF">
                    <wp:extent cx="1440000" cy="936000"/>
                    <wp:effectExtent l="0" t="0" r="8255" b="0"/>
                    <wp:docPr id="126" name="图片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src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3356D83E" w14:textId="77777777" w:rsidR="00151AA5" w:rsidRPr="00AC4DD2" w:rsidRDefault="00151AA5">
            <w:pPr>
              <w:pStyle w:val="Para"/>
              <w:spacing w:after="40"/>
              <w:jc w:val="center"/>
              <w:pPrChange w:id="612" w:author="Martyn Hills" w:date="2019-05-16T11:18:00Z">
                <w:pPr>
                  <w:pStyle w:val="ae"/>
                  <w:spacing w:beforeLines="20" w:before="48" w:afterLines="20" w:after="48"/>
                </w:pPr>
              </w:pPrChange>
            </w:pPr>
            <w:r w:rsidRPr="00110C1C">
              <w:rPr>
                <w:rPrChange w:id="613" w:author="jkwang" w:date="2019-05-16T10:16:00Z">
                  <w:rPr/>
                </w:rPrChange>
              </w:rPr>
              <w:t>original image</w:t>
            </w:r>
          </w:p>
        </w:tc>
        <w:tc>
          <w:tcPr>
            <w:tcW w:w="2388" w:type="dxa"/>
          </w:tcPr>
          <w:p w14:paraId="25B28776" w14:textId="77777777" w:rsidR="00151AA5" w:rsidRPr="00AC4DD2" w:rsidRDefault="00151AA5">
            <w:pPr>
              <w:pStyle w:val="ae"/>
              <w:spacing w:line="0" w:lineRule="atLeast"/>
              <w:pPrChange w:id="614" w:author="Martyn Hills" w:date="2019-05-16T10:16:00Z">
                <w:pPr>
                  <w:pStyle w:val="ae"/>
                  <w:spacing w:beforeLines="30" w:before="72" w:line="0" w:lineRule="atLeast"/>
                </w:pPr>
              </w:pPrChange>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pPr>
              <w:pStyle w:val="Para"/>
              <w:spacing w:after="40"/>
              <w:jc w:val="center"/>
              <w:pPrChange w:id="615" w:author="Martyn Hills" w:date="2019-05-16T11:18:00Z">
                <w:pPr>
                  <w:pStyle w:val="ae"/>
                  <w:spacing w:beforeLines="20" w:before="48" w:afterLines="20" w:after="48"/>
                </w:pPr>
              </w:pPrChange>
            </w:pPr>
            <w:r w:rsidRPr="00110C1C">
              <w:rPr>
                <w:rPrChange w:id="616" w:author="jkwang" w:date="2019-05-16T10:16:00Z">
                  <w:rPr/>
                </w:rPrChange>
              </w:rPr>
              <w:t>binarization</w:t>
            </w:r>
          </w:p>
        </w:tc>
      </w:tr>
      <w:tr w:rsidR="00043770" w:rsidRPr="00AC4DD2" w14:paraId="55451E6F" w14:textId="77777777" w:rsidTr="00E32F84">
        <w:tc>
          <w:tcPr>
            <w:tcW w:w="2388" w:type="dxa"/>
          </w:tcPr>
          <w:p w14:paraId="414E88D8" w14:textId="77777777" w:rsidR="00151AA5" w:rsidRPr="00AC4DD2" w:rsidRDefault="00151AA5" w:rsidP="00363437">
            <w:pPr>
              <w:pStyle w:val="ae"/>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pPr>
              <w:pStyle w:val="Para"/>
              <w:spacing w:after="40"/>
              <w:jc w:val="center"/>
              <w:pPrChange w:id="617" w:author="Martyn Hills" w:date="2019-05-16T11:18:00Z">
                <w:pPr>
                  <w:pStyle w:val="ae"/>
                  <w:spacing w:beforeLines="20" w:before="48" w:afterLines="20" w:after="48"/>
                </w:pPr>
              </w:pPrChange>
            </w:pPr>
            <w:r w:rsidRPr="00110C1C">
              <w:rPr>
                <w:rPrChange w:id="618" w:author="jkwang" w:date="2019-05-16T10:16:00Z">
                  <w:rPr/>
                </w:rPrChange>
              </w:rPr>
              <w:t>open operation</w:t>
            </w:r>
          </w:p>
        </w:tc>
        <w:tc>
          <w:tcPr>
            <w:tcW w:w="2388" w:type="dxa"/>
          </w:tcPr>
          <w:p w14:paraId="6B4E1834" w14:textId="3041D07E" w:rsidR="00151AA5" w:rsidRPr="00AC4DD2" w:rsidRDefault="00151AA5" w:rsidP="00363437">
            <w:pPr>
              <w:pStyle w:val="ae"/>
              <w:spacing w:line="0" w:lineRule="atLeast"/>
            </w:pPr>
            <w:del w:id="619" w:author="建坤 王" w:date="2019-06-18T22:12:00Z">
              <w:r w:rsidDel="00043770">
                <w:drawing>
                  <wp:inline distT="0" distB="0" distL="0" distR="0" wp14:anchorId="76FE3184" wp14:editId="4585CFF5">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620" w:author="建坤 王" w:date="2019-06-21T21:04:00Z">
              <w:r w:rsidR="0065205C">
                <w:drawing>
                  <wp:inline distT="0" distB="0" distL="0" distR="0" wp14:anchorId="67E82E63" wp14:editId="52D9500E">
                    <wp:extent cx="1440000" cy="936000"/>
                    <wp:effectExtent l="0" t="0" r="8255" b="0"/>
                    <wp:docPr id="127" name="图片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object_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2E03724F" w14:textId="77777777" w:rsidR="00151AA5" w:rsidRPr="00AC4DD2" w:rsidRDefault="00151AA5">
            <w:pPr>
              <w:pStyle w:val="Para"/>
              <w:spacing w:after="40"/>
              <w:jc w:val="center"/>
              <w:pPrChange w:id="621" w:author="Martyn Hills" w:date="2019-05-16T11:18:00Z">
                <w:pPr>
                  <w:pStyle w:val="ae"/>
                  <w:spacing w:beforeLines="20" w:before="48" w:afterLines="20" w:after="48"/>
                </w:pPr>
              </w:pPrChange>
            </w:pPr>
            <w:r w:rsidRPr="00110C1C">
              <w:rPr>
                <w:rPrChange w:id="622" w:author="jkwang" w:date="2019-05-16T10:16:00Z">
                  <w:rPr/>
                </w:rPrChange>
              </w:rPr>
              <w:t>contour</w:t>
            </w:r>
          </w:p>
        </w:tc>
      </w:tr>
      <w:tr w:rsidR="00151AA5" w:rsidRPr="00AC4DD2" w14:paraId="32F1C78A" w14:textId="77777777" w:rsidTr="00E32F84">
        <w:tc>
          <w:tcPr>
            <w:tcW w:w="4776" w:type="dxa"/>
            <w:gridSpan w:val="2"/>
          </w:tcPr>
          <w:p w14:paraId="57AD6B14" w14:textId="570B04B7" w:rsidR="00151AA5" w:rsidRPr="00AC4DD2" w:rsidRDefault="00151AA5">
            <w:pPr>
              <w:pStyle w:val="FigureCaption"/>
              <w:pPrChange w:id="623" w:author="Martyn Hills" w:date="2019-05-16T11:18:00Z">
                <w:pPr>
                  <w:pStyle w:val="ae"/>
                  <w:spacing w:afterLines="30" w:after="72" w:line="0" w:lineRule="atLeast"/>
                </w:pPr>
              </w:pPrChange>
            </w:pPr>
            <w:r w:rsidRPr="00AC4DD2">
              <w:rPr>
                <w:rFonts w:hint="eastAsia"/>
              </w:rPr>
              <w:t>F</w:t>
            </w:r>
            <w:r>
              <w:t>ig</w:t>
            </w:r>
            <w:ins w:id="624" w:author="jkwang" w:date="2019-05-16T10:17:00Z">
              <w:r w:rsidR="00625DBC">
                <w:t>ure</w:t>
              </w:r>
            </w:ins>
            <w:ins w:id="625" w:author="jkwang" w:date="2019-05-16T10:21:00Z">
              <w:r w:rsidR="00A2477F">
                <w:t xml:space="preserve"> </w:t>
              </w:r>
            </w:ins>
            <w:del w:id="626" w:author="jkwang" w:date="2019-05-16T10:21:00Z">
              <w:r w:rsidDel="00A2477F">
                <w:delText xml:space="preserve">. </w:delText>
              </w:r>
            </w:del>
            <w:r>
              <w:t>2</w:t>
            </w:r>
            <w:ins w:id="627" w:author="jkwang" w:date="2019-05-16T10:21:00Z">
              <w:r w:rsidR="00A2477F">
                <w:t xml:space="preserve">: </w:t>
              </w:r>
            </w:ins>
            <w:del w:id="628" w:author="jkwang" w:date="2019-05-16T10:21:00Z">
              <w:r w:rsidRPr="00AC4DD2" w:rsidDel="00A2477F">
                <w:delText xml:space="preserve">. </w:delText>
              </w:r>
            </w:del>
            <w:r w:rsidRPr="0046785C">
              <w:t>Detection target location</w:t>
            </w:r>
          </w:p>
        </w:tc>
      </w:tr>
    </w:tbl>
    <w:p w14:paraId="2BD8677E" w14:textId="4A469827" w:rsidR="00625DBC" w:rsidRPr="00E32F84" w:rsidRDefault="00E32F84">
      <w:pPr>
        <w:pStyle w:val="Para"/>
        <w:rPr>
          <w:rFonts w:ascii="Times New Roman" w:hAnsi="Times New Roman" w:cs="Times New Roman"/>
          <w:rPrChange w:id="629" w:author="jkwang" w:date="2019-05-16T11:19:00Z">
            <w:rPr>
              <w:rFonts w:cs="Times New Roman"/>
              <w:sz w:val="12"/>
              <w:szCs w:val="12"/>
              <w:lang w:val="en-US"/>
            </w:rPr>
          </w:rPrChange>
        </w:rPr>
        <w:pPrChange w:id="630" w:author="jkwang" w:date="2019-05-16T11:19:00Z">
          <w:pPr/>
        </w:pPrChange>
      </w:pPr>
      <w:ins w:id="631" w:author="jkwang" w:date="2019-05-16T11:19:00Z">
        <w:r w:rsidRPr="00C258B4">
          <w:t xml:space="preserve">Step-3: The corresponding ROI is set according to the occurrence area of various defects. The position of the ROI can be determined </w:t>
        </w:r>
        <w:r w:rsidRPr="00C258B4">
          <w:t>based on the relative position of the assembly to the fixture. The ROI settings are shown in Fig. 3. The detection ROI corresponding to different defects is shown in T</w:t>
        </w:r>
        <w:r>
          <w:t>able 1</w:t>
        </w:r>
        <w:r w:rsidRPr="00C258B4">
          <w:t>.</w:t>
        </w:r>
      </w:ins>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26"/>
        <w:tblGridChange w:id="632">
          <w:tblGrid>
            <w:gridCol w:w="1843"/>
            <w:gridCol w:w="2268"/>
          </w:tblGrid>
        </w:tblGridChange>
      </w:tblGrid>
      <w:tr w:rsidR="00AD77BE" w14:paraId="670BD337" w14:textId="77777777" w:rsidTr="00C05450">
        <w:trPr>
          <w:jc w:val="center"/>
        </w:trPr>
        <w:tc>
          <w:tcPr>
            <w:tcW w:w="4111" w:type="dxa"/>
            <w:gridSpan w:val="2"/>
            <w:tcBorders>
              <w:top w:val="nil"/>
              <w:bottom w:val="single" w:sz="12" w:space="0" w:color="auto"/>
            </w:tcBorders>
          </w:tcPr>
          <w:p w14:paraId="6A583E8C" w14:textId="40CD28BC" w:rsidR="00AD77BE" w:rsidDel="00B257BD" w:rsidRDefault="00AD77BE">
            <w:pPr>
              <w:pStyle w:val="Para"/>
              <w:rPr>
                <w:del w:id="633" w:author="jkwang" w:date="2019-05-16T10:18:00Z"/>
                <w:caps/>
                <w:lang w:eastAsia="zh-TW"/>
              </w:rPr>
              <w:pPrChange w:id="634" w:author="Martyn Hills" w:date="2019-05-16T10:19:00Z">
                <w:pPr>
                  <w:pStyle w:val="ae"/>
                  <w:spacing w:line="0" w:lineRule="atLeast"/>
                </w:pPr>
              </w:pPrChange>
            </w:pPr>
            <w:r w:rsidRPr="00BB3F02">
              <w:rPr>
                <w:lang w:eastAsia="it-IT"/>
                <w14:ligatures w14:val="standard"/>
                <w:rPrChange w:id="635" w:author="jkwang" w:date="2019-05-16T10:19:00Z">
                  <w:rPr>
                    <w:caps/>
                  </w:rPr>
                </w:rPrChange>
              </w:rPr>
              <w:t>T</w:t>
            </w:r>
            <w:ins w:id="636" w:author="jkwang" w:date="2019-05-16T10:19:00Z">
              <w:r w:rsidR="00BB3F02">
                <w:rPr>
                  <w:lang w:eastAsia="it-IT"/>
                  <w14:ligatures w14:val="standard"/>
                </w:rPr>
                <w:t>able 1</w:t>
              </w:r>
            </w:ins>
            <w:ins w:id="637" w:author="jkwang" w:date="2019-05-16T10:21:00Z">
              <w:r w:rsidR="006A4BF6">
                <w:rPr>
                  <w:lang w:eastAsia="it-IT"/>
                  <w14:ligatures w14:val="standard"/>
                </w:rPr>
                <w:t>. ROI S</w:t>
              </w:r>
              <w:r w:rsidR="00A2477F">
                <w:rPr>
                  <w:lang w:eastAsia="it-IT"/>
                  <w14:ligatures w14:val="standard"/>
                </w:rPr>
                <w:t>etting</w:t>
              </w:r>
            </w:ins>
            <w:ins w:id="638" w:author="jkwang" w:date="2019-05-16T10:22:00Z">
              <w:r w:rsidR="00026C34">
                <w:rPr>
                  <w:lang w:eastAsia="it-IT"/>
                  <w14:ligatures w14:val="standard"/>
                </w:rPr>
                <w:t>s</w:t>
              </w:r>
            </w:ins>
            <w:del w:id="639" w:author="jkwang" w:date="2019-05-16T10:18:00Z">
              <w:r w:rsidDel="00B257BD">
                <w:rPr>
                  <w:caps/>
                  <w:lang w:eastAsia="zh-TW"/>
                </w:rPr>
                <w:delText>ABLE I</w:delText>
              </w:r>
            </w:del>
          </w:p>
          <w:p w14:paraId="566475E6" w14:textId="7A8D44B2" w:rsidR="00AD77BE" w:rsidRDefault="00AD77BE">
            <w:pPr>
              <w:pStyle w:val="ae"/>
              <w:spacing w:line="0" w:lineRule="atLeast"/>
              <w:rPr>
                <w:smallCaps/>
                <w:lang w:val="en-AU"/>
              </w:rPr>
            </w:pPr>
            <w:del w:id="640" w:author="jkwang" w:date="2019-05-16T10:18:00Z">
              <w:r w:rsidDel="00B257BD">
                <w:rPr>
                  <w:smallCaps/>
                  <w:lang w:val="en-AU"/>
                </w:rPr>
                <w:delText>ROI S</w:delText>
              </w:r>
              <w:r w:rsidRPr="00650910" w:rsidDel="00B257BD">
                <w:rPr>
                  <w:smallCaps/>
                  <w:lang w:val="en-AU"/>
                </w:rPr>
                <w:delText>ettings</w:delText>
              </w:r>
            </w:del>
          </w:p>
        </w:tc>
      </w:tr>
      <w:tr w:rsidR="00AD77BE" w14:paraId="5F4DB1C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41"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42" w:author="jkwang" w:date="2019-05-16T10:43:00Z">
            <w:trPr>
              <w:jc w:val="center"/>
            </w:trPr>
          </w:trPrChange>
        </w:trPr>
        <w:tc>
          <w:tcPr>
            <w:tcW w:w="1985" w:type="dxa"/>
            <w:tcBorders>
              <w:top w:val="single" w:sz="12" w:space="0" w:color="auto"/>
              <w:bottom w:val="single" w:sz="6" w:space="0" w:color="auto"/>
            </w:tcBorders>
            <w:tcPrChange w:id="643" w:author="jkwang" w:date="2019-05-16T10:43:00Z">
              <w:tcPr>
                <w:tcW w:w="1843" w:type="dxa"/>
                <w:tcBorders>
                  <w:top w:val="single" w:sz="12" w:space="0" w:color="auto"/>
                  <w:bottom w:val="single" w:sz="6" w:space="0" w:color="auto"/>
                </w:tcBorders>
              </w:tcPr>
            </w:tcPrChange>
          </w:tcPr>
          <w:p w14:paraId="4BB2DCF1"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44" w:author="jkwang" w:date="2019-05-16T10:42:00Z">
                  <w:rPr>
                    <w:rFonts w:ascii="Times New Roman" w:eastAsia="等线" w:hAnsi="Times New Roman" w:cs="Times New Roman"/>
                    <w:noProof/>
                    <w:sz w:val="16"/>
                    <w:lang w:eastAsia="zh-CN"/>
                  </w:rPr>
                </w:rPrChange>
              </w:rPr>
              <w:pPrChange w:id="645"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46" w:author="jkwang" w:date="2019-05-16T10:42:00Z">
                  <w:rPr>
                    <w:rFonts w:eastAsia="等线"/>
                  </w:rPr>
                </w:rPrChange>
              </w:rPr>
              <w:t>Defect</w:t>
            </w:r>
          </w:p>
        </w:tc>
        <w:tc>
          <w:tcPr>
            <w:tcW w:w="2126" w:type="dxa"/>
            <w:tcBorders>
              <w:top w:val="single" w:sz="12" w:space="0" w:color="auto"/>
              <w:bottom w:val="single" w:sz="6" w:space="0" w:color="auto"/>
            </w:tcBorders>
            <w:tcPrChange w:id="647" w:author="jkwang" w:date="2019-05-16T10:43:00Z">
              <w:tcPr>
                <w:tcW w:w="2268" w:type="dxa"/>
                <w:tcBorders>
                  <w:top w:val="single" w:sz="12" w:space="0" w:color="auto"/>
                  <w:bottom w:val="single" w:sz="6" w:space="0" w:color="auto"/>
                </w:tcBorders>
              </w:tcPr>
            </w:tcPrChange>
          </w:tcPr>
          <w:p w14:paraId="27D2DBF9"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48" w:author="jkwang" w:date="2019-05-16T10:42:00Z">
                  <w:rPr>
                    <w:rFonts w:ascii="Times New Roman" w:eastAsia="等线" w:hAnsi="Times New Roman" w:cs="Times New Roman"/>
                    <w:noProof/>
                    <w:sz w:val="16"/>
                    <w:lang w:eastAsia="zh-CN"/>
                  </w:rPr>
                </w:rPrChange>
              </w:rPr>
              <w:pPrChange w:id="649"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0" w:author="jkwang" w:date="2019-05-16T10:42:00Z">
                  <w:rPr>
                    <w:rFonts w:eastAsia="等线"/>
                  </w:rPr>
                </w:rPrChange>
              </w:rPr>
              <w:t>ROI</w:t>
            </w:r>
          </w:p>
        </w:tc>
      </w:tr>
      <w:tr w:rsidR="00AD77BE" w14:paraId="6B49E5CE"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51"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52" w:author="jkwang" w:date="2019-05-16T10:43:00Z">
            <w:trPr>
              <w:jc w:val="center"/>
            </w:trPr>
          </w:trPrChange>
        </w:trPr>
        <w:tc>
          <w:tcPr>
            <w:tcW w:w="1985" w:type="dxa"/>
            <w:tcBorders>
              <w:top w:val="nil"/>
              <w:bottom w:val="nil"/>
            </w:tcBorders>
            <w:tcPrChange w:id="653" w:author="jkwang" w:date="2019-05-16T10:43:00Z">
              <w:tcPr>
                <w:tcW w:w="1843" w:type="dxa"/>
                <w:tcBorders>
                  <w:top w:val="nil"/>
                  <w:bottom w:val="nil"/>
                </w:tcBorders>
              </w:tcPr>
            </w:tcPrChange>
          </w:tcPr>
          <w:p w14:paraId="42AAF737"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54" w:author="jkwang" w:date="2019-05-16T10:42:00Z">
                  <w:rPr>
                    <w:rFonts w:ascii="Times New Roman" w:eastAsia="等线" w:hAnsi="Times New Roman" w:cs="Times New Roman"/>
                    <w:noProof/>
                    <w:sz w:val="16"/>
                    <w:lang w:eastAsia="zh-CN"/>
                  </w:rPr>
                </w:rPrChange>
              </w:rPr>
              <w:pPrChange w:id="655"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6" w:author="jkwang" w:date="2019-05-16T10:42:00Z">
                  <w:rPr>
                    <w:rFonts w:eastAsia="等线"/>
                  </w:rPr>
                </w:rPrChange>
              </w:rPr>
              <w:t>Missing cotton core</w:t>
            </w:r>
          </w:p>
        </w:tc>
        <w:tc>
          <w:tcPr>
            <w:tcW w:w="2126" w:type="dxa"/>
            <w:tcBorders>
              <w:top w:val="nil"/>
              <w:bottom w:val="nil"/>
            </w:tcBorders>
            <w:tcPrChange w:id="657" w:author="jkwang" w:date="2019-05-16T10:43:00Z">
              <w:tcPr>
                <w:tcW w:w="2268" w:type="dxa"/>
                <w:tcBorders>
                  <w:top w:val="nil"/>
                  <w:bottom w:val="nil"/>
                </w:tcBorders>
              </w:tcPr>
            </w:tcPrChange>
          </w:tcPr>
          <w:p w14:paraId="33DAC87B"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58" w:author="jkwang" w:date="2019-05-16T10:42:00Z">
                  <w:rPr>
                    <w:rFonts w:ascii="Times New Roman" w:eastAsia="等线" w:hAnsi="Times New Roman" w:cs="Times New Roman"/>
                    <w:noProof/>
                    <w:sz w:val="16"/>
                    <w:lang w:eastAsia="zh-CN"/>
                  </w:rPr>
                </w:rPrChange>
              </w:rPr>
              <w:pPrChange w:id="659"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60" w:author="jkwang" w:date="2019-05-16T10:42:00Z">
                  <w:rPr>
                    <w:rFonts w:eastAsia="等线"/>
                  </w:rPr>
                </w:rPrChange>
              </w:rPr>
              <w:t>1, 4</w:t>
            </w:r>
          </w:p>
        </w:tc>
      </w:tr>
      <w:tr w:rsidR="00AD77BE" w14:paraId="615BB117"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61"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62" w:author="jkwang" w:date="2019-05-16T10:43:00Z">
            <w:trPr>
              <w:jc w:val="center"/>
            </w:trPr>
          </w:trPrChange>
        </w:trPr>
        <w:tc>
          <w:tcPr>
            <w:tcW w:w="1985" w:type="dxa"/>
            <w:tcBorders>
              <w:top w:val="nil"/>
              <w:bottom w:val="nil"/>
            </w:tcBorders>
            <w:tcPrChange w:id="663" w:author="jkwang" w:date="2019-05-16T10:43:00Z">
              <w:tcPr>
                <w:tcW w:w="1843" w:type="dxa"/>
                <w:tcBorders>
                  <w:top w:val="nil"/>
                  <w:bottom w:val="nil"/>
                </w:tcBorders>
              </w:tcPr>
            </w:tcPrChange>
          </w:tcPr>
          <w:p w14:paraId="0D0208D9"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64" w:author="jkwang" w:date="2019-05-16T10:42:00Z">
                  <w:rPr>
                    <w:rFonts w:ascii="Times New Roman" w:eastAsia="等线" w:hAnsi="Times New Roman" w:cs="Times New Roman"/>
                    <w:noProof/>
                    <w:sz w:val="16"/>
                    <w:lang w:eastAsia="zh-CN"/>
                  </w:rPr>
                </w:rPrChange>
              </w:rPr>
              <w:pPrChange w:id="665"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66" w:author="jkwang" w:date="2019-05-16T10:42:00Z">
                  <w:rPr>
                    <w:rFonts w:eastAsia="等线"/>
                  </w:rPr>
                </w:rPrChange>
              </w:rPr>
              <w:t xml:space="preserve">Missing metal sheet </w:t>
            </w:r>
          </w:p>
        </w:tc>
        <w:tc>
          <w:tcPr>
            <w:tcW w:w="2126" w:type="dxa"/>
            <w:tcBorders>
              <w:top w:val="nil"/>
              <w:bottom w:val="nil"/>
            </w:tcBorders>
            <w:tcPrChange w:id="667" w:author="jkwang" w:date="2019-05-16T10:43:00Z">
              <w:tcPr>
                <w:tcW w:w="2268" w:type="dxa"/>
                <w:tcBorders>
                  <w:top w:val="nil"/>
                  <w:bottom w:val="nil"/>
                </w:tcBorders>
              </w:tcPr>
            </w:tcPrChange>
          </w:tcPr>
          <w:p w14:paraId="221A2DCC"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68" w:author="jkwang" w:date="2019-05-16T10:42:00Z">
                  <w:rPr>
                    <w:rFonts w:ascii="Times New Roman" w:eastAsia="等线" w:hAnsi="Times New Roman" w:cs="Times New Roman"/>
                    <w:noProof/>
                    <w:sz w:val="16"/>
                    <w:lang w:eastAsia="zh-CN"/>
                  </w:rPr>
                </w:rPrChange>
              </w:rPr>
              <w:pPrChange w:id="669"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70" w:author="jkwang" w:date="2019-05-16T10:42:00Z">
                  <w:rPr>
                    <w:rFonts w:eastAsia="等线"/>
                  </w:rPr>
                </w:rPrChange>
              </w:rPr>
              <w:t>2, 5</w:t>
            </w:r>
          </w:p>
        </w:tc>
      </w:tr>
      <w:tr w:rsidR="00AD77BE" w14:paraId="3D1FE69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71"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72" w:author="jkwang" w:date="2019-05-16T10:43:00Z">
            <w:trPr>
              <w:jc w:val="center"/>
            </w:trPr>
          </w:trPrChange>
        </w:trPr>
        <w:tc>
          <w:tcPr>
            <w:tcW w:w="1985" w:type="dxa"/>
            <w:tcBorders>
              <w:top w:val="nil"/>
              <w:bottom w:val="single" w:sz="12" w:space="0" w:color="auto"/>
            </w:tcBorders>
            <w:tcPrChange w:id="673" w:author="jkwang" w:date="2019-05-16T10:43:00Z">
              <w:tcPr>
                <w:tcW w:w="1843" w:type="dxa"/>
                <w:tcBorders>
                  <w:top w:val="nil"/>
                  <w:bottom w:val="single" w:sz="12" w:space="0" w:color="auto"/>
                </w:tcBorders>
              </w:tcPr>
            </w:tcPrChange>
          </w:tcPr>
          <w:p w14:paraId="15A5B239"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74" w:author="jkwang" w:date="2019-05-16T10:42:00Z">
                  <w:rPr>
                    <w:rFonts w:ascii="Times New Roman" w:eastAsia="等线" w:hAnsi="Times New Roman" w:cs="Times New Roman"/>
                    <w:noProof/>
                    <w:sz w:val="16"/>
                    <w:lang w:eastAsia="zh-CN"/>
                  </w:rPr>
                </w:rPrChange>
              </w:rPr>
              <w:pPrChange w:id="675"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76" w:author="jkwang" w:date="2019-05-16T10:42:00Z">
                  <w:rPr>
                    <w:rFonts w:eastAsia="等线"/>
                  </w:rPr>
                </w:rPrChange>
              </w:rPr>
              <w:t>Abnormal wire position</w:t>
            </w:r>
          </w:p>
        </w:tc>
        <w:tc>
          <w:tcPr>
            <w:tcW w:w="2126" w:type="dxa"/>
            <w:tcBorders>
              <w:top w:val="nil"/>
              <w:bottom w:val="single" w:sz="12" w:space="0" w:color="auto"/>
            </w:tcBorders>
            <w:tcPrChange w:id="677" w:author="jkwang" w:date="2019-05-16T10:43:00Z">
              <w:tcPr>
                <w:tcW w:w="2268" w:type="dxa"/>
                <w:tcBorders>
                  <w:top w:val="nil"/>
                  <w:bottom w:val="single" w:sz="12" w:space="0" w:color="auto"/>
                </w:tcBorders>
              </w:tcPr>
            </w:tcPrChange>
          </w:tcPr>
          <w:p w14:paraId="10B2F9A5" w14:textId="77777777" w:rsidR="00AD77BE" w:rsidRPr="006A4BF6" w:rsidRDefault="00AD77BE">
            <w:pPr>
              <w:pStyle w:val="ae"/>
              <w:spacing w:line="0" w:lineRule="atLeast"/>
              <w:rPr>
                <w:rFonts w:ascii="Linux Libertine" w:eastAsiaTheme="minorHAnsi" w:hAnsi="Linux Libertine" w:cstheme="minorBidi"/>
                <w:noProof w:val="0"/>
                <w:sz w:val="18"/>
                <w:szCs w:val="22"/>
                <w:lang w:eastAsia="it-IT"/>
                <w14:ligatures w14:val="standard"/>
                <w:rPrChange w:id="678" w:author="jkwang" w:date="2019-05-16T10:42:00Z">
                  <w:rPr>
                    <w:rFonts w:ascii="Times New Roman" w:eastAsia="等线" w:hAnsi="Times New Roman" w:cs="Times New Roman"/>
                    <w:noProof/>
                    <w:sz w:val="16"/>
                    <w:lang w:eastAsia="zh-CN"/>
                  </w:rPr>
                </w:rPrChange>
              </w:rPr>
              <w:pPrChange w:id="679" w:author="Martyn Hills"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80" w:author="jkwang" w:date="2019-05-16T10:42:00Z">
                  <w:rPr>
                    <w:rFonts w:eastAsia="等线"/>
                  </w:rPr>
                </w:rPrChange>
              </w:rPr>
              <w:t>4, 6</w:t>
            </w:r>
          </w:p>
        </w:tc>
      </w:tr>
    </w:tbl>
    <w:p w14:paraId="0BDEED4E" w14:textId="1147E810" w:rsidR="00AD77BE" w:rsidDel="00E32F84" w:rsidRDefault="00AD77BE" w:rsidP="00771076">
      <w:pPr>
        <w:tabs>
          <w:tab w:val="left" w:pos="360"/>
        </w:tabs>
        <w:snapToGrid w:val="0"/>
        <w:jc w:val="both"/>
        <w:rPr>
          <w:del w:id="681" w:author="jkwang" w:date="2019-05-16T11:19:00Z"/>
          <w:rFonts w:ascii="Times New Roman" w:hAnsi="Times New Roman" w:cs="Times New Roman"/>
          <w:lang w:val="en-US"/>
        </w:rPr>
      </w:pPr>
    </w:p>
    <w:p w14:paraId="02427BC4" w14:textId="4CAD1123" w:rsidR="004A0232" w:rsidDel="00E32F84" w:rsidRDefault="008A1864">
      <w:pPr>
        <w:pStyle w:val="Para"/>
        <w:rPr>
          <w:del w:id="682" w:author="jkwang" w:date="2019-05-16T11:19:00Z"/>
          <w:rFonts w:ascii="Times New Roman" w:hAnsi="Times New Roman" w:cs="Times New Roman"/>
        </w:rPr>
        <w:pPrChange w:id="683" w:author="jkwang" w:date="2019-05-16T10:49:00Z">
          <w:pPr>
            <w:tabs>
              <w:tab w:val="left" w:pos="360"/>
            </w:tabs>
            <w:snapToGrid w:val="0"/>
            <w:jc w:val="both"/>
          </w:pPr>
        </w:pPrChange>
      </w:pPr>
      <w:del w:id="684" w:author="jkwang" w:date="2019-05-16T10:21:00Z">
        <w:r w:rsidRPr="006630A7" w:rsidDel="00A2477F">
          <w:rPr>
            <w:rPrChange w:id="685" w:author="jkwang" w:date="2019-05-16T10:24:00Z">
              <w:rPr>
                <w:rFonts w:ascii="Times New Roman" w:hAnsi="Times New Roman" w:cs="Times New Roman"/>
                <w:lang w:val="en-US"/>
              </w:rPr>
            </w:rPrChange>
          </w:rPr>
          <w:tab/>
        </w:r>
      </w:del>
      <w:del w:id="686" w:author="jkwang" w:date="2019-05-16T11:19:00Z">
        <w:r w:rsidR="00C952AF" w:rsidRPr="006630A7" w:rsidDel="00E32F84">
          <w:rPr>
            <w:rPrChange w:id="687" w:author="jkwang" w:date="2019-05-16T10:24:00Z">
              <w:rPr>
                <w:rFonts w:ascii="Times New Roman" w:hAnsi="Times New Roman" w:cs="Times New Roman"/>
                <w:lang w:val="en-US"/>
              </w:rPr>
            </w:rPrChange>
          </w:rPr>
          <w:delText>Step-3: ROI (region of interest) setting. The corresponding ROI is set according to the occurrence area of various defects. The position of the ROI can be determined based on the relative position of the assembly to the fixture. The ROI settings are shown in Fig. 3.</w:delText>
        </w:r>
        <w:r w:rsidR="00454943" w:rsidRPr="006630A7" w:rsidDel="00E32F84">
          <w:rPr>
            <w:rPrChange w:id="688" w:author="jkwang" w:date="2019-05-16T10:24:00Z">
              <w:rPr>
                <w:rFonts w:ascii="Times New Roman" w:hAnsi="Times New Roman" w:cs="Times New Roman"/>
                <w:lang w:val="en-US"/>
              </w:rPr>
            </w:rPrChange>
          </w:rPr>
          <w:delText xml:space="preserve"> The detection ROI corresponding to </w:delText>
        </w:r>
        <w:r w:rsidR="000C54BF" w:rsidRPr="006630A7" w:rsidDel="00E32F84">
          <w:rPr>
            <w:rPrChange w:id="689" w:author="jkwang" w:date="2019-05-16T10:24:00Z">
              <w:rPr>
                <w:rFonts w:ascii="Times New Roman" w:hAnsi="Times New Roman" w:cs="Times New Roman"/>
                <w:lang w:val="en-US"/>
              </w:rPr>
            </w:rPrChange>
          </w:rPr>
          <w:delText>different</w:delText>
        </w:r>
        <w:r w:rsidR="00454943" w:rsidRPr="006630A7" w:rsidDel="00E32F84">
          <w:rPr>
            <w:rPrChange w:id="690" w:author="jkwang" w:date="2019-05-16T10:24:00Z">
              <w:rPr>
                <w:rFonts w:ascii="Times New Roman" w:hAnsi="Times New Roman" w:cs="Times New Roman"/>
                <w:lang w:val="en-US"/>
              </w:rPr>
            </w:rPrChange>
          </w:rPr>
          <w:delText xml:space="preserve"> defect</w:delText>
        </w:r>
        <w:r w:rsidR="000C54BF" w:rsidRPr="006630A7" w:rsidDel="00E32F84">
          <w:rPr>
            <w:rPrChange w:id="691" w:author="jkwang" w:date="2019-05-16T10:24:00Z">
              <w:rPr>
                <w:rFonts w:ascii="Times New Roman" w:hAnsi="Times New Roman" w:cs="Times New Roman"/>
                <w:lang w:val="en-US"/>
              </w:rPr>
            </w:rPrChange>
          </w:rPr>
          <w:delText>s</w:delText>
        </w:r>
        <w:r w:rsidR="00454943" w:rsidRPr="006630A7" w:rsidDel="00E32F84">
          <w:rPr>
            <w:rPrChange w:id="692" w:author="jkwang" w:date="2019-05-16T10:24:00Z">
              <w:rPr>
                <w:rFonts w:ascii="Times New Roman" w:hAnsi="Times New Roman" w:cs="Times New Roman"/>
                <w:lang w:val="en-US"/>
              </w:rPr>
            </w:rPrChange>
          </w:rPr>
          <w:delText xml:space="preserve"> is shown in </w:delText>
        </w:r>
      </w:del>
      <w:del w:id="693" w:author="jkwang" w:date="2019-05-16T10:24:00Z">
        <w:r w:rsidR="00CA6FCA" w:rsidRPr="006630A7" w:rsidDel="006630A7">
          <w:rPr>
            <w:rPrChange w:id="694" w:author="jkwang" w:date="2019-05-16T10:24:00Z">
              <w:rPr>
                <w:rFonts w:ascii="Times New Roman" w:hAnsi="Times New Roman" w:cs="Times New Roman"/>
                <w:lang w:val="en-US"/>
              </w:rPr>
            </w:rPrChange>
          </w:rPr>
          <w:delText>TABLE I</w:delText>
        </w:r>
      </w:del>
      <w:del w:id="695" w:author="jkwang" w:date="2019-05-16T11:19:00Z">
        <w:r w:rsidR="00454943" w:rsidRPr="006630A7" w:rsidDel="00E32F84">
          <w:rPr>
            <w:rPrChange w:id="696" w:author="jkwang" w:date="2019-05-16T10:24:00Z">
              <w:rPr>
                <w:rFonts w:ascii="Times New Roman" w:hAnsi="Times New Roman" w:cs="Times New Roman"/>
                <w:lang w:val="en-US"/>
              </w:rPr>
            </w:rPrChange>
          </w:rPr>
          <w:delText>.</w:delText>
        </w:r>
      </w:del>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C952AF" w:rsidRPr="00AC4DD2" w14:paraId="598451B8" w14:textId="77777777" w:rsidTr="001F7266">
        <w:trPr>
          <w:trHeight w:val="1688"/>
        </w:trPr>
        <w:tc>
          <w:tcPr>
            <w:tcW w:w="4776" w:type="dxa"/>
          </w:tcPr>
          <w:p w14:paraId="4B92CB0B" w14:textId="26C72929" w:rsidR="00C952AF" w:rsidRPr="00AC4DD2" w:rsidRDefault="00E32F84" w:rsidP="00363437">
            <w:pPr>
              <w:pStyle w:val="ae"/>
              <w:spacing w:beforeLines="30" w:before="72" w:line="0" w:lineRule="atLeast"/>
            </w:pPr>
            <w:r>
              <mc:AlternateContent>
                <mc:Choice Requires="wps">
                  <w:drawing>
                    <wp:anchor distT="0" distB="0" distL="114300" distR="114300" simplePos="0" relativeHeight="251671552" behindDoc="0" locked="0" layoutInCell="1" allowOverlap="1" wp14:anchorId="79983AD8" wp14:editId="162238E2">
                      <wp:simplePos x="0" y="0"/>
                      <wp:positionH relativeFrom="column">
                        <wp:posOffset>1902968</wp:posOffset>
                      </wp:positionH>
                      <wp:positionV relativeFrom="paragraph">
                        <wp:posOffset>606577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043770" w:rsidRPr="00AF652A" w:rsidRDefault="0004377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49.85pt;margin-top:47.7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" filled="f" stroked="f" strokeweight=".5pt">
                      <v:textbox>
                        <w:txbxContent>
                          <w:p w14:paraId="58499EC8" w14:textId="77777777" w:rsidR="00043770" w:rsidRPr="00AF652A" w:rsidRDefault="0004377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73600" behindDoc="0" locked="0" layoutInCell="1" allowOverlap="1" wp14:anchorId="4E268588" wp14:editId="0C3DB052">
                      <wp:simplePos x="0" y="0"/>
                      <wp:positionH relativeFrom="column">
                        <wp:posOffset>1573759</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7" type="#_x0000_t202" style="position:absolute;left:0;text-align:left;margin-left:123.9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" filled="f" stroked="f" strokeweight=".5pt">
                      <v:textbox>
                        <w:txbxContent>
                          <w:p w14:paraId="589CC079"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02743BD7">
                      <wp:simplePos x="0" y="0"/>
                      <wp:positionH relativeFrom="column">
                        <wp:posOffset>920293</wp:posOffset>
                      </wp:positionH>
                      <wp:positionV relativeFrom="paragraph">
                        <wp:posOffset>808202</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2.45pt;margin-top:63.65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" filled="f" stroked="f" strokeweight=".5pt">
                      <v:textbox>
                        <w:txbxContent>
                          <w:p w14:paraId="1C0163FB"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mc:AlternateContent>
                <mc:Choice Requires="wps">
                  <w:drawing>
                    <wp:anchor distT="0" distB="0" distL="114300" distR="114300" simplePos="0" relativeHeight="251665408" behindDoc="0" locked="0" layoutInCell="1" allowOverlap="1" wp14:anchorId="1BBD31AA" wp14:editId="2C6BD49D">
                      <wp:simplePos x="0" y="0"/>
                      <wp:positionH relativeFrom="column">
                        <wp:posOffset>744551</wp:posOffset>
                      </wp:positionH>
                      <wp:positionV relativeFrom="paragraph">
                        <wp:posOffset>607695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043770" w:rsidRPr="00AF652A" w:rsidRDefault="0004377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29" type="#_x0000_t202" style="position:absolute;left:0;text-align:left;margin-left:58.65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" filled="f" stroked="f" strokeweight=".5pt">
                      <v:textbox>
                        <w:txbxContent>
                          <w:p w14:paraId="1F363671" w14:textId="77777777" w:rsidR="00043770" w:rsidRPr="00AF652A" w:rsidRDefault="0004377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mc:AlternateContent>
                <mc:Choice Requires="wps">
                  <w:drawing>
                    <wp:anchor distT="0" distB="0" distL="114300" distR="114300" simplePos="0" relativeHeight="251669504" behindDoc="0" locked="0" layoutInCell="1" allowOverlap="1" wp14:anchorId="6D48B3D2" wp14:editId="5CACE62B">
                      <wp:simplePos x="0" y="0"/>
                      <wp:positionH relativeFrom="column">
                        <wp:posOffset>1548155</wp:posOffset>
                      </wp:positionH>
                      <wp:positionV relativeFrom="paragraph">
                        <wp:posOffset>416281</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1.9pt;margin-top:32.8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" filled="f" stroked="f" strokeweight=".5pt">
                      <v:textbox>
                        <w:txbxContent>
                          <w:p w14:paraId="1E27B443"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26163158">
                      <wp:simplePos x="0" y="0"/>
                      <wp:positionH relativeFrom="column">
                        <wp:posOffset>1097306</wp:posOffset>
                      </wp:positionH>
                      <wp:positionV relativeFrom="paragraph">
                        <wp:posOffset>416560</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31" type="#_x0000_t202" style="position:absolute;left:0;text-align:left;margin-left:86.4pt;margin-top:32.8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ng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" filled="f" stroked="f" strokeweight=".5pt">
                      <v:textbox>
                        <w:txbxContent>
                          <w:p w14:paraId="6383A3D7" w14:textId="77777777" w:rsidR="00043770" w:rsidRPr="00AF652A" w:rsidRDefault="0004377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del w:id="697" w:author="建坤 王" w:date="2019-06-18T22:11:00Z">
              <w:r w:rsidR="00C952AF" w:rsidDel="00043770">
                <w:drawing>
                  <wp:inline distT="0" distB="0" distL="0" distR="0" wp14:anchorId="266EC091" wp14:editId="5BA156E2">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del>
            <w:ins w:id="698" w:author="建坤 王" w:date="2019-06-21T21:05:00Z">
              <w:r w:rsidR="0065205C">
                <w:drawing>
                  <wp:inline distT="0" distB="0" distL="0" distR="0" wp14:anchorId="4182C576" wp14:editId="18F210FC">
                    <wp:extent cx="2340000" cy="1404000"/>
                    <wp:effectExtent l="0" t="0" r="3175" b="5715"/>
                    <wp:docPr id="193" name="图片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set_roi_2_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40000" cy="1404000"/>
                            </a:xfrm>
                            <a:prstGeom prst="rect">
                              <a:avLst/>
                            </a:prstGeom>
                          </pic:spPr>
                        </pic:pic>
                      </a:graphicData>
                    </a:graphic>
                  </wp:inline>
                </w:drawing>
              </w:r>
            </w:ins>
          </w:p>
        </w:tc>
      </w:tr>
      <w:tr w:rsidR="00C952AF" w:rsidRPr="00AC4DD2" w14:paraId="617A95A4" w14:textId="77777777" w:rsidTr="001F7266">
        <w:tc>
          <w:tcPr>
            <w:tcW w:w="4776" w:type="dxa"/>
          </w:tcPr>
          <w:p w14:paraId="443FDFD4" w14:textId="4ACD590D" w:rsidR="00C952AF" w:rsidRPr="00AC4DD2" w:rsidRDefault="00C952AF">
            <w:pPr>
              <w:pStyle w:val="FigureCaption"/>
              <w:pPrChange w:id="699" w:author="Martyn Hills" w:date="2019-05-16T11:18:00Z">
                <w:pPr>
                  <w:pStyle w:val="ae"/>
                  <w:spacing w:beforeLines="30" w:before="72" w:afterLines="30" w:after="72"/>
                </w:pPr>
              </w:pPrChange>
            </w:pPr>
            <w:r w:rsidRPr="00AC4DD2">
              <w:rPr>
                <w:rFonts w:hint="eastAsia"/>
              </w:rPr>
              <w:t>F</w:t>
            </w:r>
            <w:r>
              <w:t>ig</w:t>
            </w:r>
            <w:del w:id="700" w:author="jkwang" w:date="2019-05-16T10:23:00Z">
              <w:r w:rsidDel="00026C34">
                <w:delText xml:space="preserve">. </w:delText>
              </w:r>
            </w:del>
            <w:ins w:id="701" w:author="jkwang" w:date="2019-05-16T10:23:00Z">
              <w:r w:rsidR="00026C34">
                <w:t xml:space="preserve">ure </w:t>
              </w:r>
            </w:ins>
            <w:r>
              <w:t>3</w:t>
            </w:r>
            <w:ins w:id="702" w:author="jkwang" w:date="2019-05-16T10:23:00Z">
              <w:r w:rsidR="00026C34">
                <w:t xml:space="preserve">: </w:t>
              </w:r>
            </w:ins>
            <w:del w:id="703" w:author="jkwang" w:date="2019-05-16T10:23:00Z">
              <w:r w:rsidRPr="00AC4DD2" w:rsidDel="00026C34">
                <w:delText xml:space="preserve">. </w:delText>
              </w:r>
            </w:del>
            <w:r>
              <w:t>ROI settings</w:t>
            </w:r>
          </w:p>
        </w:tc>
      </w:tr>
    </w:tbl>
    <w:p w14:paraId="36CB9550" w14:textId="1D93D159" w:rsidR="00AE6984" w:rsidRPr="00A66CC8" w:rsidRDefault="001F7266">
      <w:pPr>
        <w:pStyle w:val="Head2"/>
        <w:rPr>
          <w:rFonts w:ascii="Times New Roman" w:hAnsi="Times New Roman" w:cs="Times New Roman"/>
          <w:i/>
        </w:rPr>
        <w:pPrChange w:id="704" w:author="jkwang" w:date="2019-05-16T10:23:00Z">
          <w:pPr>
            <w:tabs>
              <w:tab w:val="left" w:pos="360"/>
            </w:tabs>
            <w:snapToGrid w:val="0"/>
            <w:spacing w:before="120" w:after="120"/>
            <w:jc w:val="both"/>
          </w:pPr>
        </w:pPrChange>
      </w:pPr>
      <w:ins w:id="705" w:author="jkwang" w:date="2019-05-16T10:23:00Z">
        <w:r>
          <w:t>2</w:t>
        </w:r>
        <w:r w:rsidRPr="00C258B4">
          <w:t>.</w:t>
        </w:r>
        <w:r>
          <w:t>2</w:t>
        </w:r>
      </w:ins>
      <w:ins w:id="706" w:author="jkwang" w:date="2019-05-16T10:24:00Z">
        <w:r w:rsidRPr="00C258B4">
          <w:rPr>
            <w14:ligatures w14:val="standard"/>
          </w:rPr>
          <w:t> </w:t>
        </w:r>
      </w:ins>
      <w:del w:id="707" w:author="jkwang" w:date="2019-05-16T10:23:00Z">
        <w:r w:rsidR="00AE6984" w:rsidRPr="001F7266" w:rsidDel="001F7266">
          <w:rPr>
            <w:rPrChange w:id="708" w:author="jkwang" w:date="2019-05-16T10:23:00Z">
              <w:rPr>
                <w:rFonts w:ascii="Times New Roman" w:hAnsi="Times New Roman" w:cs="Times New Roman"/>
                <w:i/>
              </w:rPr>
            </w:rPrChange>
          </w:rPr>
          <w:delText>B.</w:delText>
        </w:r>
        <w:r w:rsidR="00AE6984" w:rsidRPr="001F7266" w:rsidDel="001F7266">
          <w:rPr>
            <w:rPrChange w:id="709" w:author="jkwang" w:date="2019-05-16T10:23:00Z">
              <w:rPr>
                <w:rFonts w:ascii="Times New Roman" w:hAnsi="Times New Roman" w:cs="Times New Roman"/>
                <w:i/>
              </w:rPr>
            </w:rPrChange>
          </w:rPr>
          <w:tab/>
        </w:r>
      </w:del>
      <w:r w:rsidR="00A45311" w:rsidRPr="001F7266">
        <w:rPr>
          <w:rPrChange w:id="710" w:author="jkwang" w:date="2019-05-16T10:23:00Z">
            <w:rPr>
              <w:rFonts w:ascii="Times New Roman" w:hAnsi="Times New Roman" w:cs="Times New Roman"/>
              <w:i/>
            </w:rPr>
          </w:rPrChange>
        </w:rPr>
        <w:t xml:space="preserve">Detection of Missing </w:t>
      </w:r>
      <w:del w:id="711" w:author="jkwang" w:date="2019-05-16T10:26:00Z">
        <w:r w:rsidR="00374624" w:rsidRPr="001F7266" w:rsidDel="00F90950">
          <w:rPr>
            <w:rPrChange w:id="712" w:author="jkwang" w:date="2019-05-16T10:23:00Z">
              <w:rPr>
                <w:rFonts w:ascii="Times New Roman" w:hAnsi="Times New Roman" w:cs="Times New Roman"/>
                <w:i/>
              </w:rPr>
            </w:rPrChange>
          </w:rPr>
          <w:delText>Workpiece</w:delText>
        </w:r>
      </w:del>
      <w:ins w:id="713" w:author="jkwang" w:date="2019-05-16T10:27:00Z">
        <w:r w:rsidR="00F90950">
          <w:t>W</w:t>
        </w:r>
      </w:ins>
      <w:ins w:id="714" w:author="jkwang" w:date="2019-05-16T10:26:00Z">
        <w:r w:rsidR="00F90950" w:rsidRPr="001F7266">
          <w:rPr>
            <w:rPrChange w:id="715" w:author="jkwang" w:date="2019-05-16T10:23:00Z">
              <w:rPr>
                <w:rFonts w:ascii="Times New Roman" w:hAnsi="Times New Roman" w:cs="Times New Roman"/>
                <w:i/>
              </w:rPr>
            </w:rPrChange>
          </w:rPr>
          <w:t>orkpiece</w:t>
        </w:r>
      </w:ins>
    </w:p>
    <w:p w14:paraId="3B2BE4A5" w14:textId="37DCB220" w:rsidR="00302730" w:rsidRPr="006630A7" w:rsidRDefault="00AE6984">
      <w:pPr>
        <w:pStyle w:val="Para"/>
        <w:rPr>
          <w:rPrChange w:id="716" w:author="jkwang" w:date="2019-05-16T10:25:00Z">
            <w:rPr>
              <w:rFonts w:ascii="Times New Roman" w:hAnsi="Times New Roman" w:cs="Times New Roman"/>
              <w:lang w:val="en-US"/>
            </w:rPr>
          </w:rPrChange>
        </w:rPr>
        <w:pPrChange w:id="717" w:author="jkwang" w:date="2019-05-16T10:49:00Z">
          <w:pPr>
            <w:tabs>
              <w:tab w:val="left" w:pos="260"/>
            </w:tabs>
            <w:snapToGrid w:val="0"/>
            <w:jc w:val="both"/>
          </w:pPr>
        </w:pPrChange>
      </w:pPr>
      <w:del w:id="718" w:author="jkwang" w:date="2019-05-16T10:24:00Z">
        <w:r w:rsidRPr="006630A7" w:rsidDel="001F7266">
          <w:rPr>
            <w:rPrChange w:id="719" w:author="jkwang" w:date="2019-05-16T10:25:00Z">
              <w:rPr>
                <w:rFonts w:ascii="Times New Roman" w:hAnsi="Times New Roman" w:cs="Times New Roman"/>
              </w:rPr>
            </w:rPrChange>
          </w:rPr>
          <w:tab/>
        </w:r>
      </w:del>
      <w:r w:rsidR="000D10A1" w:rsidRPr="006630A7">
        <w:rPr>
          <w:rPrChange w:id="720" w:author="jkwang" w:date="2019-05-16T10:25:00Z">
            <w:rPr>
              <w:rFonts w:ascii="Times New Roman" w:hAnsi="Times New Roman" w:cs="Times New Roman"/>
            </w:rPr>
          </w:rPrChange>
        </w:rPr>
        <w:t xml:space="preserve">For the detection of </w:t>
      </w:r>
      <w:r w:rsidR="00C15F5D" w:rsidRPr="006630A7">
        <w:rPr>
          <w:rPrChange w:id="721" w:author="jkwang" w:date="2019-05-16T10:25:00Z">
            <w:rPr>
              <w:rFonts w:ascii="Times New Roman" w:hAnsi="Times New Roman" w:cs="Times New Roman"/>
            </w:rPr>
          </w:rPrChange>
        </w:rPr>
        <w:t xml:space="preserve">missing </w:t>
      </w:r>
      <w:r w:rsidR="000D10A1" w:rsidRPr="006630A7">
        <w:rPr>
          <w:rPrChange w:id="722" w:author="jkwang" w:date="2019-05-16T10:25:00Z">
            <w:rPr>
              <w:rFonts w:ascii="Times New Roman" w:hAnsi="Times New Roman" w:cs="Times New Roman"/>
            </w:rPr>
          </w:rPrChange>
        </w:rPr>
        <w:t xml:space="preserve">workpiece </w:t>
      </w:r>
      <w:r w:rsidR="00C15F5D" w:rsidRPr="006630A7">
        <w:rPr>
          <w:rPrChange w:id="723" w:author="jkwang" w:date="2019-05-16T10:25:00Z">
            <w:rPr>
              <w:rFonts w:ascii="Times New Roman" w:hAnsi="Times New Roman" w:cs="Times New Roman"/>
            </w:rPr>
          </w:rPrChange>
        </w:rPr>
        <w:t>defect</w:t>
      </w:r>
      <w:r w:rsidR="000D10A1" w:rsidRPr="006630A7">
        <w:rPr>
          <w:rPrChange w:id="724" w:author="jkwang" w:date="2019-05-16T10:25:00Z">
            <w:rPr>
              <w:rFonts w:ascii="Times New Roman" w:hAnsi="Times New Roman" w:cs="Times New Roman"/>
            </w:rPr>
          </w:rPrChange>
        </w:rPr>
        <w:t xml:space="preserve">, the contour </w:t>
      </w:r>
      <w:r w:rsidR="00686B66" w:rsidRPr="006630A7">
        <w:rPr>
          <w:rPrChange w:id="725" w:author="jkwang" w:date="2019-05-16T10:25:00Z">
            <w:rPr>
              <w:rFonts w:ascii="Times New Roman" w:hAnsi="Times New Roman" w:cs="Times New Roman"/>
            </w:rPr>
          </w:rPrChange>
        </w:rPr>
        <w:t>filtering</w:t>
      </w:r>
      <w:r w:rsidR="000D10A1" w:rsidRPr="006630A7">
        <w:rPr>
          <w:rPrChange w:id="726" w:author="jkwang" w:date="2019-05-16T10:25:00Z">
            <w:rPr>
              <w:rFonts w:ascii="Times New Roman" w:hAnsi="Times New Roman" w:cs="Times New Roman"/>
            </w:rPr>
          </w:rPrChange>
        </w:rPr>
        <w:t xml:space="preserve"> method is </w:t>
      </w:r>
      <w:r w:rsidR="00D15FCC" w:rsidRPr="006630A7">
        <w:rPr>
          <w:rPrChange w:id="727" w:author="jkwang" w:date="2019-05-16T10:25:00Z">
            <w:rPr>
              <w:rFonts w:ascii="Times New Roman" w:hAnsi="Times New Roman" w:cs="Times New Roman"/>
            </w:rPr>
          </w:rPrChange>
        </w:rPr>
        <w:t>proposed</w:t>
      </w:r>
      <w:r w:rsidR="000D10A1" w:rsidRPr="006630A7">
        <w:rPr>
          <w:rPrChange w:id="728" w:author="jkwang" w:date="2019-05-16T10:25:00Z">
            <w:rPr>
              <w:rFonts w:ascii="Times New Roman" w:hAnsi="Times New Roman" w:cs="Times New Roman"/>
            </w:rPr>
          </w:rPrChange>
        </w:rPr>
        <w:t xml:space="preserve">. Since only the fixture remains after the workpiece is missing, multiple contours appear instead of a full contour when performing a contour search. </w:t>
      </w:r>
      <w:r w:rsidR="00A824E2" w:rsidRPr="006630A7">
        <w:rPr>
          <w:rPrChange w:id="729" w:author="jkwang" w:date="2019-05-16T10:25:00Z">
            <w:rPr>
              <w:rFonts w:ascii="Times New Roman" w:hAnsi="Times New Roman" w:cs="Times New Roman"/>
            </w:rPr>
          </w:rPrChange>
        </w:rPr>
        <w:t xml:space="preserve">Contour filtering is to filter the </w:t>
      </w:r>
      <w:r w:rsidR="00686B66" w:rsidRPr="006630A7">
        <w:rPr>
          <w:rPrChange w:id="730" w:author="jkwang" w:date="2019-05-16T10:25:00Z">
            <w:rPr>
              <w:rFonts w:ascii="Times New Roman" w:hAnsi="Times New Roman" w:cs="Times New Roman"/>
            </w:rPr>
          </w:rPrChange>
        </w:rPr>
        <w:t>contour</w:t>
      </w:r>
      <w:r w:rsidR="00A824E2" w:rsidRPr="006630A7">
        <w:rPr>
          <w:rPrChange w:id="731" w:author="jkwang" w:date="2019-05-16T10:25:00Z">
            <w:rPr>
              <w:rFonts w:ascii="Times New Roman" w:hAnsi="Times New Roman" w:cs="Times New Roman"/>
            </w:rPr>
          </w:rPrChange>
        </w:rPr>
        <w:t xml:space="preserve"> of a small area by setting the contour area threshold</w:t>
      </w:r>
      <w:r w:rsidR="000D10A1" w:rsidRPr="006630A7">
        <w:rPr>
          <w:rPrChange w:id="732" w:author="jkwang" w:date="2019-05-16T10:25:00Z">
            <w:rPr>
              <w:rFonts w:ascii="Times New Roman" w:hAnsi="Times New Roman" w:cs="Times New Roman"/>
            </w:rPr>
          </w:rPrChange>
        </w:rPr>
        <w:t xml:space="preserve">. The result of the contour </w:t>
      </w:r>
      <w:r w:rsidR="00686B66" w:rsidRPr="006630A7">
        <w:rPr>
          <w:rPrChange w:id="733" w:author="jkwang" w:date="2019-05-16T10:25:00Z">
            <w:rPr>
              <w:rFonts w:ascii="Times New Roman" w:hAnsi="Times New Roman" w:cs="Times New Roman"/>
            </w:rPr>
          </w:rPrChange>
        </w:rPr>
        <w:t>filtering</w:t>
      </w:r>
      <w:r w:rsidR="000D10A1" w:rsidRPr="006630A7">
        <w:rPr>
          <w:rPrChange w:id="734" w:author="jkwang" w:date="2019-05-16T10:25:00Z">
            <w:rPr>
              <w:rFonts w:ascii="Times New Roman" w:hAnsi="Times New Roman" w:cs="Times New Roman"/>
            </w:rPr>
          </w:rPrChange>
        </w:rPr>
        <w:t xml:space="preserve"> is used to judge whether the workpiece is missing. If there is no contour</w:t>
      </w:r>
      <w:r w:rsidR="009F7644" w:rsidRPr="006630A7">
        <w:rPr>
          <w:rPrChange w:id="735" w:author="jkwang" w:date="2019-05-16T10:25:00Z">
            <w:rPr>
              <w:rFonts w:ascii="Times New Roman" w:hAnsi="Times New Roman" w:cs="Times New Roman"/>
            </w:rPr>
          </w:rPrChange>
        </w:rPr>
        <w:t xml:space="preserve"> after contour filtering</w:t>
      </w:r>
      <w:r w:rsidR="000D10A1" w:rsidRPr="006630A7">
        <w:rPr>
          <w:rPrChange w:id="736" w:author="jkwang" w:date="2019-05-16T10:25:00Z">
            <w:rPr>
              <w:rFonts w:ascii="Times New Roman" w:hAnsi="Times New Roman" w:cs="Times New Roman"/>
            </w:rPr>
          </w:rPrChange>
        </w:rPr>
        <w:t xml:space="preserve">, it can be determined that the workpiece is </w:t>
      </w:r>
      <w:r w:rsidR="00F71875" w:rsidRPr="006630A7">
        <w:rPr>
          <w:rPrChange w:id="737" w:author="jkwang" w:date="2019-05-16T10:25:00Z">
            <w:rPr>
              <w:rFonts w:ascii="Times New Roman" w:hAnsi="Times New Roman" w:cs="Times New Roman"/>
            </w:rPr>
          </w:rPrChange>
        </w:rPr>
        <w:t xml:space="preserve">missing. The </w:t>
      </w:r>
      <w:r w:rsidR="00A61B08" w:rsidRPr="006630A7">
        <w:rPr>
          <w:rPrChange w:id="738" w:author="jkwang" w:date="2019-05-16T10:25:00Z">
            <w:rPr>
              <w:rFonts w:ascii="Times New Roman" w:hAnsi="Times New Roman" w:cs="Times New Roman"/>
            </w:rPr>
          </w:rPrChange>
        </w:rPr>
        <w:t>contour search</w:t>
      </w:r>
      <w:r w:rsidR="000D10A1" w:rsidRPr="006630A7">
        <w:rPr>
          <w:rPrChange w:id="739" w:author="jkwang" w:date="2019-05-16T10:25:00Z">
            <w:rPr>
              <w:rFonts w:ascii="Times New Roman" w:hAnsi="Times New Roman" w:cs="Times New Roman"/>
            </w:rPr>
          </w:rPrChange>
        </w:rPr>
        <w:t xml:space="preserve"> </w:t>
      </w:r>
      <w:r w:rsidR="00F71875" w:rsidRPr="006630A7">
        <w:rPr>
          <w:rPrChange w:id="740" w:author="jkwang" w:date="2019-05-16T10:25:00Z">
            <w:rPr>
              <w:rFonts w:ascii="Times New Roman" w:hAnsi="Times New Roman" w:cs="Times New Roman"/>
            </w:rPr>
          </w:rPrChange>
        </w:rPr>
        <w:t xml:space="preserve">result </w:t>
      </w:r>
      <w:r w:rsidR="000D10A1" w:rsidRPr="006630A7">
        <w:rPr>
          <w:rPrChange w:id="741" w:author="jkwang" w:date="2019-05-16T10:25:00Z">
            <w:rPr>
              <w:rFonts w:ascii="Times New Roman" w:hAnsi="Times New Roman" w:cs="Times New Roman"/>
            </w:rPr>
          </w:rPrChange>
        </w:rPr>
        <w:t>of the sample with missing workpiece is shown in Fig</w:t>
      </w:r>
      <w:ins w:id="742" w:author="jkwang" w:date="2019-05-16T10:25:00Z">
        <w:r w:rsidR="006630A7">
          <w:t>ure</w:t>
        </w:r>
      </w:ins>
      <w:del w:id="743" w:author="jkwang" w:date="2019-05-16T10:25:00Z">
        <w:r w:rsidR="000D10A1" w:rsidRPr="006630A7" w:rsidDel="006630A7">
          <w:rPr>
            <w:rPrChange w:id="744" w:author="jkwang" w:date="2019-05-16T10:25:00Z">
              <w:rPr>
                <w:rFonts w:ascii="Times New Roman" w:hAnsi="Times New Roman" w:cs="Times New Roman"/>
              </w:rPr>
            </w:rPrChange>
          </w:rPr>
          <w:delText>.</w:delText>
        </w:r>
      </w:del>
      <w:r w:rsidR="000D10A1" w:rsidRPr="006630A7">
        <w:rPr>
          <w:rPrChange w:id="745" w:author="jkwang" w:date="2019-05-16T10:25:00Z">
            <w:rPr>
              <w:rFonts w:ascii="Times New Roman" w:hAnsi="Times New Roman" w:cs="Times New Roman"/>
            </w:rPr>
          </w:rPrChange>
        </w:rPr>
        <w:t xml:space="preserve">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F71875" w:rsidRPr="00AC4DD2" w14:paraId="05086E59" w14:textId="77777777" w:rsidTr="00F90950">
        <w:trPr>
          <w:trHeight w:val="1266"/>
        </w:trPr>
        <w:tc>
          <w:tcPr>
            <w:tcW w:w="4776" w:type="dxa"/>
          </w:tcPr>
          <w:p w14:paraId="1DEF6BD4" w14:textId="69DC0F77" w:rsidR="00F71875" w:rsidRPr="00AC4DD2" w:rsidRDefault="00F71875">
            <w:pPr>
              <w:pStyle w:val="ae"/>
              <w:spacing w:line="0" w:lineRule="atLeast"/>
              <w:pPrChange w:id="746" w:author="Martyn Hills" w:date="2019-05-16T10:25:00Z">
                <w:pPr>
                  <w:pStyle w:val="ae"/>
                  <w:spacing w:beforeLines="30" w:before="72" w:line="0" w:lineRule="atLeast"/>
                </w:pPr>
              </w:pPrChange>
            </w:pPr>
            <w:del w:id="747" w:author="建坤 王" w:date="2019-06-18T22:13:00Z">
              <w:r w:rsidDel="00043770">
                <w:drawing>
                  <wp:inline distT="0" distB="0" distL="0" distR="0" wp14:anchorId="44F93031" wp14:editId="13E6A6DF">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del>
            <w:ins w:id="748" w:author="建坤 王" w:date="2019-06-21T21:06:00Z">
              <w:r w:rsidR="0065205C">
                <w:drawing>
                  <wp:inline distT="0" distB="0" distL="0" distR="0" wp14:anchorId="3A4A4942" wp14:editId="5FC6B6D4">
                    <wp:extent cx="2160000" cy="1296000"/>
                    <wp:effectExtent l="0" t="0" r="0" b="0"/>
                    <wp:docPr id="194" name="图片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ob2_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60000" cy="1296000"/>
                            </a:xfrm>
                            <a:prstGeom prst="rect">
                              <a:avLst/>
                            </a:prstGeom>
                          </pic:spPr>
                        </pic:pic>
                      </a:graphicData>
                    </a:graphic>
                  </wp:inline>
                </w:drawing>
              </w:r>
            </w:ins>
          </w:p>
        </w:tc>
      </w:tr>
      <w:tr w:rsidR="00F71875" w:rsidRPr="00AC4DD2" w14:paraId="10DF6D75" w14:textId="77777777" w:rsidTr="00F90950">
        <w:tc>
          <w:tcPr>
            <w:tcW w:w="4776" w:type="dxa"/>
          </w:tcPr>
          <w:p w14:paraId="2F7E0701" w14:textId="788477CB" w:rsidR="00F71875" w:rsidRPr="00AC4DD2" w:rsidRDefault="00F71875">
            <w:pPr>
              <w:pStyle w:val="FigureCaption"/>
              <w:pPrChange w:id="749" w:author="Martyn Hills" w:date="2019-05-16T11:18:00Z">
                <w:pPr>
                  <w:pStyle w:val="ae"/>
                  <w:spacing w:beforeLines="30" w:before="72" w:afterLines="30" w:after="72"/>
                </w:pPr>
              </w:pPrChange>
            </w:pPr>
            <w:r w:rsidRPr="00AC4DD2">
              <w:rPr>
                <w:rFonts w:hint="eastAsia"/>
              </w:rPr>
              <w:t>F</w:t>
            </w:r>
            <w:r>
              <w:t>ig</w:t>
            </w:r>
            <w:ins w:id="750" w:author="jkwang" w:date="2019-05-16T10:25:00Z">
              <w:r w:rsidR="00EA3C3D">
                <w:t>ure</w:t>
              </w:r>
            </w:ins>
            <w:del w:id="751" w:author="jkwang" w:date="2019-05-16T10:25:00Z">
              <w:r w:rsidDel="00EA3C3D">
                <w:delText>.</w:delText>
              </w:r>
            </w:del>
            <w:r>
              <w:t xml:space="preserve"> 4</w:t>
            </w:r>
            <w:del w:id="752" w:author="jkwang" w:date="2019-05-16T10:25:00Z">
              <w:r w:rsidRPr="00AC4DD2" w:rsidDel="00EA3C3D">
                <w:delText xml:space="preserve">. </w:delText>
              </w:r>
            </w:del>
            <w:ins w:id="753" w:author="jkwang" w:date="2019-05-16T10:25:00Z">
              <w:r w:rsidR="00EA3C3D">
                <w:t xml:space="preserve">: </w:t>
              </w:r>
            </w:ins>
            <w:r w:rsidR="00BE6C3A">
              <w:t>A</w:t>
            </w:r>
            <w:r w:rsidR="00B543B5">
              <w:t xml:space="preserve"> sample with </w:t>
            </w:r>
            <w:r w:rsidR="00B543B5" w:rsidRPr="00AC4DD2">
              <w:t xml:space="preserve">missing </w:t>
            </w:r>
            <w:r w:rsidRPr="00AC4DD2">
              <w:t>workpiece</w:t>
            </w:r>
            <w:r>
              <w:t xml:space="preserve"> </w:t>
            </w:r>
          </w:p>
        </w:tc>
      </w:tr>
    </w:tbl>
    <w:p w14:paraId="6676EEE7" w14:textId="4FCFA55E" w:rsidR="009614DA" w:rsidRPr="00A66CC8" w:rsidRDefault="00F90950">
      <w:pPr>
        <w:pStyle w:val="Head2"/>
        <w:rPr>
          <w:rFonts w:ascii="Times New Roman" w:hAnsi="Times New Roman" w:cs="Times New Roman"/>
          <w:i/>
        </w:rPr>
        <w:pPrChange w:id="754" w:author="jkwang" w:date="2019-05-16T10:27:00Z">
          <w:pPr>
            <w:tabs>
              <w:tab w:val="left" w:pos="360"/>
            </w:tabs>
            <w:snapToGrid w:val="0"/>
            <w:spacing w:before="120" w:after="120"/>
            <w:jc w:val="both"/>
          </w:pPr>
        </w:pPrChange>
      </w:pPr>
      <w:ins w:id="755" w:author="jkwang" w:date="2019-05-16T10:27:00Z">
        <w:r>
          <w:t>2</w:t>
        </w:r>
        <w:r w:rsidRPr="00C258B4">
          <w:t>.</w:t>
        </w:r>
        <w:r>
          <w:t>3</w:t>
        </w:r>
        <w:r w:rsidRPr="00C258B4">
          <w:rPr>
            <w14:ligatures w14:val="standard"/>
          </w:rPr>
          <w:t> </w:t>
        </w:r>
      </w:ins>
      <w:del w:id="756" w:author="jkwang" w:date="2019-05-16T10:27:00Z">
        <w:r w:rsidR="009614DA" w:rsidRPr="00F90950" w:rsidDel="00F90950">
          <w:rPr>
            <w:rPrChange w:id="757" w:author="jkwang" w:date="2019-05-16T10:27:00Z">
              <w:rPr>
                <w:rFonts w:ascii="Times New Roman" w:hAnsi="Times New Roman" w:cs="Times New Roman"/>
                <w:i/>
              </w:rPr>
            </w:rPrChange>
          </w:rPr>
          <w:delText>C.</w:delText>
        </w:r>
        <w:r w:rsidR="009614DA" w:rsidRPr="00F90950" w:rsidDel="00F90950">
          <w:rPr>
            <w:rPrChange w:id="758" w:author="jkwang" w:date="2019-05-16T10:27:00Z">
              <w:rPr>
                <w:rFonts w:ascii="Times New Roman" w:hAnsi="Times New Roman" w:cs="Times New Roman"/>
                <w:i/>
              </w:rPr>
            </w:rPrChange>
          </w:rPr>
          <w:tab/>
        </w:r>
      </w:del>
      <w:r w:rsidR="00F9117C" w:rsidRPr="00F90950">
        <w:rPr>
          <w:rPrChange w:id="759" w:author="jkwang" w:date="2019-05-16T10:27:00Z">
            <w:rPr>
              <w:rFonts w:ascii="Times New Roman" w:hAnsi="Times New Roman" w:cs="Times New Roman"/>
              <w:i/>
            </w:rPr>
          </w:rPrChange>
        </w:rPr>
        <w:t xml:space="preserve">Detection of Missing </w:t>
      </w:r>
      <w:r w:rsidR="00F13008" w:rsidRPr="00F90950">
        <w:rPr>
          <w:rPrChange w:id="760" w:author="jkwang" w:date="2019-05-16T10:27:00Z">
            <w:rPr>
              <w:rFonts w:ascii="Times New Roman" w:hAnsi="Times New Roman" w:cs="Times New Roman"/>
              <w:i/>
            </w:rPr>
          </w:rPrChange>
        </w:rPr>
        <w:t xml:space="preserve">Cotton </w:t>
      </w:r>
      <w:r w:rsidR="008522F2" w:rsidRPr="00F90950">
        <w:rPr>
          <w:rPrChange w:id="761" w:author="jkwang" w:date="2019-05-16T10:27:00Z">
            <w:rPr>
              <w:rFonts w:ascii="Times New Roman" w:hAnsi="Times New Roman" w:cs="Times New Roman"/>
              <w:i/>
            </w:rPr>
          </w:rPrChange>
        </w:rPr>
        <w:t>C</w:t>
      </w:r>
      <w:r w:rsidR="00F9117C" w:rsidRPr="00F90950">
        <w:rPr>
          <w:rPrChange w:id="762" w:author="jkwang" w:date="2019-05-16T10:27:00Z">
            <w:rPr>
              <w:rFonts w:ascii="Times New Roman" w:hAnsi="Times New Roman" w:cs="Times New Roman"/>
              <w:i/>
            </w:rPr>
          </w:rPrChange>
        </w:rPr>
        <w:t>ore</w:t>
      </w:r>
    </w:p>
    <w:p w14:paraId="7BB8061B" w14:textId="77777777" w:rsidR="0004054C" w:rsidRPr="0018534E" w:rsidRDefault="009614DA">
      <w:pPr>
        <w:pStyle w:val="Para"/>
        <w:rPr>
          <w:rPrChange w:id="763" w:author="jkwang" w:date="2019-05-16T10:29:00Z">
            <w:rPr>
              <w:rFonts w:ascii="Times New Roman" w:hAnsi="Times New Roman" w:cs="Times New Roman"/>
              <w:lang w:val="en-US"/>
            </w:rPr>
          </w:rPrChange>
        </w:rPr>
        <w:pPrChange w:id="764" w:author="jkwang" w:date="2019-05-16T10:49:00Z">
          <w:pPr>
            <w:tabs>
              <w:tab w:val="left" w:pos="360"/>
            </w:tabs>
            <w:snapToGrid w:val="0"/>
            <w:jc w:val="both"/>
          </w:pPr>
        </w:pPrChange>
      </w:pPr>
      <w:del w:id="765" w:author="jkwang" w:date="2019-05-16T10:27:00Z">
        <w:r w:rsidRPr="0018534E" w:rsidDel="00F90950">
          <w:rPr>
            <w:rPrChange w:id="766" w:author="jkwang" w:date="2019-05-16T10:29:00Z">
              <w:rPr>
                <w:rFonts w:ascii="Times New Roman" w:hAnsi="Times New Roman" w:cs="Times New Roman"/>
              </w:rPr>
            </w:rPrChange>
          </w:rPr>
          <w:tab/>
        </w:r>
      </w:del>
      <w:r w:rsidR="0004054C" w:rsidRPr="0018534E">
        <w:rPr>
          <w:rPrChange w:id="767" w:author="jkwang" w:date="2019-05-16T10:29:00Z">
            <w:rPr>
              <w:rFonts w:ascii="Times New Roman" w:hAnsi="Times New Roman" w:cs="Times New Roman"/>
            </w:rPr>
          </w:rPrChange>
        </w:rPr>
        <w:t xml:space="preserve">For the detection of </w:t>
      </w:r>
      <w:r w:rsidR="00F9117C" w:rsidRPr="0018534E">
        <w:rPr>
          <w:rPrChange w:id="768" w:author="jkwang" w:date="2019-05-16T10:29:00Z">
            <w:rPr>
              <w:rFonts w:ascii="Times New Roman" w:hAnsi="Times New Roman" w:cs="Times New Roman"/>
            </w:rPr>
          </w:rPrChange>
        </w:rPr>
        <w:t xml:space="preserve">missing </w:t>
      </w:r>
      <w:r w:rsidR="0004054C" w:rsidRPr="0018534E">
        <w:rPr>
          <w:rPrChange w:id="769" w:author="jkwang" w:date="2019-05-16T10:29:00Z">
            <w:rPr>
              <w:rFonts w:ascii="Times New Roman" w:hAnsi="Times New Roman" w:cs="Times New Roman"/>
            </w:rPr>
          </w:rPrChange>
        </w:rPr>
        <w:t xml:space="preserve">cotton core </w:t>
      </w:r>
      <w:r w:rsidR="00F9117C" w:rsidRPr="0018534E">
        <w:rPr>
          <w:rPrChange w:id="770" w:author="jkwang" w:date="2019-05-16T10:29:00Z">
            <w:rPr>
              <w:rFonts w:ascii="Times New Roman" w:hAnsi="Times New Roman" w:cs="Times New Roman"/>
            </w:rPr>
          </w:rPrChange>
        </w:rPr>
        <w:t>defect</w:t>
      </w:r>
      <w:r w:rsidR="0004054C" w:rsidRPr="0018534E">
        <w:rPr>
          <w:rPrChange w:id="771" w:author="jkwang" w:date="2019-05-16T10:29:00Z">
            <w:rPr>
              <w:rFonts w:ascii="Times New Roman" w:hAnsi="Times New Roman" w:cs="Times New Roman"/>
            </w:rPr>
          </w:rPrChange>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772" w:author="Martyn Hills" w:date="2019-05-10T13:12:00Z">
        <w:r w:rsidR="00E93A90" w:rsidRPr="0018534E">
          <w:rPr>
            <w:rPrChange w:id="773" w:author="jkwang" w:date="2019-05-16T10:29:00Z">
              <w:rPr>
                <w:rFonts w:ascii="Times New Roman" w:hAnsi="Times New Roman" w:cs="Times New Roman"/>
              </w:rPr>
            </w:rPrChange>
          </w:rPr>
          <w:t>.</w:t>
        </w:r>
      </w:ins>
      <w:del w:id="774" w:author="Martyn Hills" w:date="2019-05-10T13:12:00Z">
        <w:r w:rsidR="0004054C" w:rsidRPr="0018534E" w:rsidDel="00E93A90">
          <w:rPr>
            <w:rPrChange w:id="775" w:author="jkwang" w:date="2019-05-16T10:29:00Z">
              <w:rPr>
                <w:rFonts w:ascii="Times New Roman" w:hAnsi="Times New Roman" w:cs="Times New Roman"/>
              </w:rPr>
            </w:rPrChange>
          </w:rPr>
          <w:delText>:</w:delText>
        </w:r>
      </w:del>
    </w:p>
    <w:p w14:paraId="5DCF331E" w14:textId="77777777" w:rsidR="009614DA" w:rsidDel="0018534E" w:rsidRDefault="0004054C">
      <w:pPr>
        <w:pStyle w:val="Para"/>
        <w:rPr>
          <w:del w:id="776" w:author="jkwang" w:date="2019-05-16T10:29:00Z"/>
          <w:rFonts w:ascii="Times New Roman" w:hAnsi="Times New Roman" w:cs="Times New Roman"/>
        </w:rPr>
        <w:pPrChange w:id="777" w:author="jkwang" w:date="2019-05-16T10:49:00Z">
          <w:pPr>
            <w:tabs>
              <w:tab w:val="left" w:pos="360"/>
            </w:tabs>
            <w:snapToGrid w:val="0"/>
            <w:jc w:val="both"/>
          </w:pPr>
        </w:pPrChange>
      </w:pPr>
      <w:r w:rsidRPr="0018534E">
        <w:rPr>
          <w:rPrChange w:id="778" w:author="jkwang" w:date="2019-05-16T10:29:00Z">
            <w:rPr>
              <w:rFonts w:ascii="Times New Roman" w:hAnsi="Times New Roman" w:cs="Times New Roman"/>
              <w:lang w:val="en-US"/>
            </w:rPr>
          </w:rPrChange>
        </w:rPr>
        <w:t xml:space="preserve">Step 1: Determine whether the pixel is a white pixel. The binarization method is used. </w:t>
      </w:r>
      <w:r w:rsidR="005D0C64" w:rsidRPr="0018534E">
        <w:rPr>
          <w:rPrChange w:id="779" w:author="jkwang" w:date="2019-05-16T10:29:00Z">
            <w:rPr>
              <w:rFonts w:ascii="Times New Roman" w:hAnsi="Times New Roman" w:cs="Times New Roman"/>
              <w:lang w:val="en-US"/>
            </w:rPr>
          </w:rPrChange>
        </w:rPr>
        <w:t>A pixel having a gray value greater than 250 is a white pixel</w:t>
      </w:r>
      <w:r w:rsidRPr="0018534E">
        <w:rPr>
          <w:rPrChange w:id="780" w:author="jkwang" w:date="2019-05-16T10:29:00Z">
            <w:rPr>
              <w:rFonts w:ascii="Times New Roman" w:hAnsi="Times New Roman" w:cs="Times New Roman"/>
              <w:lang w:val="en-US"/>
            </w:rPr>
          </w:rPrChange>
        </w:rPr>
        <w:t>.</w:t>
      </w:r>
      <w:r w:rsidR="005E68DE" w:rsidRPr="0018534E">
        <w:rPr>
          <w:rPrChange w:id="781" w:author="jkwang" w:date="2019-05-16T10:29:00Z">
            <w:rPr>
              <w:rFonts w:ascii="Times New Roman" w:hAnsi="Times New Roman" w:cs="Times New Roman"/>
              <w:lang w:val="en-US"/>
            </w:rPr>
          </w:rPrChange>
        </w:rPr>
        <w:t xml:space="preserve"> </w:t>
      </w:r>
      <w:r w:rsidR="0096076B" w:rsidRPr="0018534E">
        <w:rPr>
          <w:rPrChange w:id="782" w:author="jkwang" w:date="2019-05-16T10:29:00Z">
            <w:rPr>
              <w:rFonts w:ascii="Times New Roman" w:hAnsi="Times New Roman" w:cs="Times New Roman"/>
              <w:lang w:val="en-US"/>
            </w:rPr>
          </w:rPrChange>
        </w:rPr>
        <w:t>The formula is as follows:</w:t>
      </w:r>
    </w:p>
    <w:p w14:paraId="70E8E2BB" w14:textId="77777777" w:rsidR="0004054C" w:rsidRPr="00A9279E" w:rsidRDefault="0004054C">
      <w:pPr>
        <w:pStyle w:val="Para"/>
        <w:pPrChange w:id="783" w:author="jkwang" w:date="2019-05-16T10:49:00Z">
          <w:pPr/>
        </w:pPrChange>
      </w:pPr>
    </w:p>
    <w:p w14:paraId="314F2229" w14:textId="0DEDFAC8" w:rsidR="0004054C" w:rsidRDefault="0004054C">
      <w:pPr>
        <w:ind w:firstLineChars="650" w:firstLine="1300"/>
        <w:rPr>
          <w:rFonts w:cs="Times New Roman"/>
        </w:rPr>
        <w:pPrChange w:id="784" w:author="jkwang" w:date="2019-05-16T10:32:00Z">
          <w:pPr>
            <w:ind w:firstLineChars="650" w:firstLine="1300"/>
            <w:jc w:val="center"/>
          </w:pPr>
        </w:pPrChange>
      </w:pPr>
      <m:oMath>
        <m:r>
          <m:rPr>
            <m:sty m:val="p"/>
          </m:rPr>
          <w:rPr>
            <w:rFonts w:ascii="Cambria Math" w:hAnsi="Cambria Math"/>
          </w:rPr>
          <w:lastRenderedPageBreak/>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del w:id="785" w:author="jkwang" w:date="2019-05-16T10:32:00Z">
        <w:r w:rsidDel="00690889">
          <w:rPr>
            <w:rFonts w:hint="eastAsia"/>
          </w:rPr>
          <w:delText xml:space="preserve"> </w:delText>
        </w:r>
        <w:r w:rsidDel="00690889">
          <w:delText xml:space="preserve">   </w:delText>
        </w:r>
      </w:del>
      <w:del w:id="786" w:author="jkwang" w:date="2019-05-16T10:27:00Z">
        <w:r w:rsidDel="0039697B">
          <w:delText xml:space="preserve">  </w:delText>
        </w:r>
      </w:del>
      <w:del w:id="787" w:author="jkwang" w:date="2019-05-16T10:32:00Z">
        <w:r w:rsidDel="00690889">
          <w:delText xml:space="preserve">            </w:delText>
        </w:r>
      </w:del>
      <w:del w:id="788" w:author="jkwang" w:date="2019-05-16T10:27:00Z">
        <w:r w:rsidRPr="0018534E" w:rsidDel="0039697B">
          <w:rPr>
            <w:rFonts w:ascii="Linux Libertine" w:eastAsiaTheme="minorHAnsi" w:hAnsi="Linux Libertine" w:cstheme="minorBidi"/>
            <w:sz w:val="18"/>
            <w:szCs w:val="22"/>
            <w:lang w:val="en-US" w:eastAsia="en-US"/>
            <w14:ligatures w14:val="standard"/>
            <w:rPrChange w:id="789" w:author="jkwang" w:date="2019-05-16T10:29:00Z">
              <w:rPr/>
            </w:rPrChange>
          </w:rPr>
          <w:delText xml:space="preserve">   </w:delText>
        </w:r>
      </w:del>
      <w:del w:id="790" w:author="jkwang" w:date="2019-05-16T10:31:00Z">
        <w:r w:rsidRPr="0018534E" w:rsidDel="00690889">
          <w:rPr>
            <w:rFonts w:ascii="Linux Libertine" w:eastAsiaTheme="minorHAnsi" w:hAnsi="Linux Libertine" w:cstheme="minorBidi"/>
            <w:sz w:val="18"/>
            <w:szCs w:val="22"/>
            <w:lang w:val="en-US" w:eastAsia="en-US"/>
            <w14:ligatures w14:val="standard"/>
            <w:rPrChange w:id="791" w:author="jkwang" w:date="2019-05-16T10:29:00Z">
              <w:rPr>
                <w:rFonts w:cs="Times New Roman"/>
              </w:rPr>
            </w:rPrChange>
          </w:rPr>
          <w:delText>(</w:delText>
        </w:r>
        <w:r w:rsidR="005E68DE" w:rsidRPr="0018534E" w:rsidDel="00690889">
          <w:rPr>
            <w:rFonts w:ascii="Linux Libertine" w:eastAsiaTheme="minorHAnsi" w:hAnsi="Linux Libertine" w:cstheme="minorBidi"/>
            <w:sz w:val="18"/>
            <w:szCs w:val="22"/>
            <w:lang w:val="en-US" w:eastAsia="en-US"/>
            <w14:ligatures w14:val="standard"/>
            <w:rPrChange w:id="792" w:author="jkwang" w:date="2019-05-16T10:29:00Z">
              <w:rPr>
                <w:rFonts w:cs="Times New Roman"/>
              </w:rPr>
            </w:rPrChange>
          </w:rPr>
          <w:delText>2</w:delText>
        </w:r>
        <w:r w:rsidRPr="0018534E" w:rsidDel="00690889">
          <w:rPr>
            <w:rFonts w:ascii="Linux Libertine" w:eastAsiaTheme="minorHAnsi" w:hAnsi="Linux Libertine" w:cstheme="minorBidi"/>
            <w:sz w:val="18"/>
            <w:szCs w:val="22"/>
            <w:lang w:val="en-US" w:eastAsia="en-US"/>
            <w14:ligatures w14:val="standard"/>
            <w:rPrChange w:id="793" w:author="jkwang" w:date="2019-05-16T10:29:00Z">
              <w:rPr>
                <w:rFonts w:cs="Times New Roman"/>
              </w:rPr>
            </w:rPrChange>
          </w:rPr>
          <w:delText>)</w:delText>
        </w:r>
      </w:del>
    </w:p>
    <w:p w14:paraId="43DE4D0B" w14:textId="77777777" w:rsidR="0004054C" w:rsidRDefault="0004054C" w:rsidP="0004054C">
      <w:pPr>
        <w:rPr>
          <w:sz w:val="12"/>
          <w:szCs w:val="12"/>
        </w:rPr>
      </w:pPr>
    </w:p>
    <w:p w14:paraId="423E8A25" w14:textId="77777777" w:rsidR="005E68DE" w:rsidDel="0018534E" w:rsidRDefault="005E68DE">
      <w:pPr>
        <w:pStyle w:val="Para"/>
        <w:rPr>
          <w:del w:id="794" w:author="jkwang" w:date="2019-05-16T10:29:00Z"/>
          <w:rFonts w:ascii="Times New Roman" w:hAnsi="Times New Roman" w:cs="Times New Roman"/>
        </w:rPr>
        <w:pPrChange w:id="795" w:author="jkwang" w:date="2019-05-16T10:49:00Z">
          <w:pPr>
            <w:jc w:val="both"/>
          </w:pPr>
        </w:pPrChange>
      </w:pPr>
      <w:r w:rsidRPr="0018534E">
        <w:rPr>
          <w:rPrChange w:id="796" w:author="jkwang" w:date="2019-05-16T10:29:00Z">
            <w:rPr>
              <w:rFonts w:ascii="Times New Roman" w:hAnsi="Times New Roman" w:cs="Times New Roman"/>
              <w:lang w:val="en-US"/>
            </w:rPr>
          </w:rPrChange>
        </w:rPr>
        <w:t xml:space="preserve">Step 2: </w:t>
      </w:r>
      <w:r w:rsidR="0096076B" w:rsidRPr="0018534E">
        <w:rPr>
          <w:rPrChange w:id="797" w:author="jkwang" w:date="2019-05-16T10:29:00Z">
            <w:rPr>
              <w:rFonts w:ascii="Times New Roman" w:hAnsi="Times New Roman" w:cs="Times New Roman"/>
              <w:lang w:val="en-US"/>
            </w:rPr>
          </w:rPrChange>
        </w:rPr>
        <w:t xml:space="preserve">Calculate the proportion of white pixels. </w:t>
      </w:r>
      <w:r w:rsidR="00EF64C2" w:rsidRPr="0018534E">
        <w:rPr>
          <w:rPrChange w:id="798" w:author="jkwang" w:date="2019-05-16T10:29:00Z">
            <w:rPr>
              <w:rFonts w:ascii="Times New Roman" w:hAnsi="Times New Roman" w:cs="Times New Roman"/>
              <w:lang w:val="en-US"/>
            </w:rPr>
          </w:rPrChange>
        </w:rPr>
        <w:t>First, calculate the number of white pixels, which is equal to the sum of each pixel value.</w:t>
      </w:r>
      <w:r w:rsidR="005257E9" w:rsidRPr="0018534E">
        <w:rPr>
          <w:rPrChange w:id="799" w:author="jkwang" w:date="2019-05-16T10:29:00Z">
            <w:rPr>
              <w:rFonts w:ascii="Times New Roman" w:hAnsi="Times New Roman" w:cs="Times New Roman"/>
              <w:lang w:val="en-US"/>
            </w:rPr>
          </w:rPrChange>
        </w:rPr>
        <w:t xml:space="preserve"> </w:t>
      </w:r>
      <w:r w:rsidR="004C3392" w:rsidRPr="0018534E">
        <w:rPr>
          <w:rPrChange w:id="800" w:author="jkwang" w:date="2019-05-16T10:29:00Z">
            <w:rPr>
              <w:rFonts w:ascii="Times New Roman" w:hAnsi="Times New Roman" w:cs="Times New Roman"/>
              <w:lang w:val="en-US"/>
            </w:rPr>
          </w:rPrChange>
        </w:rPr>
        <w:t>Next, calculate the number of pixels in the ROI</w:t>
      </w:r>
      <w:r w:rsidR="00F575CA" w:rsidRPr="0018534E">
        <w:rPr>
          <w:rPrChange w:id="801" w:author="jkwang" w:date="2019-05-16T10:29:00Z">
            <w:rPr>
              <w:rFonts w:ascii="Times New Roman" w:hAnsi="Times New Roman" w:cs="Times New Roman"/>
              <w:lang w:val="en-US"/>
            </w:rPr>
          </w:rPrChange>
        </w:rPr>
        <w:t xml:space="preserve">, which is equal to the number of columns multiplied by the number of rows. </w:t>
      </w:r>
      <w:r w:rsidR="004C3392" w:rsidRPr="0018534E">
        <w:rPr>
          <w:rPrChange w:id="802" w:author="jkwang" w:date="2019-05-16T10:29:00Z">
            <w:rPr>
              <w:rFonts w:ascii="Times New Roman" w:hAnsi="Times New Roman" w:cs="Times New Roman"/>
              <w:lang w:val="en-US"/>
            </w:rPr>
          </w:rPrChange>
        </w:rPr>
        <w:t>Finally</w:t>
      </w:r>
      <w:r w:rsidR="003B7CC4" w:rsidRPr="0018534E">
        <w:rPr>
          <w:rPrChange w:id="803" w:author="jkwang" w:date="2019-05-16T10:29:00Z">
            <w:rPr>
              <w:rFonts w:ascii="Times New Roman" w:hAnsi="Times New Roman" w:cs="Times New Roman"/>
              <w:lang w:val="en-US"/>
            </w:rPr>
          </w:rPrChange>
        </w:rPr>
        <w:t>,</w:t>
      </w:r>
      <w:r w:rsidR="0066799B" w:rsidRPr="0018534E">
        <w:rPr>
          <w:rPrChange w:id="804" w:author="jkwang" w:date="2019-05-16T10:29:00Z">
            <w:rPr>
              <w:rFonts w:ascii="Times New Roman" w:hAnsi="Times New Roman" w:cs="Times New Roman"/>
              <w:lang w:val="en-US"/>
            </w:rPr>
          </w:rPrChange>
        </w:rPr>
        <w:t xml:space="preserve"> calculate the proportion of white pixels</w:t>
      </w:r>
      <w:r w:rsidR="003B7CC4" w:rsidRPr="0018534E">
        <w:rPr>
          <w:rPrChange w:id="805" w:author="jkwang" w:date="2019-05-16T10:29:00Z">
            <w:rPr>
              <w:rFonts w:ascii="Times New Roman" w:hAnsi="Times New Roman" w:cs="Times New Roman"/>
              <w:lang w:val="en-US"/>
            </w:rPr>
          </w:rPrChange>
        </w:rPr>
        <w:t xml:space="preserve"> by the following formula:</w:t>
      </w:r>
    </w:p>
    <w:p w14:paraId="74467D89" w14:textId="77777777" w:rsidR="00B87348" w:rsidRPr="00A9279E" w:rsidRDefault="00B87348">
      <w:pPr>
        <w:pStyle w:val="Para"/>
        <w:pPrChange w:id="806" w:author="jkwang" w:date="2019-05-16T10:49:00Z">
          <w:pPr/>
        </w:pPrChange>
      </w:pPr>
    </w:p>
    <w:p w14:paraId="4F4AF7A4" w14:textId="55888A46" w:rsidR="00B87348" w:rsidRDefault="0018534E">
      <w:pPr>
        <w:ind w:firstLineChars="650" w:firstLine="1300"/>
        <w:rPr>
          <w:rFonts w:cs="Times New Roman"/>
        </w:rPr>
        <w:pPrChange w:id="807" w:author="jkwang" w:date="2019-05-16T10:32:00Z">
          <w:pPr>
            <w:ind w:firstLineChars="650" w:firstLine="1300"/>
            <w:jc w:val="center"/>
          </w:pPr>
        </w:pPrChange>
      </w:pPr>
      <w:ins w:id="808" w:author="jkwang" w:date="2019-05-16T10:31:00Z">
        <w:r>
          <w:rPr>
            <w:rFonts w:ascii="Linux Libertine" w:eastAsiaTheme="minorEastAsia" w:hAnsi="Linux Libertine" w:cstheme="minorBidi"/>
            <w:lang w:eastAsia="zh-CN"/>
          </w:rPr>
          <w:t xml:space="preserve">     </w:t>
        </w:r>
      </w:ins>
      <w:ins w:id="809" w:author="jkwang" w:date="2019-05-16T10:30:00Z">
        <w:r>
          <w:rPr>
            <w:rFonts w:ascii="Linux Libertine" w:eastAsiaTheme="minorEastAsia" w:hAnsi="Linux Libertine" w:cstheme="minorBidi" w:hint="eastAsia"/>
            <w:lang w:eastAsia="zh-CN"/>
          </w:rPr>
          <w:t xml:space="preserve">  </w:t>
        </w:r>
      </w:ins>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del w:id="810" w:author="jkwang" w:date="2019-05-16T10:32:00Z">
        <w:r w:rsidR="00B87348" w:rsidDel="00690889">
          <w:rPr>
            <w:rFonts w:hint="eastAsia"/>
          </w:rPr>
          <w:delText xml:space="preserve"> </w:delText>
        </w:r>
        <w:r w:rsidR="00B87348" w:rsidDel="00690889">
          <w:delText xml:space="preserve">            </w:delText>
        </w:r>
      </w:del>
      <w:del w:id="811" w:author="jkwang" w:date="2019-05-16T10:30:00Z">
        <w:r w:rsidR="00B87348" w:rsidDel="0018534E">
          <w:delText xml:space="preserve"> </w:delText>
        </w:r>
      </w:del>
      <w:del w:id="812" w:author="jkwang" w:date="2019-05-16T10:32:00Z">
        <w:r w:rsidR="00B87348" w:rsidDel="00690889">
          <w:delText xml:space="preserve">  </w:delText>
        </w:r>
      </w:del>
      <w:del w:id="813" w:author="jkwang" w:date="2019-05-16T10:31:00Z">
        <w:r w:rsidR="00B87348" w:rsidDel="0018534E">
          <w:delText xml:space="preserve">   </w:delText>
        </w:r>
      </w:del>
      <w:del w:id="814" w:author="jkwang" w:date="2019-05-16T10:32:00Z">
        <w:r w:rsidR="00B87348" w:rsidDel="00690889">
          <w:delText xml:space="preserve">  </w:delText>
        </w:r>
      </w:del>
      <w:del w:id="815" w:author="jkwang" w:date="2019-05-16T10:31:00Z">
        <w:r w:rsidR="00B87348" w:rsidRPr="0018534E" w:rsidDel="00690889">
          <w:rPr>
            <w:rFonts w:ascii="Linux Libertine" w:eastAsiaTheme="minorHAnsi" w:hAnsi="Linux Libertine" w:cstheme="minorBidi"/>
            <w:sz w:val="18"/>
            <w:szCs w:val="22"/>
            <w:lang w:val="en-US" w:eastAsia="en-US"/>
            <w14:ligatures w14:val="standard"/>
            <w:rPrChange w:id="816" w:author="jkwang" w:date="2019-05-16T10:29:00Z">
              <w:rPr>
                <w:rFonts w:cs="Times New Roman"/>
              </w:rPr>
            </w:rPrChange>
          </w:rPr>
          <w:delText>(2)</w:delText>
        </w:r>
      </w:del>
    </w:p>
    <w:p w14:paraId="0A0B269F" w14:textId="77777777" w:rsidR="00B87348" w:rsidRPr="00A9279E" w:rsidRDefault="00B87348" w:rsidP="00A9279E">
      <w:pPr>
        <w:rPr>
          <w:sz w:val="12"/>
          <w:szCs w:val="12"/>
        </w:rPr>
      </w:pPr>
    </w:p>
    <w:p w14:paraId="68D565A5" w14:textId="77777777" w:rsidR="00A9279E" w:rsidRPr="00075AE6" w:rsidRDefault="003C4CA9">
      <w:pPr>
        <w:pStyle w:val="Para"/>
        <w:rPr>
          <w:rPrChange w:id="817" w:author="jkwang" w:date="2019-05-16T10:33:00Z">
            <w:rPr>
              <w:rFonts w:ascii="Times New Roman" w:hAnsi="Times New Roman" w:cs="Times New Roman"/>
            </w:rPr>
          </w:rPrChange>
        </w:rPr>
        <w:pPrChange w:id="818" w:author="jkwang" w:date="2019-05-16T10:49:00Z">
          <w:pPr>
            <w:jc w:val="both"/>
          </w:pPr>
        </w:pPrChange>
      </w:pPr>
      <w:del w:id="819" w:author="jkwang" w:date="2019-05-16T10:29:00Z">
        <w:r w:rsidRPr="00075AE6" w:rsidDel="0018534E">
          <w:rPr>
            <w:rPrChange w:id="820" w:author="jkwang" w:date="2019-05-16T10:33:00Z">
              <w:rPr>
                <w:rFonts w:ascii="Times New Roman" w:hAnsi="Times New Roman" w:cs="Times New Roman"/>
              </w:rPr>
            </w:rPrChange>
          </w:rPr>
          <w:tab/>
        </w:r>
      </w:del>
      <w:r w:rsidRPr="00075AE6">
        <w:rPr>
          <w:rPrChange w:id="821" w:author="jkwang" w:date="2019-05-16T10:33:00Z">
            <w:rPr>
              <w:rFonts w:ascii="Times New Roman" w:hAnsi="Times New Roman" w:cs="Times New Roman"/>
            </w:rPr>
          </w:rPrChange>
        </w:rPr>
        <w:t xml:space="preserve">Where </w:t>
      </w:r>
      <m:oMath>
        <m:r>
          <w:rPr>
            <w:rFonts w:ascii="Cambria Math" w:hAnsi="Cambria Math"/>
            <w:rPrChange w:id="822" w:author="jkwang" w:date="2019-05-16T10:33:00Z">
              <w:rPr>
                <w:rFonts w:ascii="Cambria Math" w:hAnsi="Cambria Math"/>
              </w:rPr>
            </w:rPrChange>
          </w:rPr>
          <m:t>p</m:t>
        </m:r>
      </m:oMath>
      <w:r w:rsidRPr="00075AE6">
        <w:rPr>
          <w:rPrChange w:id="823" w:author="jkwang" w:date="2019-05-16T10:33:00Z">
            <w:rPr>
              <w:rFonts w:ascii="Times New Roman" w:hAnsi="Times New Roman" w:cs="Times New Roman"/>
            </w:rPr>
          </w:rPrChange>
        </w:rPr>
        <w:t xml:space="preserve"> represents the </w:t>
      </w:r>
      <w:r w:rsidR="00C465D8" w:rsidRPr="00075AE6">
        <w:rPr>
          <w:rPrChange w:id="824" w:author="jkwang" w:date="2019-05-16T10:33:00Z">
            <w:rPr>
              <w:rFonts w:ascii="Times New Roman" w:hAnsi="Times New Roman" w:cs="Times New Roman"/>
            </w:rPr>
          </w:rPrChange>
        </w:rPr>
        <w:t>proportion of white pixels</w:t>
      </w:r>
      <w:r w:rsidRPr="00075AE6">
        <w:rPr>
          <w:rPrChange w:id="825" w:author="jkwang" w:date="2019-05-16T10:33:00Z">
            <w:rPr>
              <w:rFonts w:ascii="Times New Roman" w:hAnsi="Times New Roman" w:cs="Times New Roman"/>
            </w:rPr>
          </w:rPrChange>
        </w:rPr>
        <w:t>,</w:t>
      </w:r>
      <w:r w:rsidR="00C465D8" w:rsidRPr="00075AE6">
        <w:rPr>
          <w:rPrChange w:id="826" w:author="jkwang" w:date="2019-05-16T10:33:00Z">
            <w:rPr>
              <w:rFonts w:ascii="Times New Roman" w:eastAsiaTheme="minorEastAsia" w:hAnsi="Times New Roman" w:cs="Times New Roman"/>
              <w:lang w:eastAsia="zh-CN"/>
            </w:rPr>
          </w:rPrChange>
        </w:rPr>
        <w:t xml:space="preserve"> </w:t>
      </w:r>
      <m:oMath>
        <m:r>
          <w:rPr>
            <w:rFonts w:ascii="Cambria Math" w:hAnsi="Cambria Math"/>
            <w:rPrChange w:id="827" w:author="jkwang" w:date="2019-05-16T10:33:00Z">
              <w:rPr>
                <w:rFonts w:ascii="Cambria Math" w:eastAsiaTheme="minorEastAsia" w:hAnsi="Cambria Math" w:cs="Times New Roman"/>
                <w:lang w:eastAsia="zh-CN"/>
              </w:rPr>
            </w:rPrChange>
          </w:rPr>
          <m:t>C</m:t>
        </m:r>
      </m:oMath>
      <w:r w:rsidRPr="00075AE6">
        <w:rPr>
          <w:rPrChange w:id="828" w:author="jkwang" w:date="2019-05-16T10:33:00Z">
            <w:rPr>
              <w:rFonts w:ascii="Times New Roman" w:hAnsi="Times New Roman" w:cs="Times New Roman"/>
            </w:rPr>
          </w:rPrChange>
        </w:rPr>
        <w:t xml:space="preserve"> represents the </w:t>
      </w:r>
      <w:r w:rsidR="00130E75" w:rsidRPr="00075AE6">
        <w:rPr>
          <w:rPrChange w:id="829" w:author="jkwang" w:date="2019-05-16T10:33:00Z">
            <w:rPr>
              <w:rFonts w:ascii="Times New Roman" w:hAnsi="Times New Roman" w:cs="Times New Roman"/>
            </w:rPr>
          </w:rPrChange>
        </w:rPr>
        <w:t xml:space="preserve">columns of ROI, </w:t>
      </w:r>
      <m:oMath>
        <m:r>
          <w:rPr>
            <w:rFonts w:ascii="Cambria Math" w:hAnsi="Cambria Math"/>
            <w:rPrChange w:id="830" w:author="jkwang" w:date="2019-05-16T10:33:00Z">
              <w:rPr>
                <w:rFonts w:ascii="Cambria Math" w:hAnsi="Cambria Math" w:cs="Times New Roman"/>
              </w:rPr>
            </w:rPrChange>
          </w:rPr>
          <m:t>R</m:t>
        </m:r>
      </m:oMath>
      <w:r w:rsidR="00130E75" w:rsidRPr="00075AE6">
        <w:rPr>
          <w:rPrChange w:id="831" w:author="jkwang" w:date="2019-05-16T10:33:00Z">
            <w:rPr>
              <w:rFonts w:ascii="Times New Roman" w:eastAsiaTheme="minorEastAsia" w:hAnsi="Times New Roman" w:cs="Times New Roman"/>
              <w:lang w:eastAsia="zh-CN"/>
            </w:rPr>
          </w:rPrChange>
        </w:rPr>
        <w:t xml:space="preserve"> represents the rows of ROI</w:t>
      </w:r>
      <w:r w:rsidRPr="00075AE6">
        <w:rPr>
          <w:rPrChange w:id="832" w:author="jkwang" w:date="2019-05-16T10:33:00Z">
            <w:rPr>
              <w:rFonts w:ascii="Times New Roman" w:hAnsi="Times New Roman" w:cs="Times New Roman"/>
            </w:rPr>
          </w:rPrChange>
        </w:rPr>
        <w:t>.</w:t>
      </w:r>
    </w:p>
    <w:p w14:paraId="5DA95A82" w14:textId="685C70E1" w:rsidR="00C12DEF" w:rsidRPr="00A66CC8" w:rsidRDefault="00075AE6">
      <w:pPr>
        <w:pStyle w:val="Head2"/>
        <w:rPr>
          <w:rFonts w:ascii="Times New Roman" w:hAnsi="Times New Roman" w:cs="Times New Roman"/>
          <w:i/>
        </w:rPr>
        <w:pPrChange w:id="833" w:author="jkwang" w:date="2019-05-16T10:33:00Z">
          <w:pPr>
            <w:tabs>
              <w:tab w:val="left" w:pos="360"/>
            </w:tabs>
            <w:snapToGrid w:val="0"/>
            <w:spacing w:before="120" w:after="120"/>
            <w:jc w:val="both"/>
          </w:pPr>
        </w:pPrChange>
      </w:pPr>
      <w:ins w:id="834" w:author="jkwang" w:date="2019-05-16T10:33:00Z">
        <w:r>
          <w:t>2</w:t>
        </w:r>
        <w:r w:rsidRPr="00C258B4">
          <w:t>.</w:t>
        </w:r>
        <w:r>
          <w:t>4</w:t>
        </w:r>
        <w:r w:rsidRPr="00C258B4">
          <w:rPr>
            <w14:ligatures w14:val="standard"/>
          </w:rPr>
          <w:t> </w:t>
        </w:r>
      </w:ins>
      <w:del w:id="835" w:author="jkwang" w:date="2019-05-16T10:33:00Z">
        <w:r w:rsidR="009614DA" w:rsidRPr="00075AE6" w:rsidDel="00075AE6">
          <w:rPr>
            <w:rPrChange w:id="836" w:author="jkwang" w:date="2019-05-16T10:33:00Z">
              <w:rPr>
                <w:rFonts w:ascii="Times New Roman" w:hAnsi="Times New Roman" w:cs="Times New Roman"/>
                <w:i/>
              </w:rPr>
            </w:rPrChange>
          </w:rPr>
          <w:delText>D.</w:delText>
        </w:r>
        <w:r w:rsidR="009614DA" w:rsidRPr="00075AE6" w:rsidDel="00075AE6">
          <w:rPr>
            <w:rPrChange w:id="837" w:author="jkwang" w:date="2019-05-16T10:33:00Z">
              <w:rPr>
                <w:rFonts w:ascii="Times New Roman" w:hAnsi="Times New Roman" w:cs="Times New Roman"/>
                <w:i/>
              </w:rPr>
            </w:rPrChange>
          </w:rPr>
          <w:tab/>
        </w:r>
      </w:del>
      <w:r w:rsidR="005257E9" w:rsidRPr="00075AE6">
        <w:rPr>
          <w:rPrChange w:id="838" w:author="jkwang" w:date="2019-05-16T10:33:00Z">
            <w:rPr>
              <w:rFonts w:ascii="Times New Roman" w:hAnsi="Times New Roman" w:cs="Times New Roman"/>
              <w:i/>
            </w:rPr>
          </w:rPrChange>
        </w:rPr>
        <w:t xml:space="preserve">Detection of Missing </w:t>
      </w:r>
      <w:r w:rsidR="00C42A18" w:rsidRPr="00075AE6">
        <w:rPr>
          <w:rPrChange w:id="839" w:author="jkwang" w:date="2019-05-16T10:33:00Z">
            <w:rPr>
              <w:rFonts w:ascii="Times New Roman" w:hAnsi="Times New Roman" w:cs="Times New Roman"/>
              <w:i/>
            </w:rPr>
          </w:rPrChange>
        </w:rPr>
        <w:t>Metal Sheet</w:t>
      </w:r>
      <w:r w:rsidR="00C42A18" w:rsidRPr="00C42A18">
        <w:rPr>
          <w:rFonts w:ascii="Times New Roman" w:hAnsi="Times New Roman" w:cs="Times New Roman"/>
          <w:i/>
        </w:rPr>
        <w:t xml:space="preserve"> </w:t>
      </w:r>
    </w:p>
    <w:p w14:paraId="450218D3" w14:textId="77777777" w:rsidR="009614DA" w:rsidDel="00F91AF6" w:rsidRDefault="009614DA">
      <w:pPr>
        <w:pStyle w:val="Para"/>
        <w:rPr>
          <w:del w:id="840" w:author="jkwang" w:date="2019-05-16T10:34:00Z"/>
          <w:rFonts w:ascii="Times New Roman" w:hAnsi="Times New Roman" w:cs="Times New Roman"/>
        </w:rPr>
        <w:pPrChange w:id="841" w:author="jkwang" w:date="2019-05-16T10:49:00Z">
          <w:pPr>
            <w:tabs>
              <w:tab w:val="left" w:pos="360"/>
            </w:tabs>
            <w:snapToGrid w:val="0"/>
            <w:jc w:val="both"/>
          </w:pPr>
        </w:pPrChange>
      </w:pPr>
      <w:del w:id="842" w:author="jkwang" w:date="2019-05-16T10:34:00Z">
        <w:r w:rsidRPr="00F91AF6" w:rsidDel="00F91AF6">
          <w:rPr>
            <w:rPrChange w:id="843" w:author="jkwang" w:date="2019-05-16T10:34:00Z">
              <w:rPr>
                <w:rFonts w:ascii="Times New Roman" w:hAnsi="Times New Roman" w:cs="Times New Roman"/>
                <w:lang w:val="en-US"/>
              </w:rPr>
            </w:rPrChange>
          </w:rPr>
          <w:tab/>
        </w:r>
      </w:del>
      <w:r w:rsidR="00C12DEF" w:rsidRPr="00F91AF6">
        <w:rPr>
          <w:rPrChange w:id="844" w:author="jkwang" w:date="2019-05-16T10:34:00Z">
            <w:rPr>
              <w:rFonts w:ascii="Times New Roman" w:hAnsi="Times New Roman" w:cs="Times New Roman"/>
              <w:lang w:val="en-US"/>
            </w:rPr>
          </w:rPrChange>
        </w:rPr>
        <w:t xml:space="preserve">For the detection of </w:t>
      </w:r>
      <w:r w:rsidR="0068195C" w:rsidRPr="00F91AF6">
        <w:rPr>
          <w:rPrChange w:id="845" w:author="jkwang" w:date="2019-05-16T10:34:00Z">
            <w:rPr>
              <w:rFonts w:ascii="Times New Roman" w:hAnsi="Times New Roman" w:cs="Times New Roman"/>
              <w:lang w:val="en-US"/>
            </w:rPr>
          </w:rPrChange>
        </w:rPr>
        <w:t xml:space="preserve">missing </w:t>
      </w:r>
      <w:r w:rsidR="00656E2F" w:rsidRPr="00F91AF6">
        <w:rPr>
          <w:rPrChange w:id="846" w:author="jkwang" w:date="2019-05-16T10:34:00Z">
            <w:rPr>
              <w:rFonts w:ascii="Times New Roman" w:hAnsi="Times New Roman" w:cs="Times New Roman"/>
              <w:lang w:val="en-US"/>
            </w:rPr>
          </w:rPrChange>
        </w:rPr>
        <w:t xml:space="preserve">metal </w:t>
      </w:r>
      <w:r w:rsidR="00C12DEF" w:rsidRPr="00F91AF6">
        <w:rPr>
          <w:rPrChange w:id="847" w:author="jkwang" w:date="2019-05-16T10:34:00Z">
            <w:rPr>
              <w:rFonts w:ascii="Times New Roman" w:hAnsi="Times New Roman" w:cs="Times New Roman"/>
              <w:lang w:val="en-US"/>
            </w:rPr>
          </w:rPrChange>
        </w:rPr>
        <w:t xml:space="preserve">sheet defect, </w:t>
      </w:r>
      <w:r w:rsidR="00656E2F" w:rsidRPr="00F91AF6">
        <w:rPr>
          <w:rPrChange w:id="848" w:author="jkwang" w:date="2019-05-16T10:34:00Z">
            <w:rPr>
              <w:rFonts w:ascii="Times New Roman" w:hAnsi="Times New Roman" w:cs="Times New Roman"/>
              <w:lang w:val="en-US"/>
            </w:rPr>
          </w:rPrChange>
        </w:rPr>
        <w:t>the</w:t>
      </w:r>
      <w:r w:rsidR="00C12DEF" w:rsidRPr="00F91AF6">
        <w:rPr>
          <w:rPrChange w:id="849" w:author="jkwang" w:date="2019-05-16T10:34:00Z">
            <w:rPr>
              <w:rFonts w:ascii="Times New Roman" w:hAnsi="Times New Roman" w:cs="Times New Roman"/>
              <w:lang w:val="en-US"/>
            </w:rPr>
          </w:rPrChange>
        </w:rPr>
        <w:t xml:space="preserve"> template matching method is used. </w:t>
      </w:r>
      <w:r w:rsidR="005E591C" w:rsidRPr="00F91AF6">
        <w:rPr>
          <w:rPrChange w:id="850" w:author="jkwang" w:date="2019-05-16T10:34:00Z">
            <w:rPr>
              <w:rFonts w:ascii="Times New Roman" w:hAnsi="Times New Roman" w:cs="Times New Roman"/>
              <w:lang w:val="en-US"/>
            </w:rPr>
          </w:rPrChange>
        </w:rPr>
        <w:t>The metal claw is a sign o</w:t>
      </w:r>
      <w:r w:rsidR="000F0758" w:rsidRPr="00F91AF6">
        <w:rPr>
          <w:rPrChange w:id="851" w:author="jkwang" w:date="2019-05-16T10:34:00Z">
            <w:rPr>
              <w:rFonts w:ascii="Times New Roman" w:hAnsi="Times New Roman" w:cs="Times New Roman"/>
              <w:lang w:val="en-US"/>
            </w:rPr>
          </w:rPrChange>
        </w:rPr>
        <w:t>f the existence of metal sheet</w:t>
      </w:r>
      <w:r w:rsidR="00244EE0" w:rsidRPr="00F91AF6">
        <w:rPr>
          <w:rPrChange w:id="852" w:author="jkwang" w:date="2019-05-16T10:34:00Z">
            <w:rPr>
              <w:rFonts w:ascii="Times New Roman" w:hAnsi="Times New Roman" w:cs="Times New Roman"/>
              <w:lang w:val="en-US"/>
            </w:rPr>
          </w:rPrChange>
        </w:rPr>
        <w:t xml:space="preserve">, so that the detection of the metal </w:t>
      </w:r>
      <w:r w:rsidR="000F0758" w:rsidRPr="00F91AF6">
        <w:rPr>
          <w:rPrChange w:id="853" w:author="jkwang" w:date="2019-05-16T10:34:00Z">
            <w:rPr>
              <w:rFonts w:ascii="Times New Roman" w:hAnsi="Times New Roman" w:cs="Times New Roman"/>
              <w:lang w:val="en-US"/>
            </w:rPr>
          </w:rPrChange>
        </w:rPr>
        <w:t>sheet</w:t>
      </w:r>
      <w:r w:rsidR="00244EE0" w:rsidRPr="00F91AF6">
        <w:rPr>
          <w:rPrChange w:id="854" w:author="jkwang" w:date="2019-05-16T10:34:00Z">
            <w:rPr>
              <w:rFonts w:ascii="Times New Roman" w:hAnsi="Times New Roman" w:cs="Times New Roman"/>
              <w:lang w:val="en-US"/>
            </w:rPr>
          </w:rPrChange>
        </w:rPr>
        <w:t xml:space="preserve"> can be converted into the detection of the metal claw. In order to eliminate the interference of some unrelated regions, </w:t>
      </w:r>
      <w:r w:rsidR="0068195C" w:rsidRPr="00F91AF6">
        <w:rPr>
          <w:rPrChange w:id="855" w:author="jkwang" w:date="2019-05-16T10:34:00Z">
            <w:rPr>
              <w:rFonts w:ascii="Times New Roman" w:hAnsi="Times New Roman" w:cs="Times New Roman"/>
              <w:lang w:val="en-US"/>
            </w:rPr>
          </w:rPrChange>
        </w:rPr>
        <w:t>we do</w:t>
      </w:r>
      <w:r w:rsidR="00244EE0" w:rsidRPr="00F91AF6">
        <w:rPr>
          <w:rPrChange w:id="856" w:author="jkwang" w:date="2019-05-16T10:34:00Z">
            <w:rPr>
              <w:rFonts w:ascii="Times New Roman" w:hAnsi="Times New Roman" w:cs="Times New Roman"/>
              <w:lang w:val="en-US"/>
            </w:rPr>
          </w:rPrChange>
        </w:rPr>
        <w:t xml:space="preserve"> not directly perform template matching on </w:t>
      </w:r>
      <w:r w:rsidR="00D90A2F" w:rsidRPr="00F91AF6">
        <w:rPr>
          <w:rPrChange w:id="857" w:author="jkwang" w:date="2019-05-16T10:34:00Z">
            <w:rPr>
              <w:rFonts w:ascii="Times New Roman" w:hAnsi="Times New Roman" w:cs="Times New Roman"/>
              <w:lang w:val="en-US"/>
            </w:rPr>
          </w:rPrChange>
        </w:rPr>
        <w:t>the original image, but perform</w:t>
      </w:r>
      <w:r w:rsidR="00244EE0" w:rsidRPr="00F91AF6">
        <w:rPr>
          <w:rPrChange w:id="858" w:author="jkwang" w:date="2019-05-16T10:34:00Z">
            <w:rPr>
              <w:rFonts w:ascii="Times New Roman" w:hAnsi="Times New Roman" w:cs="Times New Roman"/>
              <w:lang w:val="en-US"/>
            </w:rPr>
          </w:rPrChange>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859" w:author="Martyn Hills" w:date="2019-05-10T14:05:00Z">
        <w:r w:rsidR="00910D19" w:rsidRPr="00F91AF6">
          <w:rPr>
            <w:rPrChange w:id="860" w:author="jkwang" w:date="2019-05-16T10:34:00Z">
              <w:rPr>
                <w:rFonts w:ascii="Times New Roman" w:hAnsi="Times New Roman" w:cs="Times New Roman"/>
                <w:lang w:val="en-US"/>
              </w:rPr>
            </w:rPrChange>
          </w:rPr>
          <w:t xml:space="preserve">for which </w:t>
        </w:r>
      </w:ins>
      <w:del w:id="861" w:author="Martyn Hills" w:date="2019-05-10T14:05:00Z">
        <w:r w:rsidR="00244EE0" w:rsidRPr="00F91AF6" w:rsidDel="00910D19">
          <w:rPr>
            <w:rPrChange w:id="862" w:author="jkwang" w:date="2019-05-16T10:34:00Z">
              <w:rPr>
                <w:rFonts w:ascii="Times New Roman" w:hAnsi="Times New Roman" w:cs="Times New Roman"/>
                <w:lang w:val="en-US"/>
              </w:rPr>
            </w:rPrChange>
          </w:rPr>
          <w:delText xml:space="preserve">and </w:delText>
        </w:r>
      </w:del>
      <w:r w:rsidR="00244EE0" w:rsidRPr="00F91AF6">
        <w:rPr>
          <w:rPrChange w:id="863" w:author="jkwang" w:date="2019-05-16T10:34:00Z">
            <w:rPr>
              <w:rFonts w:ascii="Times New Roman" w:hAnsi="Times New Roman" w:cs="Times New Roman"/>
              <w:lang w:val="en-US"/>
            </w:rPr>
          </w:rPrChange>
        </w:rPr>
        <w:t>the formula is as follows:</w:t>
      </w:r>
    </w:p>
    <w:p w14:paraId="7C7F2A32" w14:textId="77777777" w:rsidR="00244EE0" w:rsidRPr="00E57315" w:rsidRDefault="00244EE0">
      <w:pPr>
        <w:pStyle w:val="Para"/>
        <w:pPrChange w:id="864" w:author="jkwang" w:date="2019-05-16T10:49:00Z">
          <w:pPr/>
        </w:pPrChange>
      </w:pPr>
    </w:p>
    <w:p w14:paraId="3582AE4F" w14:textId="73440655" w:rsidR="00244EE0" w:rsidRDefault="0018406B">
      <w:pPr>
        <w:jc w:val="center"/>
        <w:rPr>
          <w:rFonts w:cs="Times New Roman"/>
        </w:rPr>
      </w:pP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del w:id="865" w:author="jkwang" w:date="2019-05-16T10:33:00Z">
        <w:r w:rsidR="00244EE0" w:rsidDel="00075AE6">
          <w:delText xml:space="preserve"> </w:delText>
        </w:r>
        <w:r w:rsidDel="00075AE6">
          <w:delText xml:space="preserve">         </w:delText>
        </w:r>
      </w:del>
      <w:r>
        <w:t xml:space="preserve"> </w:t>
      </w:r>
      <w:del w:id="866" w:author="jkwang" w:date="2019-05-16T10:31:00Z">
        <w:r w:rsidR="00244EE0" w:rsidDel="00690889">
          <w:rPr>
            <w:rFonts w:cs="Times New Roman"/>
          </w:rPr>
          <w:delText>(</w:delText>
        </w:r>
        <w:r w:rsidR="008B034C" w:rsidDel="00690889">
          <w:rPr>
            <w:rFonts w:cs="Times New Roman"/>
          </w:rPr>
          <w:delText>3</w:delText>
        </w:r>
        <w:r w:rsidR="00244EE0" w:rsidDel="00690889">
          <w:rPr>
            <w:rFonts w:cs="Times New Roman"/>
          </w:rPr>
          <w:delText>)</w:delText>
        </w:r>
      </w:del>
    </w:p>
    <w:p w14:paraId="7165E723" w14:textId="77777777" w:rsidR="00244EE0" w:rsidRDefault="00244EE0" w:rsidP="00244EE0">
      <w:pPr>
        <w:rPr>
          <w:sz w:val="12"/>
          <w:szCs w:val="12"/>
        </w:rPr>
      </w:pPr>
    </w:p>
    <w:p w14:paraId="6D610CC5" w14:textId="51654F34" w:rsidR="00E2149C" w:rsidRPr="00F91AF6" w:rsidDel="005F32D0" w:rsidRDefault="00E2149C">
      <w:pPr>
        <w:pStyle w:val="Para"/>
        <w:rPr>
          <w:del w:id="867" w:author="jkwang" w:date="2019-05-17T09:57:00Z"/>
          <w:rPrChange w:id="868" w:author="jkwang" w:date="2019-05-16T10:34:00Z">
            <w:rPr>
              <w:del w:id="869" w:author="jkwang" w:date="2019-05-17T09:57:00Z"/>
              <w:rFonts w:ascii="Times New Roman" w:hAnsi="Times New Roman" w:cs="Times New Roman"/>
              <w:lang w:val="en-US"/>
            </w:rPr>
          </w:rPrChange>
        </w:rPr>
        <w:pPrChange w:id="870" w:author="jkwang" w:date="2019-05-16T10:49:00Z">
          <w:pPr>
            <w:tabs>
              <w:tab w:val="left" w:pos="360"/>
            </w:tabs>
            <w:snapToGrid w:val="0"/>
            <w:jc w:val="both"/>
          </w:pPr>
        </w:pPrChange>
      </w:pPr>
      <w:del w:id="871" w:author="jkwang" w:date="2019-05-16T10:34:00Z">
        <w:r w:rsidRPr="00F91AF6" w:rsidDel="00F91AF6">
          <w:rPr>
            <w:rPrChange w:id="872" w:author="jkwang" w:date="2019-05-16T10:34:00Z">
              <w:rPr>
                <w:rFonts w:ascii="Times New Roman" w:hAnsi="Times New Roman" w:cs="Times New Roman"/>
              </w:rPr>
            </w:rPrChange>
          </w:rPr>
          <w:tab/>
        </w:r>
      </w:del>
      <w:r w:rsidRPr="00F91AF6">
        <w:rPr>
          <w:rPrChange w:id="873" w:author="jkwang" w:date="2019-05-16T10:34:00Z">
            <w:rPr>
              <w:rFonts w:ascii="Times New Roman" w:hAnsi="Times New Roman" w:cs="Times New Roman"/>
            </w:rPr>
          </w:rPrChange>
        </w:rPr>
        <w:t xml:space="preserve">Where </w:t>
      </w:r>
      <m:oMath>
        <m:r>
          <w:rPr>
            <w:rFonts w:ascii="Cambria Math" w:hAnsi="Cambria Math"/>
            <w:rPrChange w:id="874" w:author="jkwang" w:date="2019-05-16T10:34:00Z">
              <w:rPr>
                <w:rFonts w:ascii="Cambria Math" w:hAnsi="Cambria Math" w:cs="Times New Roman"/>
              </w:rPr>
            </w:rPrChange>
          </w:rPr>
          <m:t>R</m:t>
        </m:r>
        <m:d>
          <m:dPr>
            <m:ctrlPr>
              <w:rPr>
                <w:rFonts w:ascii="Cambria Math" w:hAnsi="Cambria Math"/>
              </w:rPr>
            </m:ctrlPr>
          </m:dPr>
          <m:e>
            <m:r>
              <w:rPr>
                <w:rFonts w:ascii="Cambria Math" w:hAnsi="Cambria Math"/>
                <w:rPrChange w:id="875" w:author="jkwang" w:date="2019-05-16T10:34:00Z">
                  <w:rPr>
                    <w:rFonts w:ascii="Cambria Math" w:hAnsi="Cambria Math" w:cs="Times New Roman"/>
                  </w:rPr>
                </w:rPrChange>
              </w:rPr>
              <m:t>x</m:t>
            </m:r>
            <m:r>
              <m:rPr>
                <m:sty m:val="p"/>
              </m:rPr>
              <w:rPr>
                <w:rFonts w:ascii="Cambria Math" w:hAnsi="Cambria Math"/>
                <w:rPrChange w:id="876" w:author="jkwang" w:date="2019-05-16T10:34:00Z">
                  <w:rPr>
                    <w:rFonts w:ascii="Cambria Math" w:hAnsi="Cambria Math" w:cs="Times New Roman"/>
                  </w:rPr>
                </w:rPrChange>
              </w:rPr>
              <m:t>,</m:t>
            </m:r>
            <m:r>
              <w:rPr>
                <w:rFonts w:ascii="Cambria Math" w:hAnsi="Cambria Math"/>
                <w:rPrChange w:id="877" w:author="jkwang" w:date="2019-05-16T10:34:00Z">
                  <w:rPr>
                    <w:rFonts w:ascii="Cambria Math" w:hAnsi="Cambria Math" w:cs="Times New Roman"/>
                  </w:rPr>
                </w:rPrChange>
              </w:rPr>
              <m:t>y</m:t>
            </m:r>
          </m:e>
        </m:d>
      </m:oMath>
      <w:r w:rsidRPr="00F91AF6">
        <w:rPr>
          <w:rPrChange w:id="878" w:author="jkwang" w:date="2019-05-16T10:34:00Z">
            <w:rPr>
              <w:rFonts w:ascii="Times New Roman" w:hAnsi="Times New Roman" w:cs="Times New Roman"/>
            </w:rPr>
          </w:rPrChange>
        </w:rPr>
        <w:t xml:space="preserve"> repre</w:t>
      </w:r>
      <w:r w:rsidRPr="00AB705E">
        <w:rPr>
          <w:color w:val="000000" w:themeColor="text1"/>
          <w:rPrChange w:id="879" w:author="jkwang" w:date="2019-05-17T10:10:00Z">
            <w:rPr>
              <w:rFonts w:ascii="Times New Roman" w:hAnsi="Times New Roman" w:cs="Times New Roman"/>
            </w:rPr>
          </w:rPrChange>
        </w:rPr>
        <w:t xml:space="preserve">sents </w:t>
      </w:r>
      <w:r w:rsidR="00477741" w:rsidRPr="00AB705E">
        <w:rPr>
          <w:color w:val="000000" w:themeColor="text1"/>
          <w:rPrChange w:id="880" w:author="jkwang" w:date="2019-05-17T10:10:00Z">
            <w:rPr>
              <w:rFonts w:ascii="Times New Roman" w:hAnsi="Times New Roman" w:cs="Times New Roman"/>
            </w:rPr>
          </w:rPrChange>
        </w:rPr>
        <w:t>the result of template matching</w:t>
      </w:r>
      <w:r w:rsidR="002148BA" w:rsidRPr="00AB705E">
        <w:rPr>
          <w:color w:val="000000" w:themeColor="text1"/>
          <w:rPrChange w:id="881" w:author="jkwang" w:date="2019-05-17T10:10:00Z">
            <w:rPr>
              <w:rFonts w:ascii="Times New Roman" w:hAnsi="Times New Roman" w:cs="Times New Roman"/>
            </w:rPr>
          </w:rPrChange>
        </w:rPr>
        <w:t xml:space="preserve"> at (x, y)</w:t>
      </w:r>
      <w:r w:rsidRPr="00AB705E">
        <w:rPr>
          <w:color w:val="000000" w:themeColor="text1"/>
          <w:rPrChange w:id="882" w:author="jkwang" w:date="2019-05-17T10:10:00Z">
            <w:rPr>
              <w:rFonts w:ascii="Times New Roman" w:hAnsi="Times New Roman" w:cs="Times New Roman"/>
            </w:rPr>
          </w:rPrChange>
        </w:rPr>
        <w:t xml:space="preserve">, </w:t>
      </w:r>
      <m:oMath>
        <m:r>
          <w:rPr>
            <w:rFonts w:ascii="Cambria Math" w:hAnsi="Cambria Math"/>
            <w:color w:val="000000" w:themeColor="text1"/>
            <w:rPrChange w:id="883" w:author="jkwang" w:date="2019-05-17T10:10:00Z">
              <w:rPr>
                <w:rFonts w:ascii="Cambria Math" w:hAnsi="Cambria Math" w:cs="Times New Roman"/>
              </w:rPr>
            </w:rPrChange>
          </w:rPr>
          <m:t>T</m:t>
        </m:r>
      </m:oMath>
      <w:r w:rsidR="007A3B1A" w:rsidRPr="00AB705E">
        <w:rPr>
          <w:color w:val="000000" w:themeColor="text1"/>
          <w:rPrChange w:id="884" w:author="jkwang" w:date="2019-05-17T10:10:00Z">
            <w:rPr>
              <w:rFonts w:ascii="Times New Roman" w:hAnsi="Times New Roman" w:cs="Times New Roman"/>
            </w:rPr>
          </w:rPrChange>
        </w:rPr>
        <w:t xml:space="preserve"> </w:t>
      </w:r>
      <w:r w:rsidRPr="00AB705E">
        <w:rPr>
          <w:color w:val="000000" w:themeColor="text1"/>
          <w:rPrChange w:id="885" w:author="jkwang" w:date="2019-05-17T10:10:00Z">
            <w:rPr>
              <w:rFonts w:ascii="Times New Roman" w:hAnsi="Times New Roman" w:cs="Times New Roman"/>
            </w:rPr>
          </w:rPrChange>
        </w:rPr>
        <w:t xml:space="preserve">represents </w:t>
      </w:r>
      <w:r w:rsidR="007A3B1A" w:rsidRPr="00AB705E">
        <w:rPr>
          <w:color w:val="000000" w:themeColor="text1"/>
          <w:rPrChange w:id="886" w:author="jkwang" w:date="2019-05-17T10:10:00Z">
            <w:rPr>
              <w:rFonts w:ascii="Times New Roman" w:hAnsi="Times New Roman" w:cs="Times New Roman"/>
            </w:rPr>
          </w:rPrChange>
        </w:rPr>
        <w:t>the template image</w:t>
      </w:r>
      <w:r w:rsidR="00EF385E" w:rsidRPr="00AB705E">
        <w:rPr>
          <w:color w:val="000000" w:themeColor="text1"/>
          <w:rPrChange w:id="887" w:author="jkwang" w:date="2019-05-17T10:10:00Z">
            <w:rPr>
              <w:rFonts w:ascii="Times New Roman" w:hAnsi="Times New Roman" w:cs="Times New Roman"/>
            </w:rPr>
          </w:rPrChange>
        </w:rPr>
        <w:t xml:space="preserve">, </w:t>
      </w:r>
      <m:oMath>
        <m:r>
          <w:rPr>
            <w:rFonts w:ascii="Cambria Math" w:hAnsi="Cambria Math"/>
            <w:color w:val="000000" w:themeColor="text1"/>
            <w:rPrChange w:id="888" w:author="jkwang" w:date="2019-05-17T10:10:00Z">
              <w:rPr>
                <w:rFonts w:ascii="Cambria Math" w:hAnsi="Cambria Math" w:cs="Times New Roman"/>
              </w:rPr>
            </w:rPrChange>
          </w:rPr>
          <m:t>I</m:t>
        </m:r>
      </m:oMath>
      <w:r w:rsidR="00477741" w:rsidRPr="00AB705E">
        <w:rPr>
          <w:color w:val="000000" w:themeColor="text1"/>
          <w:rPrChange w:id="889" w:author="jkwang" w:date="2019-05-17T10:10:00Z">
            <w:rPr>
              <w:rFonts w:ascii="Times New Roman" w:hAnsi="Times New Roman" w:cs="Times New Roman"/>
            </w:rPr>
          </w:rPrChange>
        </w:rPr>
        <w:t xml:space="preserve"> </w:t>
      </w:r>
      <w:r w:rsidR="00EF385E" w:rsidRPr="00AB705E">
        <w:rPr>
          <w:color w:val="000000" w:themeColor="text1"/>
          <w:rPrChange w:id="890" w:author="jkwang" w:date="2019-05-17T10:10:00Z">
            <w:rPr>
              <w:rFonts w:ascii="Times New Roman" w:hAnsi="Times New Roman" w:cs="Times New Roman"/>
            </w:rPr>
          </w:rPrChange>
        </w:rPr>
        <w:t>represe</w:t>
      </w:r>
      <w:r w:rsidR="00EF385E" w:rsidRPr="00F91AF6">
        <w:rPr>
          <w:rPrChange w:id="891" w:author="jkwang" w:date="2019-05-16T10:34:00Z">
            <w:rPr>
              <w:rFonts w:ascii="Times New Roman" w:hAnsi="Times New Roman" w:cs="Times New Roman"/>
            </w:rPr>
          </w:rPrChange>
        </w:rPr>
        <w:t>nts the image to be detected</w:t>
      </w:r>
      <w:r w:rsidR="00477741" w:rsidRPr="00F91AF6">
        <w:rPr>
          <w:rPrChange w:id="892" w:author="jkwang" w:date="2019-05-16T10:34:00Z">
            <w:rPr>
              <w:rFonts w:ascii="Times New Roman" w:hAnsi="Times New Roman" w:cs="Times New Roman"/>
            </w:rPr>
          </w:rPrChange>
        </w:rPr>
        <w:t>.</w:t>
      </w:r>
      <w:r w:rsidR="00CF2729" w:rsidRPr="00F91AF6">
        <w:rPr>
          <w:rPrChange w:id="893" w:author="jkwang" w:date="2019-05-16T10:34:00Z">
            <w:rPr>
              <w:rFonts w:ascii="Times New Roman" w:hAnsi="Times New Roman" w:cs="Times New Roman"/>
            </w:rPr>
          </w:rPrChange>
        </w:rPr>
        <w:t xml:space="preserve"> </w:t>
      </w:r>
      <w:r w:rsidR="00DC3567" w:rsidRPr="00F91AF6">
        <w:rPr>
          <w:rPrChange w:id="894" w:author="jkwang" w:date="2019-05-16T10:34:00Z">
            <w:rPr>
              <w:rFonts w:ascii="Times New Roman" w:hAnsi="Times New Roman" w:cs="Times New Roman"/>
            </w:rPr>
          </w:rPrChange>
        </w:rPr>
        <w:t>A small value of R means that the difference betwe</w:t>
      </w:r>
      <w:r w:rsidR="00740A73" w:rsidRPr="00F91AF6">
        <w:rPr>
          <w:rPrChange w:id="895" w:author="jkwang" w:date="2019-05-16T10:34:00Z">
            <w:rPr>
              <w:rFonts w:ascii="Times New Roman" w:hAnsi="Times New Roman" w:cs="Times New Roman"/>
            </w:rPr>
          </w:rPrChange>
        </w:rPr>
        <w:t xml:space="preserve">en the two </w:t>
      </w:r>
      <w:r w:rsidR="00B75C0E" w:rsidRPr="00F91AF6">
        <w:rPr>
          <w:rPrChange w:id="896" w:author="jkwang" w:date="2019-05-16T10:34:00Z">
            <w:rPr>
              <w:rFonts w:ascii="Times New Roman" w:hAnsi="Times New Roman" w:cs="Times New Roman"/>
            </w:rPr>
          </w:rPrChange>
        </w:rPr>
        <w:t>image</w:t>
      </w:r>
      <w:r w:rsidR="00740A73" w:rsidRPr="00F91AF6">
        <w:rPr>
          <w:rPrChange w:id="897" w:author="jkwang" w:date="2019-05-16T10:34:00Z">
            <w:rPr>
              <w:rFonts w:ascii="Times New Roman" w:hAnsi="Times New Roman" w:cs="Times New Roman"/>
            </w:rPr>
          </w:rPrChange>
        </w:rPr>
        <w:t>s is small</w:t>
      </w:r>
      <w:r w:rsidR="00CF2729" w:rsidRPr="00F91AF6">
        <w:rPr>
          <w:rPrChange w:id="898" w:author="jkwang" w:date="2019-05-16T10:34:00Z">
            <w:rPr>
              <w:rFonts w:ascii="Times New Roman" w:hAnsi="Times New Roman" w:cs="Times New Roman"/>
            </w:rPr>
          </w:rPrChange>
        </w:rPr>
        <w:t>.</w:t>
      </w:r>
      <w:r w:rsidR="00B75C0E" w:rsidRPr="00F91AF6">
        <w:rPr>
          <w:rPrChange w:id="899" w:author="jkwang" w:date="2019-05-16T10:34:00Z">
            <w:rPr>
              <w:rFonts w:ascii="Times New Roman" w:hAnsi="Times New Roman" w:cs="Times New Roman"/>
            </w:rPr>
          </w:rPrChange>
        </w:rPr>
        <w:t xml:space="preserve"> </w:t>
      </w:r>
      <w:ins w:id="900" w:author="Martyn Hills" w:date="2019-05-10T20:16:00Z">
        <w:r w:rsidR="00152EE4" w:rsidRPr="00F91AF6">
          <w:rPr>
            <w:rPrChange w:id="901" w:author="jkwang" w:date="2019-05-16T10:34:00Z">
              <w:rPr>
                <w:rFonts w:ascii="Times New Roman" w:hAnsi="Times New Roman" w:cs="Times New Roman"/>
              </w:rPr>
            </w:rPrChange>
          </w:rPr>
          <w:t>W</w:t>
        </w:r>
      </w:ins>
      <w:del w:id="902" w:author="Martyn Hills" w:date="2019-05-10T20:16:00Z">
        <w:r w:rsidR="00893FFD" w:rsidRPr="00F91AF6" w:rsidDel="00152EE4">
          <w:rPr>
            <w:rPrChange w:id="903" w:author="jkwang" w:date="2019-05-16T10:34:00Z">
              <w:rPr>
                <w:rFonts w:ascii="Times New Roman" w:hAnsi="Times New Roman" w:cs="Times New Roman"/>
              </w:rPr>
            </w:rPrChange>
          </w:rPr>
          <w:delText>So w</w:delText>
        </w:r>
      </w:del>
      <w:r w:rsidR="00893FFD" w:rsidRPr="00F91AF6">
        <w:rPr>
          <w:rPrChange w:id="904" w:author="jkwang" w:date="2019-05-16T10:34:00Z">
            <w:rPr>
              <w:rFonts w:ascii="Times New Roman" w:hAnsi="Times New Roman" w:cs="Times New Roman"/>
            </w:rPr>
          </w:rPrChange>
        </w:rPr>
        <w:t xml:space="preserve">e </w:t>
      </w:r>
      <w:ins w:id="905" w:author="Martyn Hills" w:date="2019-05-10T20:16:00Z">
        <w:r w:rsidR="00152EE4" w:rsidRPr="00F91AF6">
          <w:rPr>
            <w:rPrChange w:id="906" w:author="jkwang" w:date="2019-05-16T10:34:00Z">
              <w:rPr>
                <w:rFonts w:ascii="Times New Roman" w:hAnsi="Times New Roman" w:cs="Times New Roman"/>
              </w:rPr>
            </w:rPrChange>
          </w:rPr>
          <w:t xml:space="preserve">therefore </w:t>
        </w:r>
      </w:ins>
      <w:r w:rsidR="00893FFD" w:rsidRPr="00F91AF6">
        <w:rPr>
          <w:rPrChange w:id="907" w:author="jkwang" w:date="2019-05-16T10:34:00Z">
            <w:rPr>
              <w:rFonts w:ascii="Times New Roman" w:hAnsi="Times New Roman" w:cs="Times New Roman"/>
            </w:rPr>
          </w:rPrChange>
        </w:rPr>
        <w:t xml:space="preserve">set a threshold of </w:t>
      </w:r>
      <m:oMath>
        <m:r>
          <w:rPr>
            <w:rFonts w:ascii="Cambria Math" w:hAnsi="Cambria Math"/>
            <w:rPrChange w:id="908" w:author="jkwang" w:date="2019-05-16T10:34:00Z">
              <w:rPr>
                <w:rFonts w:ascii="Cambria Math" w:hAnsi="Cambria Math" w:cs="Times New Roman"/>
              </w:rPr>
            </w:rPrChange>
          </w:rPr>
          <m:t>R</m:t>
        </m:r>
      </m:oMath>
      <w:r w:rsidR="00893FFD" w:rsidRPr="00F91AF6">
        <w:rPr>
          <w:rPrChange w:id="909" w:author="jkwang" w:date="2019-05-16T10:34:00Z">
            <w:rPr>
              <w:rFonts w:ascii="Times New Roman" w:hAnsi="Times New Roman" w:cs="Times New Roman"/>
            </w:rPr>
          </w:rPrChange>
        </w:rPr>
        <w:t xml:space="preserve"> </w:t>
      </w:r>
      <w:r w:rsidR="00317F24" w:rsidRPr="00F91AF6">
        <w:rPr>
          <w:rPrChange w:id="910" w:author="jkwang" w:date="2019-05-16T10:34:00Z">
            <w:rPr>
              <w:rFonts w:ascii="Times New Roman" w:hAnsi="Times New Roman" w:cs="Times New Roman"/>
            </w:rPr>
          </w:rPrChange>
        </w:rPr>
        <w:t xml:space="preserve">to determine whether there is a metal claw in the </w:t>
      </w:r>
      <w:r w:rsidR="00F3484C" w:rsidRPr="00F91AF6">
        <w:rPr>
          <w:rPrChange w:id="911" w:author="jkwang" w:date="2019-05-16T10:34:00Z">
            <w:rPr>
              <w:rFonts w:ascii="Times New Roman" w:hAnsi="Times New Roman" w:cs="Times New Roman"/>
            </w:rPr>
          </w:rPrChange>
        </w:rPr>
        <w:t>ROI</w:t>
      </w:r>
      <w:r w:rsidR="00317F24" w:rsidRPr="00F91AF6">
        <w:rPr>
          <w:rPrChange w:id="912" w:author="jkwang" w:date="2019-05-16T10:34:00Z">
            <w:rPr>
              <w:rFonts w:ascii="Times New Roman" w:hAnsi="Times New Roman" w:cs="Times New Roman"/>
            </w:rPr>
          </w:rPrChange>
        </w:rPr>
        <w:t>.</w:t>
      </w:r>
    </w:p>
    <w:p w14:paraId="3F33C080" w14:textId="53507A01" w:rsidR="00244EE0" w:rsidRDefault="008A1864">
      <w:pPr>
        <w:pStyle w:val="Para"/>
        <w:rPr>
          <w:rFonts w:ascii="Times New Roman" w:hAnsi="Times New Roman" w:cs="Times New Roman"/>
        </w:rPr>
        <w:pPrChange w:id="913" w:author="jkwang" w:date="2019-05-16T10:49:00Z">
          <w:pPr>
            <w:tabs>
              <w:tab w:val="left" w:pos="360"/>
            </w:tabs>
            <w:snapToGrid w:val="0"/>
            <w:jc w:val="both"/>
          </w:pPr>
        </w:pPrChange>
      </w:pPr>
      <w:del w:id="914" w:author="jkwang" w:date="2019-05-16T10:34:00Z">
        <w:r w:rsidRPr="00F91AF6" w:rsidDel="00F91AF6">
          <w:rPr>
            <w:rPrChange w:id="915" w:author="jkwang" w:date="2019-05-16T10:34:00Z">
              <w:rPr>
                <w:rFonts w:ascii="Times New Roman" w:hAnsi="Times New Roman" w:cs="Times New Roman"/>
              </w:rPr>
            </w:rPrChange>
          </w:rPr>
          <w:tab/>
        </w:r>
      </w:del>
      <w:del w:id="916" w:author="jkwang" w:date="2019-05-17T09:57:00Z">
        <w:r w:rsidR="00424E1D" w:rsidRPr="00F91AF6" w:rsidDel="005F32D0">
          <w:rPr>
            <w:rPrChange w:id="917" w:author="jkwang" w:date="2019-05-16T10:34:00Z">
              <w:rPr>
                <w:rFonts w:ascii="Times New Roman" w:hAnsi="Times New Roman" w:cs="Times New Roman"/>
              </w:rPr>
            </w:rPrChange>
          </w:rPr>
          <w:delText>The detection process of the sample with the metal piece is shown in Fig</w:delText>
        </w:r>
      </w:del>
      <w:del w:id="918" w:author="jkwang" w:date="2019-05-16T10:35:00Z">
        <w:r w:rsidR="00424E1D" w:rsidRPr="00F91AF6" w:rsidDel="00F91AF6">
          <w:rPr>
            <w:rPrChange w:id="919" w:author="jkwang" w:date="2019-05-16T10:34:00Z">
              <w:rPr>
                <w:rFonts w:ascii="Times New Roman" w:hAnsi="Times New Roman" w:cs="Times New Roman"/>
              </w:rPr>
            </w:rPrChange>
          </w:rPr>
          <w:delText>.</w:delText>
        </w:r>
      </w:del>
      <w:del w:id="920" w:author="jkwang" w:date="2019-05-17T09:57:00Z">
        <w:r w:rsidR="00424E1D" w:rsidRPr="00F91AF6" w:rsidDel="005F32D0">
          <w:rPr>
            <w:rPrChange w:id="921" w:author="jkwang" w:date="2019-05-16T10:34:00Z">
              <w:rPr>
                <w:rFonts w:ascii="Times New Roman" w:hAnsi="Times New Roman" w:cs="Times New Roman"/>
              </w:rPr>
            </w:rPrChange>
          </w:rPr>
          <w:delText xml:space="preserve"> 5.</w:delText>
        </w:r>
      </w:del>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424E1D" w:rsidRPr="00AC4DD2" w14:paraId="685B714A" w14:textId="77777777" w:rsidTr="005667A1">
        <w:trPr>
          <w:trHeight w:val="1612"/>
        </w:trPr>
        <w:tc>
          <w:tcPr>
            <w:tcW w:w="2388" w:type="dxa"/>
          </w:tcPr>
          <w:p w14:paraId="3F6CCDBC" w14:textId="77777777" w:rsidR="00424E1D" w:rsidRPr="00AC4DD2" w:rsidRDefault="00424E1D">
            <w:pPr>
              <w:pStyle w:val="ae"/>
              <w:spacing w:line="0" w:lineRule="atLeast"/>
              <w:ind w:leftChars="-56" w:left="-112" w:firstLine="113"/>
              <w:pPrChange w:id="922" w:author="Martyn Hills" w:date="2019-05-16T10:34:00Z">
                <w:pPr>
                  <w:pStyle w:val="ae"/>
                  <w:spacing w:beforeLines="30" w:before="72" w:line="0" w:lineRule="atLeast"/>
                  <w:ind w:leftChars="-56" w:left="-112" w:firstLine="112"/>
                </w:pPr>
              </w:pPrChange>
            </w:pPr>
            <w:r>
              <w:rPr>
                <w:rFonts w:hint="eastAsia"/>
              </w:rPr>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3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pPr>
              <w:pStyle w:val="Para"/>
              <w:spacing w:after="40"/>
              <w:jc w:val="center"/>
              <w:pPrChange w:id="923" w:author="Martyn Hills" w:date="2019-05-16T11:21:00Z">
                <w:pPr>
                  <w:pStyle w:val="ae"/>
                  <w:spacing w:beforeLines="20" w:before="48" w:afterLines="20" w:after="48"/>
                </w:pPr>
              </w:pPrChange>
            </w:pPr>
            <w:r w:rsidRPr="000F7295">
              <w:t>original image</w:t>
            </w:r>
          </w:p>
        </w:tc>
        <w:tc>
          <w:tcPr>
            <w:tcW w:w="2388" w:type="dxa"/>
          </w:tcPr>
          <w:p w14:paraId="21DCDC50" w14:textId="77777777" w:rsidR="00424E1D" w:rsidRPr="00AC4DD2" w:rsidRDefault="00424E1D">
            <w:pPr>
              <w:pStyle w:val="ae"/>
              <w:spacing w:line="0" w:lineRule="atLeast"/>
              <w:pPrChange w:id="924" w:author="Martyn Hills" w:date="2019-05-16T10:34:00Z">
                <w:pPr>
                  <w:pStyle w:val="ae"/>
                  <w:spacing w:beforeLines="30" w:before="72" w:line="0" w:lineRule="atLeast"/>
                </w:pPr>
              </w:pPrChange>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3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pPr>
              <w:pStyle w:val="Para"/>
              <w:spacing w:after="40"/>
              <w:jc w:val="center"/>
              <w:pPrChange w:id="925" w:author="Martyn Hills" w:date="2019-05-16T11:21:00Z">
                <w:pPr>
                  <w:pStyle w:val="ae"/>
                  <w:spacing w:beforeLines="20" w:before="48" w:afterLines="20" w:after="48"/>
                </w:pPr>
              </w:pPrChange>
            </w:pPr>
            <w:r>
              <w:t>close operation</w:t>
            </w:r>
          </w:p>
        </w:tc>
      </w:tr>
      <w:tr w:rsidR="00424E1D" w:rsidRPr="00AC4DD2" w14:paraId="0EFE5164" w14:textId="77777777" w:rsidTr="005667A1">
        <w:tc>
          <w:tcPr>
            <w:tcW w:w="2388" w:type="dxa"/>
          </w:tcPr>
          <w:p w14:paraId="171622D0" w14:textId="77777777" w:rsidR="00424E1D" w:rsidRPr="00AC4DD2" w:rsidRDefault="00424E1D" w:rsidP="00363437">
            <w:pPr>
              <w:pStyle w:val="ae"/>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3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pPr>
              <w:pStyle w:val="Para"/>
              <w:spacing w:after="40"/>
              <w:jc w:val="center"/>
              <w:pPrChange w:id="926" w:author="Martyn Hills" w:date="2019-05-16T11:21:00Z">
                <w:pPr>
                  <w:pStyle w:val="ae"/>
                  <w:spacing w:beforeLines="20" w:before="48" w:afterLines="20" w:after="48"/>
                </w:pPr>
              </w:pPrChange>
            </w:pPr>
            <w:r w:rsidRPr="00792C16">
              <w:t>binarization</w:t>
            </w:r>
          </w:p>
        </w:tc>
        <w:tc>
          <w:tcPr>
            <w:tcW w:w="2388" w:type="dxa"/>
          </w:tcPr>
          <w:p w14:paraId="56981801" w14:textId="77777777" w:rsidR="00424E1D" w:rsidRPr="00AC4DD2" w:rsidRDefault="00424E1D" w:rsidP="00363437">
            <w:pPr>
              <w:pStyle w:val="ae"/>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34">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pPr>
              <w:pStyle w:val="Para"/>
              <w:spacing w:after="40"/>
              <w:jc w:val="center"/>
              <w:pPrChange w:id="927" w:author="Martyn Hills" w:date="2019-05-16T11:21:00Z">
                <w:pPr>
                  <w:pStyle w:val="ae"/>
                  <w:spacing w:beforeLines="20" w:before="48" w:afterLines="20" w:after="48"/>
                </w:pPr>
              </w:pPrChange>
            </w:pPr>
            <w:r w:rsidRPr="00B13A9E">
              <w:t>template matching</w:t>
            </w:r>
          </w:p>
        </w:tc>
      </w:tr>
      <w:tr w:rsidR="00424E1D" w:rsidRPr="00AC4DD2" w14:paraId="055BABC6" w14:textId="77777777" w:rsidTr="005667A1">
        <w:tc>
          <w:tcPr>
            <w:tcW w:w="4776" w:type="dxa"/>
            <w:gridSpan w:val="2"/>
          </w:tcPr>
          <w:p w14:paraId="4D8513F6" w14:textId="69634A87" w:rsidR="00424E1D" w:rsidRPr="00AC4DD2" w:rsidRDefault="00424E1D">
            <w:pPr>
              <w:pStyle w:val="FigureCaption"/>
              <w:pPrChange w:id="928" w:author="Martyn Hills" w:date="2019-05-16T11:18:00Z">
                <w:pPr>
                  <w:pStyle w:val="ae"/>
                  <w:spacing w:afterLines="30" w:after="72" w:line="0" w:lineRule="atLeast"/>
                </w:pPr>
              </w:pPrChange>
            </w:pPr>
            <w:r w:rsidRPr="00AC4DD2">
              <w:rPr>
                <w:rFonts w:hint="eastAsia"/>
              </w:rPr>
              <w:t>F</w:t>
            </w:r>
            <w:r>
              <w:t>ig</w:t>
            </w:r>
            <w:ins w:id="929" w:author="jkwang" w:date="2019-05-16T10:35:00Z">
              <w:r w:rsidR="00F91AF6">
                <w:t>ure</w:t>
              </w:r>
            </w:ins>
            <w:del w:id="930" w:author="jkwang" w:date="2019-05-16T10:35:00Z">
              <w:r w:rsidDel="00F91AF6">
                <w:delText>.</w:delText>
              </w:r>
            </w:del>
            <w:r>
              <w:t xml:space="preserve"> 5</w:t>
            </w:r>
            <w:ins w:id="931" w:author="jkwang" w:date="2019-05-16T10:35:00Z">
              <w:r w:rsidR="00F91AF6">
                <w:t>:</w:t>
              </w:r>
            </w:ins>
            <w:del w:id="932" w:author="jkwang" w:date="2019-05-16T10:35:00Z">
              <w:r w:rsidRPr="00AC4DD2" w:rsidDel="00F91AF6">
                <w:delText>.</w:delText>
              </w:r>
            </w:del>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071BE68F" w14:textId="67901219" w:rsidR="005F32D0" w:rsidRDefault="005F32D0">
      <w:pPr>
        <w:pStyle w:val="Para"/>
        <w:rPr>
          <w:ins w:id="933" w:author="jkwang" w:date="2019-05-17T09:57:00Z"/>
        </w:rPr>
        <w:pPrChange w:id="934" w:author="jkwang" w:date="2019-05-17T09:57:00Z">
          <w:pPr>
            <w:tabs>
              <w:tab w:val="left" w:pos="360"/>
            </w:tabs>
            <w:snapToGrid w:val="0"/>
            <w:spacing w:before="120" w:after="120"/>
            <w:jc w:val="both"/>
          </w:pPr>
        </w:pPrChange>
      </w:pPr>
      <w:ins w:id="935" w:author="jkwang" w:date="2019-05-17T09:57:00Z">
        <w:r w:rsidRPr="005F32D0">
          <w:t>The detection process of the sample with the metal piece is shown in Figure 5.</w:t>
        </w:r>
      </w:ins>
    </w:p>
    <w:p w14:paraId="28D97185" w14:textId="69AEBB7A" w:rsidR="009614DA" w:rsidRPr="005667A1" w:rsidRDefault="005667A1">
      <w:pPr>
        <w:pStyle w:val="Head2"/>
        <w:rPr>
          <w:rPrChange w:id="936" w:author="jkwang" w:date="2019-05-16T10:36:00Z">
            <w:rPr>
              <w:rFonts w:ascii="Times New Roman" w:hAnsi="Times New Roman" w:cs="Times New Roman"/>
              <w:i/>
              <w:lang w:val="en-US"/>
            </w:rPr>
          </w:rPrChange>
        </w:rPr>
        <w:pPrChange w:id="937" w:author="jkwang" w:date="2019-05-16T10:36:00Z">
          <w:pPr>
            <w:tabs>
              <w:tab w:val="left" w:pos="360"/>
            </w:tabs>
            <w:snapToGrid w:val="0"/>
            <w:spacing w:before="120" w:after="120"/>
            <w:jc w:val="both"/>
          </w:pPr>
        </w:pPrChange>
      </w:pPr>
      <w:ins w:id="938" w:author="jkwang" w:date="2019-05-16T10:36:00Z">
        <w:r>
          <w:t>2</w:t>
        </w:r>
        <w:r w:rsidRPr="00C258B4">
          <w:t>.</w:t>
        </w:r>
        <w:r>
          <w:t>5</w:t>
        </w:r>
        <w:r w:rsidRPr="00C258B4">
          <w:rPr>
            <w14:ligatures w14:val="standard"/>
          </w:rPr>
          <w:t> </w:t>
        </w:r>
      </w:ins>
      <w:del w:id="939" w:author="jkwang" w:date="2019-05-16T10:36:00Z">
        <w:r w:rsidR="009614DA" w:rsidRPr="005667A1" w:rsidDel="005667A1">
          <w:rPr>
            <w:rPrChange w:id="940" w:author="jkwang" w:date="2019-05-16T10:36:00Z">
              <w:rPr>
                <w:rFonts w:ascii="Times New Roman" w:hAnsi="Times New Roman" w:cs="Times New Roman"/>
                <w:i/>
              </w:rPr>
            </w:rPrChange>
          </w:rPr>
          <w:delText>E.</w:delText>
        </w:r>
        <w:r w:rsidR="009614DA" w:rsidRPr="005667A1" w:rsidDel="005667A1">
          <w:rPr>
            <w:rPrChange w:id="941" w:author="jkwang" w:date="2019-05-16T10:36:00Z">
              <w:rPr>
                <w:rFonts w:ascii="Times New Roman" w:hAnsi="Times New Roman" w:cs="Times New Roman"/>
                <w:i/>
              </w:rPr>
            </w:rPrChange>
          </w:rPr>
          <w:tab/>
        </w:r>
      </w:del>
      <w:r w:rsidR="007B1FC3" w:rsidRPr="005667A1">
        <w:rPr>
          <w:rPrChange w:id="942" w:author="jkwang" w:date="2019-05-16T10:36:00Z">
            <w:rPr>
              <w:rFonts w:ascii="Times New Roman" w:hAnsi="Times New Roman" w:cs="Times New Roman"/>
              <w:i/>
            </w:rPr>
          </w:rPrChange>
        </w:rPr>
        <w:t xml:space="preserve">Detection of Abnormal </w:t>
      </w:r>
      <w:r w:rsidR="00B01EDD" w:rsidRPr="005667A1">
        <w:rPr>
          <w:rPrChange w:id="943" w:author="jkwang" w:date="2019-05-16T10:36:00Z">
            <w:rPr>
              <w:rFonts w:ascii="Times New Roman" w:hAnsi="Times New Roman" w:cs="Times New Roman"/>
              <w:i/>
            </w:rPr>
          </w:rPrChange>
        </w:rPr>
        <w:t xml:space="preserve">Wire Position </w:t>
      </w:r>
    </w:p>
    <w:p w14:paraId="38E4C3B3" w14:textId="77777777" w:rsidR="00444841" w:rsidRPr="00E7133A" w:rsidRDefault="009614DA">
      <w:pPr>
        <w:pStyle w:val="Para"/>
        <w:rPr>
          <w:rPrChange w:id="944" w:author="jkwang" w:date="2019-05-16T10:39:00Z">
            <w:rPr>
              <w:rFonts w:ascii="Times New Roman" w:hAnsi="Times New Roman" w:cs="Times New Roman"/>
              <w:lang w:val="en-US"/>
            </w:rPr>
          </w:rPrChange>
        </w:rPr>
        <w:pPrChange w:id="945" w:author="jkwang" w:date="2019-05-16T10:49:00Z">
          <w:pPr>
            <w:tabs>
              <w:tab w:val="left" w:pos="360"/>
            </w:tabs>
            <w:snapToGrid w:val="0"/>
            <w:jc w:val="both"/>
          </w:pPr>
        </w:pPrChange>
      </w:pPr>
      <w:del w:id="946" w:author="jkwang" w:date="2019-05-16T10:36:00Z">
        <w:r w:rsidRPr="00E7133A" w:rsidDel="005667A1">
          <w:rPr>
            <w:rPrChange w:id="947" w:author="jkwang" w:date="2019-05-16T10:39:00Z">
              <w:rPr>
                <w:rFonts w:ascii="Times New Roman" w:hAnsi="Times New Roman" w:cs="Times New Roman"/>
              </w:rPr>
            </w:rPrChange>
          </w:rPr>
          <w:tab/>
        </w:r>
      </w:del>
      <w:r w:rsidR="00444841" w:rsidRPr="00E7133A">
        <w:rPr>
          <w:rPrChange w:id="948" w:author="jkwang" w:date="2019-05-16T10:39:00Z">
            <w:rPr>
              <w:rFonts w:ascii="Times New Roman" w:hAnsi="Times New Roman" w:cs="Times New Roman"/>
            </w:rPr>
          </w:rPrChange>
        </w:rPr>
        <w:t xml:space="preserve">For the detection of </w:t>
      </w:r>
      <w:r w:rsidR="007B1FC3" w:rsidRPr="00E7133A">
        <w:rPr>
          <w:rPrChange w:id="949" w:author="jkwang" w:date="2019-05-16T10:39:00Z">
            <w:rPr>
              <w:rFonts w:ascii="Times New Roman" w:hAnsi="Times New Roman" w:cs="Times New Roman"/>
            </w:rPr>
          </w:rPrChange>
        </w:rPr>
        <w:t xml:space="preserve">abnormal </w:t>
      </w:r>
      <w:r w:rsidR="00444841" w:rsidRPr="00E7133A">
        <w:rPr>
          <w:rPrChange w:id="950" w:author="jkwang" w:date="2019-05-16T10:39:00Z">
            <w:rPr>
              <w:rFonts w:ascii="Times New Roman" w:hAnsi="Times New Roman" w:cs="Times New Roman"/>
            </w:rPr>
          </w:rPrChange>
        </w:rPr>
        <w:t xml:space="preserve">wire position </w:t>
      </w:r>
      <w:r w:rsidR="007B1FC3" w:rsidRPr="00E7133A">
        <w:rPr>
          <w:rPrChange w:id="951" w:author="jkwang" w:date="2019-05-16T10:39:00Z">
            <w:rPr>
              <w:rFonts w:ascii="Times New Roman" w:hAnsi="Times New Roman" w:cs="Times New Roman"/>
            </w:rPr>
          </w:rPrChange>
        </w:rPr>
        <w:t>defect</w:t>
      </w:r>
      <w:r w:rsidR="00444841" w:rsidRPr="00E7133A">
        <w:rPr>
          <w:rPrChange w:id="952" w:author="jkwang" w:date="2019-05-16T10:39:00Z">
            <w:rPr>
              <w:rFonts w:ascii="Times New Roman" w:hAnsi="Times New Roman" w:cs="Times New Roman"/>
            </w:rPr>
          </w:rPrChange>
        </w:rPr>
        <w:t xml:space="preserve">, a measurement distance method based on pixel statistics is proposed. According to the distance between the wire and the vertical side of the metal </w:t>
      </w:r>
      <w:r w:rsidR="007C3F30" w:rsidRPr="00E7133A">
        <w:rPr>
          <w:rPrChange w:id="953" w:author="jkwang" w:date="2019-05-16T10:39:00Z">
            <w:rPr>
              <w:rFonts w:ascii="Times New Roman" w:hAnsi="Times New Roman" w:cs="Times New Roman"/>
            </w:rPr>
          </w:rPrChange>
        </w:rPr>
        <w:t>claw</w:t>
      </w:r>
      <w:r w:rsidR="00444841" w:rsidRPr="00E7133A">
        <w:rPr>
          <w:rPrChange w:id="954" w:author="jkwang" w:date="2019-05-16T10:39:00Z">
            <w:rPr>
              <w:rFonts w:ascii="Times New Roman" w:hAnsi="Times New Roman" w:cs="Times New Roman"/>
            </w:rPr>
          </w:rPrChange>
        </w:rPr>
        <w:t>, we can judge whether the position of the wire is abnormal.</w:t>
      </w:r>
    </w:p>
    <w:p w14:paraId="3B346F56" w14:textId="77777777" w:rsidR="00444841" w:rsidRPr="00E7133A" w:rsidRDefault="008A1864">
      <w:pPr>
        <w:pStyle w:val="Para"/>
        <w:rPr>
          <w:rPrChange w:id="955" w:author="jkwang" w:date="2019-05-16T10:39:00Z">
            <w:rPr>
              <w:rFonts w:ascii="Times New Roman" w:hAnsi="Times New Roman" w:cs="Times New Roman"/>
              <w:lang w:val="en-US"/>
            </w:rPr>
          </w:rPrChange>
        </w:rPr>
        <w:pPrChange w:id="956" w:author="jkwang" w:date="2019-05-16T10:49:00Z">
          <w:pPr>
            <w:tabs>
              <w:tab w:val="left" w:pos="360"/>
            </w:tabs>
            <w:snapToGrid w:val="0"/>
            <w:jc w:val="both"/>
          </w:pPr>
        </w:pPrChange>
      </w:pPr>
      <w:del w:id="957" w:author="jkwang" w:date="2019-05-16T10:36:00Z">
        <w:r w:rsidRPr="00E7133A" w:rsidDel="005667A1">
          <w:rPr>
            <w:rPrChange w:id="958" w:author="jkwang" w:date="2019-05-16T10:39:00Z">
              <w:rPr>
                <w:rFonts w:ascii="Times New Roman" w:hAnsi="Times New Roman" w:cs="Times New Roman"/>
              </w:rPr>
            </w:rPrChange>
          </w:rPr>
          <w:tab/>
        </w:r>
      </w:del>
      <w:r w:rsidR="00444841" w:rsidRPr="00E7133A">
        <w:rPr>
          <w:rPrChange w:id="959" w:author="jkwang" w:date="2019-05-16T10:39:00Z">
            <w:rPr>
              <w:rFonts w:ascii="Times New Roman" w:hAnsi="Times New Roman" w:cs="Times New Roman"/>
            </w:rPr>
          </w:rPrChange>
        </w:rPr>
        <w:t>Similarly, we preprocessed the image, including closing and binarization, to get the target of the detection. Then, the distance between the wire and the metal claw</w:t>
      </w:r>
      <w:r w:rsidR="007C3F30" w:rsidRPr="00E7133A">
        <w:rPr>
          <w:rPrChange w:id="960" w:author="jkwang" w:date="2019-05-16T10:39:00Z">
            <w:rPr>
              <w:rFonts w:ascii="Times New Roman" w:hAnsi="Times New Roman" w:cs="Times New Roman"/>
            </w:rPr>
          </w:rPrChange>
        </w:rPr>
        <w:t xml:space="preserve"> is measured. I</w:t>
      </w:r>
      <w:r w:rsidR="00444841" w:rsidRPr="00E7133A">
        <w:rPr>
          <w:rPrChange w:id="961" w:author="jkwang" w:date="2019-05-16T10:39:00Z">
            <w:rPr>
              <w:rFonts w:ascii="Times New Roman" w:hAnsi="Times New Roman" w:cs="Times New Roman"/>
            </w:rPr>
          </w:rPrChange>
        </w:rPr>
        <w:t>f the distance is not within the normal range, it is determined that the wire position is abnormal, and vice versa.</w:t>
      </w:r>
    </w:p>
    <w:p w14:paraId="65A010C1" w14:textId="77777777" w:rsidR="00444841" w:rsidRPr="00E7133A" w:rsidRDefault="008A1864">
      <w:pPr>
        <w:pStyle w:val="Para"/>
        <w:rPr>
          <w:rPrChange w:id="962" w:author="jkwang" w:date="2019-05-16T10:39:00Z">
            <w:rPr>
              <w:rFonts w:ascii="Times New Roman" w:hAnsi="Times New Roman" w:cs="Times New Roman"/>
              <w:lang w:val="en-US"/>
            </w:rPr>
          </w:rPrChange>
        </w:rPr>
        <w:pPrChange w:id="963" w:author="jkwang" w:date="2019-05-16T10:49:00Z">
          <w:pPr>
            <w:tabs>
              <w:tab w:val="left" w:pos="360"/>
            </w:tabs>
            <w:snapToGrid w:val="0"/>
            <w:jc w:val="both"/>
          </w:pPr>
        </w:pPrChange>
      </w:pPr>
      <w:del w:id="964" w:author="jkwang" w:date="2019-05-16T10:37:00Z">
        <w:r w:rsidRPr="00E7133A" w:rsidDel="005667A1">
          <w:rPr>
            <w:rPrChange w:id="965" w:author="jkwang" w:date="2019-05-16T10:39:00Z">
              <w:rPr>
                <w:rFonts w:ascii="Times New Roman" w:hAnsi="Times New Roman" w:cs="Times New Roman"/>
              </w:rPr>
            </w:rPrChange>
          </w:rPr>
          <w:tab/>
        </w:r>
      </w:del>
      <w:r w:rsidR="00444841" w:rsidRPr="00E7133A">
        <w:rPr>
          <w:rPrChange w:id="966" w:author="jkwang" w:date="2019-05-16T10:39:00Z">
            <w:rPr>
              <w:rFonts w:ascii="Times New Roman" w:hAnsi="Times New Roman" w:cs="Times New Roman"/>
            </w:rPr>
          </w:rPrChange>
        </w:rPr>
        <w:t>The specific steps of the measurement distance method based on pixel statistics are as follows</w:t>
      </w:r>
      <w:ins w:id="967" w:author="Martyn Hills" w:date="2019-05-10T14:07:00Z">
        <w:r w:rsidR="009963CE" w:rsidRPr="00E7133A">
          <w:rPr>
            <w:rPrChange w:id="968" w:author="jkwang" w:date="2019-05-16T10:39:00Z">
              <w:rPr>
                <w:rFonts w:ascii="Times New Roman" w:hAnsi="Times New Roman" w:cs="Times New Roman"/>
              </w:rPr>
            </w:rPrChange>
          </w:rPr>
          <w:t>.</w:t>
        </w:r>
      </w:ins>
      <w:del w:id="969" w:author="Martyn Hills" w:date="2019-05-10T14:07:00Z">
        <w:r w:rsidR="00444841" w:rsidRPr="00E7133A" w:rsidDel="009963CE">
          <w:rPr>
            <w:rPrChange w:id="970" w:author="jkwang" w:date="2019-05-16T10:39:00Z">
              <w:rPr>
                <w:rFonts w:ascii="Times New Roman" w:hAnsi="Times New Roman" w:cs="Times New Roman"/>
              </w:rPr>
            </w:rPrChange>
          </w:rPr>
          <w:delText>:</w:delText>
        </w:r>
      </w:del>
    </w:p>
    <w:p w14:paraId="48AFA623" w14:textId="77777777" w:rsidR="00444841" w:rsidRPr="00E7133A" w:rsidRDefault="008A1864">
      <w:pPr>
        <w:pStyle w:val="Para"/>
        <w:rPr>
          <w:rPrChange w:id="971" w:author="jkwang" w:date="2019-05-16T10:39:00Z">
            <w:rPr>
              <w:rFonts w:ascii="Times New Roman" w:hAnsi="Times New Roman" w:cs="Times New Roman"/>
              <w:lang w:val="en-US"/>
            </w:rPr>
          </w:rPrChange>
        </w:rPr>
        <w:pPrChange w:id="972" w:author="jkwang" w:date="2019-05-16T10:49:00Z">
          <w:pPr>
            <w:tabs>
              <w:tab w:val="left" w:pos="360"/>
            </w:tabs>
            <w:snapToGrid w:val="0"/>
            <w:jc w:val="both"/>
          </w:pPr>
        </w:pPrChange>
      </w:pPr>
      <w:del w:id="973" w:author="jkwang" w:date="2019-05-16T10:37:00Z">
        <w:r w:rsidRPr="00E7133A" w:rsidDel="005667A1">
          <w:rPr>
            <w:rPrChange w:id="974" w:author="jkwang" w:date="2019-05-16T10:39:00Z">
              <w:rPr>
                <w:rFonts w:ascii="Times New Roman" w:hAnsi="Times New Roman" w:cs="Times New Roman"/>
              </w:rPr>
            </w:rPrChange>
          </w:rPr>
          <w:tab/>
        </w:r>
      </w:del>
      <w:r w:rsidR="00444841" w:rsidRPr="00E7133A">
        <w:rPr>
          <w:rPrChange w:id="975" w:author="jkwang" w:date="2019-05-16T10:39:00Z">
            <w:rPr>
              <w:rFonts w:ascii="Times New Roman" w:hAnsi="Times New Roman" w:cs="Times New Roman"/>
            </w:rPr>
          </w:rPrChange>
        </w:rPr>
        <w:t>Step-1: Calculate the number of white pixels in each column of the ROI, using the pixel statistics method proposed above.</w:t>
      </w:r>
    </w:p>
    <w:p w14:paraId="15856762" w14:textId="77777777" w:rsidR="00444841" w:rsidRPr="00E7133A" w:rsidRDefault="008A1864">
      <w:pPr>
        <w:pStyle w:val="Para"/>
        <w:rPr>
          <w:rPrChange w:id="976" w:author="jkwang" w:date="2019-05-16T10:39:00Z">
            <w:rPr>
              <w:rFonts w:ascii="Times New Roman" w:hAnsi="Times New Roman" w:cs="Times New Roman"/>
              <w:lang w:val="en-US"/>
            </w:rPr>
          </w:rPrChange>
        </w:rPr>
        <w:pPrChange w:id="977" w:author="jkwang" w:date="2019-05-16T10:49:00Z">
          <w:pPr>
            <w:tabs>
              <w:tab w:val="left" w:pos="360"/>
            </w:tabs>
            <w:snapToGrid w:val="0"/>
            <w:jc w:val="both"/>
          </w:pPr>
        </w:pPrChange>
      </w:pPr>
      <w:del w:id="978" w:author="jkwang" w:date="2019-05-16T10:37:00Z">
        <w:r w:rsidRPr="00E7133A" w:rsidDel="005667A1">
          <w:rPr>
            <w:rPrChange w:id="979" w:author="jkwang" w:date="2019-05-16T10:39:00Z">
              <w:rPr>
                <w:rFonts w:ascii="Times New Roman" w:hAnsi="Times New Roman" w:cs="Times New Roman"/>
              </w:rPr>
            </w:rPrChange>
          </w:rPr>
          <w:tab/>
        </w:r>
      </w:del>
      <w:r w:rsidR="00444841" w:rsidRPr="00E7133A">
        <w:rPr>
          <w:rPrChange w:id="980" w:author="jkwang" w:date="2019-05-16T10:39:00Z">
            <w:rPr>
              <w:rFonts w:ascii="Times New Roman" w:hAnsi="Times New Roman" w:cs="Times New Roman"/>
            </w:rPr>
          </w:rPrChange>
        </w:rPr>
        <w:t>Step-2: Numerical filtering. Set a threshold to filter values ​​less than this threshold in order to eliminate non-detected areas.</w:t>
      </w:r>
    </w:p>
    <w:p w14:paraId="39DBC5D6" w14:textId="77777777" w:rsidR="00444841" w:rsidRPr="00E7133A" w:rsidRDefault="008A1864">
      <w:pPr>
        <w:pStyle w:val="Para"/>
        <w:rPr>
          <w:rPrChange w:id="981" w:author="jkwang" w:date="2019-05-16T10:39:00Z">
            <w:rPr>
              <w:rFonts w:ascii="Times New Roman" w:hAnsi="Times New Roman" w:cs="Times New Roman"/>
              <w:lang w:val="en-US"/>
            </w:rPr>
          </w:rPrChange>
        </w:rPr>
        <w:pPrChange w:id="982" w:author="jkwang" w:date="2019-05-16T10:49:00Z">
          <w:pPr>
            <w:tabs>
              <w:tab w:val="left" w:pos="360"/>
            </w:tabs>
            <w:snapToGrid w:val="0"/>
            <w:jc w:val="both"/>
          </w:pPr>
        </w:pPrChange>
      </w:pPr>
      <w:del w:id="983" w:author="jkwang" w:date="2019-05-16T10:37:00Z">
        <w:r w:rsidRPr="00E7133A" w:rsidDel="005667A1">
          <w:rPr>
            <w:rPrChange w:id="984" w:author="jkwang" w:date="2019-05-16T10:39:00Z">
              <w:rPr>
                <w:rFonts w:ascii="Times New Roman" w:hAnsi="Times New Roman" w:cs="Times New Roman"/>
              </w:rPr>
            </w:rPrChange>
          </w:rPr>
          <w:tab/>
        </w:r>
      </w:del>
      <w:r w:rsidR="00444841" w:rsidRPr="00E7133A">
        <w:rPr>
          <w:rPrChange w:id="985" w:author="jkwang" w:date="2019-05-16T10:39:00Z">
            <w:rPr>
              <w:rFonts w:ascii="Times New Roman" w:hAnsi="Times New Roman" w:cs="Times New Roman"/>
            </w:rPr>
          </w:rPrChange>
        </w:rPr>
        <w:t xml:space="preserve">Step-3: </w:t>
      </w:r>
      <w:r w:rsidR="000E1B33" w:rsidRPr="00E7133A">
        <w:rPr>
          <w:rPrChange w:id="986" w:author="jkwang" w:date="2019-05-16T10:39:00Z">
            <w:rPr>
              <w:rFonts w:ascii="Times New Roman" w:hAnsi="Times New Roman" w:cs="Times New Roman"/>
            </w:rPr>
          </w:rPrChange>
        </w:rPr>
        <w:t>Numerical smoothing</w:t>
      </w:r>
      <w:r w:rsidR="00444841" w:rsidRPr="00E7133A">
        <w:rPr>
          <w:rPrChange w:id="987" w:author="jkwang" w:date="2019-05-16T10:39:00Z">
            <w:rPr>
              <w:rFonts w:ascii="Times New Roman" w:hAnsi="Times New Roman" w:cs="Times New Roman"/>
            </w:rPr>
          </w:rPrChange>
        </w:rPr>
        <w:t xml:space="preserve">. </w:t>
      </w:r>
      <w:r w:rsidR="00B014B2" w:rsidRPr="00E7133A">
        <w:rPr>
          <w:rPrChange w:id="988" w:author="jkwang" w:date="2019-05-16T10:39:00Z">
            <w:rPr>
              <w:rFonts w:ascii="Times New Roman" w:hAnsi="Times New Roman" w:cs="Times New Roman"/>
            </w:rPr>
          </w:rPrChange>
        </w:rPr>
        <w:t>Smoothing the sequence of values makes it easier to get to the maximum.</w:t>
      </w:r>
    </w:p>
    <w:p w14:paraId="3F41752A" w14:textId="77777777" w:rsidR="00444841" w:rsidRPr="00E7133A" w:rsidRDefault="008A1864">
      <w:pPr>
        <w:pStyle w:val="Para"/>
        <w:rPr>
          <w:rPrChange w:id="989" w:author="jkwang" w:date="2019-05-16T10:39:00Z">
            <w:rPr>
              <w:rFonts w:ascii="Times New Roman" w:hAnsi="Times New Roman" w:cs="Times New Roman"/>
              <w:lang w:val="en-US"/>
            </w:rPr>
          </w:rPrChange>
        </w:rPr>
        <w:pPrChange w:id="990" w:author="jkwang" w:date="2019-05-16T10:49:00Z">
          <w:pPr>
            <w:tabs>
              <w:tab w:val="left" w:pos="360"/>
            </w:tabs>
            <w:snapToGrid w:val="0"/>
            <w:jc w:val="both"/>
          </w:pPr>
        </w:pPrChange>
      </w:pPr>
      <w:del w:id="991" w:author="jkwang" w:date="2019-05-16T10:37:00Z">
        <w:r w:rsidRPr="00E7133A" w:rsidDel="005667A1">
          <w:rPr>
            <w:rPrChange w:id="992" w:author="jkwang" w:date="2019-05-16T10:39:00Z">
              <w:rPr>
                <w:rFonts w:ascii="Times New Roman" w:hAnsi="Times New Roman" w:cs="Times New Roman"/>
              </w:rPr>
            </w:rPrChange>
          </w:rPr>
          <w:tab/>
        </w:r>
      </w:del>
      <w:r w:rsidR="00444841" w:rsidRPr="00E7133A">
        <w:rPr>
          <w:rPrChange w:id="993" w:author="jkwang" w:date="2019-05-16T10:39:00Z">
            <w:rPr>
              <w:rFonts w:ascii="Times New Roman" w:hAnsi="Times New Roman" w:cs="Times New Roman"/>
            </w:rPr>
          </w:rPrChange>
        </w:rPr>
        <w:t>Step-4: Calculate the distance. A large number of white pixels appear at the wire and m</w:t>
      </w:r>
      <w:r w:rsidR="00B42DA5" w:rsidRPr="00E7133A">
        <w:rPr>
          <w:rPrChange w:id="994" w:author="jkwang" w:date="2019-05-16T10:39:00Z">
            <w:rPr>
              <w:rFonts w:ascii="Times New Roman" w:hAnsi="Times New Roman" w:cs="Times New Roman"/>
            </w:rPr>
          </w:rPrChange>
        </w:rPr>
        <w:t xml:space="preserve">etal jaws, which are two maxima </w:t>
      </w:r>
      <w:r w:rsidR="00444841" w:rsidRPr="00E7133A">
        <w:rPr>
          <w:rPrChange w:id="995" w:author="jkwang" w:date="2019-05-16T10:39:00Z">
            <w:rPr>
              <w:rFonts w:ascii="Times New Roman" w:hAnsi="Times New Roman" w:cs="Times New Roman"/>
            </w:rPr>
          </w:rPrChange>
        </w:rPr>
        <w:t xml:space="preserve">in the numerical sequence. The distance between these two extremes is the distance between the wire and the metal </w:t>
      </w:r>
      <w:r w:rsidR="00946EFA" w:rsidRPr="00E7133A">
        <w:rPr>
          <w:rPrChange w:id="996" w:author="jkwang" w:date="2019-05-16T10:39:00Z">
            <w:rPr>
              <w:rFonts w:ascii="Times New Roman" w:hAnsi="Times New Roman" w:cs="Times New Roman"/>
            </w:rPr>
          </w:rPrChange>
        </w:rPr>
        <w:t>claw</w:t>
      </w:r>
      <w:r w:rsidR="00444841" w:rsidRPr="00E7133A">
        <w:rPr>
          <w:rPrChange w:id="997" w:author="jkwang" w:date="2019-05-16T10:39:00Z">
            <w:rPr>
              <w:rFonts w:ascii="Times New Roman" w:hAnsi="Times New Roman" w:cs="Times New Roman"/>
            </w:rPr>
          </w:rPrChange>
        </w:rPr>
        <w:t>.</w:t>
      </w:r>
    </w:p>
    <w:p w14:paraId="4D389E9B" w14:textId="42832E2B" w:rsidR="009614DA" w:rsidRDefault="00A73F4B">
      <w:pPr>
        <w:pStyle w:val="Para"/>
        <w:rPr>
          <w:rFonts w:ascii="Times New Roman" w:hAnsi="Times New Roman" w:cs="Times New Roman"/>
        </w:rPr>
        <w:pPrChange w:id="998" w:author="jkwang" w:date="2019-05-16T10:49:00Z">
          <w:pPr>
            <w:tabs>
              <w:tab w:val="left" w:pos="360"/>
            </w:tabs>
            <w:snapToGrid w:val="0"/>
            <w:jc w:val="both"/>
          </w:pPr>
        </w:pPrChange>
      </w:pPr>
      <w:del w:id="999" w:author="jkwang" w:date="2019-05-16T10:37:00Z">
        <w:r w:rsidRPr="00E7133A" w:rsidDel="005667A1">
          <w:rPr>
            <w:rPrChange w:id="1000" w:author="jkwang" w:date="2019-05-16T10:39:00Z">
              <w:rPr>
                <w:rFonts w:ascii="Times New Roman" w:hAnsi="Times New Roman" w:cs="Times New Roman"/>
              </w:rPr>
            </w:rPrChange>
          </w:rPr>
          <w:tab/>
        </w:r>
      </w:del>
      <w:r w:rsidR="00444841" w:rsidRPr="00E7133A">
        <w:rPr>
          <w:rPrChange w:id="1001" w:author="jkwang" w:date="2019-05-16T10:39:00Z">
            <w:rPr>
              <w:rFonts w:ascii="Times New Roman" w:hAnsi="Times New Roman" w:cs="Times New Roman"/>
            </w:rPr>
          </w:rPrChange>
        </w:rPr>
        <w:t>The process of measuring the distance is shown in Fig</w:t>
      </w:r>
      <w:del w:id="1002" w:author="jkwang" w:date="2019-05-16T10:37:00Z">
        <w:r w:rsidR="00444841" w:rsidRPr="00E7133A" w:rsidDel="005667A1">
          <w:rPr>
            <w:rPrChange w:id="1003" w:author="jkwang" w:date="2019-05-16T10:39:00Z">
              <w:rPr>
                <w:rFonts w:ascii="Times New Roman" w:hAnsi="Times New Roman" w:cs="Times New Roman"/>
              </w:rPr>
            </w:rPrChange>
          </w:rPr>
          <w:delText xml:space="preserve">. </w:delText>
        </w:r>
      </w:del>
      <w:ins w:id="1004" w:author="jkwang" w:date="2019-05-16T10:37:00Z">
        <w:r w:rsidR="005667A1" w:rsidRPr="00E7133A">
          <w:rPr>
            <w:rPrChange w:id="1005" w:author="jkwang" w:date="2019-05-16T10:39:00Z">
              <w:rPr>
                <w:rFonts w:ascii="Times New Roman" w:hAnsi="Times New Roman" w:cs="Times New Roman"/>
              </w:rPr>
            </w:rPrChange>
          </w:rPr>
          <w:t xml:space="preserve">ure </w:t>
        </w:r>
      </w:ins>
      <w:r w:rsidR="00444841" w:rsidRPr="00E7133A">
        <w:rPr>
          <w:rPrChange w:id="1006" w:author="jkwang" w:date="2019-05-16T10:39:00Z">
            <w:rPr>
              <w:rFonts w:ascii="Times New Roman" w:hAnsi="Times New Roman" w:cs="Times New Roman"/>
            </w:rPr>
          </w:rPrChange>
        </w:rPr>
        <w:t>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2E7AAF" w:rsidRPr="00AC4DD2" w14:paraId="62D7ADCF" w14:textId="77777777" w:rsidTr="00E66D63">
        <w:trPr>
          <w:trHeight w:val="1612"/>
        </w:trPr>
        <w:tc>
          <w:tcPr>
            <w:tcW w:w="4776" w:type="dxa"/>
          </w:tcPr>
          <w:p w14:paraId="10296BB1" w14:textId="77777777" w:rsidR="002E7AAF" w:rsidRPr="00AC4DD2" w:rsidRDefault="002E7AAF" w:rsidP="00363437">
            <w:pPr>
              <w:pStyle w:val="ae"/>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35">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pPr>
              <w:pStyle w:val="Para"/>
              <w:spacing w:after="40"/>
              <w:jc w:val="center"/>
              <w:pPrChange w:id="1007" w:author="Martyn Hills" w:date="2019-05-16T11:22:00Z">
                <w:pPr>
                  <w:pStyle w:val="ae"/>
                  <w:spacing w:beforeLines="20" w:before="48" w:afterLines="20" w:after="48"/>
                </w:pPr>
              </w:pPrChange>
            </w:pPr>
            <w:r w:rsidRPr="00BD3358">
              <w:t>(a)</w:t>
            </w:r>
            <w:r w:rsidRPr="00AC4DD2">
              <w:t xml:space="preserve"> </w:t>
            </w:r>
            <w:r w:rsidRPr="000F7295">
              <w:t>original image</w:t>
            </w:r>
          </w:p>
        </w:tc>
      </w:tr>
      <w:tr w:rsidR="002E7AAF" w:rsidRPr="00AC4DD2" w14:paraId="6637F838" w14:textId="77777777" w:rsidTr="00E66D63">
        <w:tc>
          <w:tcPr>
            <w:tcW w:w="4776" w:type="dxa"/>
          </w:tcPr>
          <w:p w14:paraId="0733D736" w14:textId="77777777" w:rsidR="002E7AAF" w:rsidRDefault="002E7AAF" w:rsidP="00363437">
            <w:pPr>
              <w:pStyle w:val="ae"/>
              <w:spacing w:line="0" w:lineRule="atLeast"/>
            </w:pPr>
            <w:r>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043770" w:rsidRDefault="0004377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043770" w:rsidRDefault="0004377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36"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e"/>
              <w:spacing w:line="0" w:lineRule="atLeast"/>
            </w:pPr>
            <w:r w:rsidRPr="00642DF9">
              <w:t>Column coordinates</w:t>
            </w:r>
          </w:p>
          <w:p w14:paraId="6031813D" w14:textId="77777777" w:rsidR="002E7AAF" w:rsidRPr="00AC4DD2" w:rsidRDefault="002E7AAF">
            <w:pPr>
              <w:pStyle w:val="Para"/>
              <w:spacing w:after="40"/>
              <w:jc w:val="center"/>
              <w:pPrChange w:id="1008" w:author="Martyn Hills" w:date="2019-05-16T11:22:00Z">
                <w:pPr>
                  <w:pStyle w:val="ae"/>
                  <w:spacing w:beforeLines="20" w:before="48" w:afterLines="20" w:after="48"/>
                </w:pPr>
              </w:pPrChange>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E66D63">
        <w:tc>
          <w:tcPr>
            <w:tcW w:w="4776" w:type="dxa"/>
          </w:tcPr>
          <w:p w14:paraId="0C3A6E3D" w14:textId="77777777" w:rsidR="002E7AAF" w:rsidRDefault="002E7AAF" w:rsidP="00363437">
            <w:pPr>
              <w:pStyle w:val="ae"/>
              <w:spacing w:line="0" w:lineRule="atLeast"/>
            </w:pPr>
            <w:r>
              <w:lastRenderedPageBreak/>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043770" w:rsidRPr="00A67B50" w:rsidRDefault="0004377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043770" w:rsidRPr="00A67B50" w:rsidRDefault="0004377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37"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e"/>
              <w:spacing w:line="0" w:lineRule="atLeast"/>
            </w:pPr>
            <w:r w:rsidRPr="00642DF9">
              <w:t>Column coordinates</w:t>
            </w:r>
          </w:p>
          <w:p w14:paraId="7F9EB1AD" w14:textId="77777777" w:rsidR="002E7AAF" w:rsidRDefault="002E7AAF">
            <w:pPr>
              <w:pStyle w:val="Para"/>
              <w:spacing w:after="40"/>
              <w:jc w:val="center"/>
              <w:pPrChange w:id="1009" w:author="Martyn Hills" w:date="2019-05-16T11:22:00Z">
                <w:pPr>
                  <w:pStyle w:val="ae"/>
                  <w:spacing w:beforeLines="20" w:before="48" w:afterLines="20" w:after="48"/>
                </w:pPr>
              </w:pPrChange>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E66D63">
        <w:tc>
          <w:tcPr>
            <w:tcW w:w="4776" w:type="dxa"/>
          </w:tcPr>
          <w:p w14:paraId="29AFA198" w14:textId="6C31E0AD" w:rsidR="002E7AAF" w:rsidRPr="00AC4DD2" w:rsidRDefault="002E7AAF">
            <w:pPr>
              <w:pStyle w:val="FigureCaption"/>
              <w:pPrChange w:id="1010" w:author="Martyn Hills" w:date="2019-05-16T11:18:00Z">
                <w:pPr>
                  <w:pStyle w:val="ae"/>
                  <w:spacing w:afterLines="30" w:after="72" w:line="0" w:lineRule="atLeast"/>
                </w:pPr>
              </w:pPrChange>
            </w:pPr>
            <w:r w:rsidRPr="00AC4DD2">
              <w:rPr>
                <w:rFonts w:hint="eastAsia"/>
              </w:rPr>
              <w:t>F</w:t>
            </w:r>
            <w:r>
              <w:t>ig</w:t>
            </w:r>
            <w:del w:id="1011" w:author="jkwang" w:date="2019-05-16T10:37:00Z">
              <w:r w:rsidDel="00294462">
                <w:delText xml:space="preserve">. </w:delText>
              </w:r>
            </w:del>
            <w:ins w:id="1012" w:author="jkwang" w:date="2019-05-16T10:37:00Z">
              <w:r w:rsidR="00294462">
                <w:t xml:space="preserve">ure </w:t>
              </w:r>
            </w:ins>
            <w:r>
              <w:t>6</w:t>
            </w:r>
            <w:del w:id="1013" w:author="jkwang" w:date="2019-05-16T10:37:00Z">
              <w:r w:rsidRPr="00AC4DD2" w:rsidDel="00294462">
                <w:delText xml:space="preserve">. </w:delText>
              </w:r>
            </w:del>
            <w:ins w:id="1014" w:author="jkwang" w:date="2019-05-16T10:37:00Z">
              <w:r w:rsidR="00294462">
                <w:t xml:space="preserve">: </w:t>
              </w:r>
            </w:ins>
            <w:r w:rsidRPr="00087579">
              <w:t>Distance measurement</w:t>
            </w:r>
          </w:p>
        </w:tc>
      </w:tr>
    </w:tbl>
    <w:p w14:paraId="4141FE4F" w14:textId="2F27C319" w:rsidR="009614DA" w:rsidRPr="00E66D63" w:rsidDel="00294462" w:rsidRDefault="00E66D63">
      <w:pPr>
        <w:tabs>
          <w:tab w:val="left" w:pos="360"/>
        </w:tabs>
        <w:snapToGrid w:val="0"/>
        <w:spacing w:before="240" w:after="120"/>
        <w:rPr>
          <w:ins w:id="1015" w:author="Martyn Hills" w:date="2019-05-10T21:09:00Z"/>
          <w:del w:id="1016" w:author="jkwang" w:date="2019-05-16T10:37:00Z"/>
          <w:rFonts w:ascii="Linux Libertine" w:eastAsia="Times New Roman" w:hAnsi="Linux Libertine" w:cs="Linux Libertine"/>
          <w:b/>
          <w:sz w:val="22"/>
          <w:lang w:val="en-US" w:eastAsia="en-US"/>
          <w14:ligatures w14:val="standard"/>
          <w:rPrChange w:id="1017" w:author="jkwang" w:date="2019-05-16T10:44:00Z">
            <w:rPr>
              <w:ins w:id="1018" w:author="Martyn Hills" w:date="2019-05-10T21:09:00Z"/>
              <w:del w:id="1019" w:author="jkwang" w:date="2019-05-16T10:37:00Z"/>
              <w:rFonts w:ascii="Times New Roman" w:hAnsi="Times New Roman" w:cs="Times New Roman"/>
              <w:smallCaps/>
            </w:rPr>
          </w:rPrChange>
        </w:rPr>
        <w:pPrChange w:id="1020" w:author="jkwang" w:date="2019-05-17T09:36:00Z">
          <w:pPr>
            <w:tabs>
              <w:tab w:val="left" w:pos="360"/>
            </w:tabs>
            <w:snapToGrid w:val="0"/>
            <w:spacing w:before="120" w:after="120"/>
            <w:jc w:val="center"/>
          </w:pPr>
        </w:pPrChange>
      </w:pPr>
      <w:ins w:id="1021" w:author="jkwang" w:date="2019-05-16T10:44:00Z">
        <w:r>
          <w:rPr>
            <w:rFonts w:ascii="Linux Libertine" w:eastAsia="Times New Roman" w:hAnsi="Linux Libertine" w:cs="Linux Libertine"/>
            <w:b/>
            <w:sz w:val="22"/>
            <w:lang w:val="en-US" w:eastAsia="en-US"/>
            <w14:ligatures w14:val="standard"/>
          </w:rPr>
          <w:t>3</w:t>
        </w:r>
        <w:r w:rsidRPr="00C258B4">
          <w:rPr>
            <w:rFonts w:ascii="Linux Libertine" w:eastAsia="Times New Roman" w:hAnsi="Linux Libertine" w:cs="Linux Libertine"/>
            <w:b/>
            <w:sz w:val="22"/>
            <w:lang w:val="en-US" w:eastAsia="en-US"/>
            <w14:ligatures w14:val="standard"/>
          </w:rPr>
          <w:t> </w:t>
        </w:r>
      </w:ins>
      <w:del w:id="1022" w:author="jkwang" w:date="2019-05-16T10:44:00Z">
        <w:r w:rsidR="009614DA" w:rsidRPr="00E66D63" w:rsidDel="00E66D63">
          <w:rPr>
            <w:rFonts w:ascii="Linux Libertine" w:eastAsia="Times New Roman" w:hAnsi="Linux Libertine" w:cs="Linux Libertine"/>
            <w:b/>
            <w:sz w:val="22"/>
            <w:lang w:val="en-US" w:eastAsia="en-US"/>
            <w14:ligatures w14:val="standard"/>
            <w:rPrChange w:id="1023" w:author="jkwang" w:date="2019-05-16T10:44:00Z">
              <w:rPr>
                <w:rFonts w:ascii="Times New Roman" w:hAnsi="Times New Roman" w:cs="Times New Roman"/>
                <w:smallCaps/>
                <w:lang w:val="en-US"/>
              </w:rPr>
            </w:rPrChange>
          </w:rPr>
          <w:delText>II</w:delText>
        </w:r>
      </w:del>
      <w:ins w:id="1024" w:author="Martyn Hills" w:date="2019-05-10T18:59:00Z">
        <w:del w:id="1025" w:author="jkwang" w:date="2019-05-16T10:44:00Z">
          <w:r w:rsidR="002C0C37" w:rsidRPr="00E66D63" w:rsidDel="00E66D63">
            <w:rPr>
              <w:rFonts w:ascii="Linux Libertine" w:eastAsia="Times New Roman" w:hAnsi="Linux Libertine" w:cs="Linux Libertine"/>
              <w:b/>
              <w:sz w:val="22"/>
              <w:lang w:val="en-US" w:eastAsia="en-US"/>
              <w14:ligatures w14:val="standard"/>
              <w:rPrChange w:id="1026" w:author="jkwang" w:date="2019-05-16T10:44:00Z">
                <w:rPr>
                  <w:rFonts w:ascii="Times New Roman" w:hAnsi="Times New Roman" w:cs="Times New Roman"/>
                  <w:smallCaps/>
                  <w:lang w:val="en-US"/>
                </w:rPr>
              </w:rPrChange>
            </w:rPr>
            <w:delText>I</w:delText>
          </w:r>
        </w:del>
      </w:ins>
      <w:del w:id="1027" w:author="jkwang" w:date="2019-05-16T10:44:00Z">
        <w:r w:rsidR="009614DA" w:rsidRPr="00E66D63" w:rsidDel="00E66D63">
          <w:rPr>
            <w:rFonts w:ascii="Linux Libertine" w:eastAsia="Times New Roman" w:hAnsi="Linux Libertine" w:cs="Linux Libertine"/>
            <w:b/>
            <w:sz w:val="22"/>
            <w:lang w:val="en-US" w:eastAsia="en-US"/>
            <w14:ligatures w14:val="standard"/>
            <w:rPrChange w:id="1028" w:author="jkwang" w:date="2019-05-16T10:44:00Z">
              <w:rPr>
                <w:rFonts w:ascii="Times New Roman" w:hAnsi="Times New Roman" w:cs="Times New Roman"/>
                <w:smallCaps/>
                <w:lang w:val="en-US"/>
              </w:rPr>
            </w:rPrChange>
          </w:rPr>
          <w:delText xml:space="preserve">. </w:delText>
        </w:r>
        <w:r w:rsidR="00D34DCC" w:rsidRPr="00E66D63" w:rsidDel="00E66D63">
          <w:rPr>
            <w:rFonts w:ascii="Linux Libertine" w:eastAsia="Times New Roman" w:hAnsi="Linux Libertine" w:cs="Linux Libertine"/>
            <w:b/>
            <w:sz w:val="22"/>
            <w:lang w:val="en-US" w:eastAsia="en-US"/>
            <w14:ligatures w14:val="standard"/>
            <w:rPrChange w:id="1029" w:author="jkwang" w:date="2019-05-16T10:44:00Z">
              <w:rPr>
                <w:rFonts w:ascii="Times New Roman" w:hAnsi="Times New Roman" w:cs="Times New Roman"/>
                <w:smallCaps/>
                <w:lang w:val="en-US"/>
              </w:rPr>
            </w:rPrChange>
          </w:rPr>
          <w:delText xml:space="preserve"> </w:delText>
        </w:r>
      </w:del>
      <w:r w:rsidR="005F0FA2" w:rsidRPr="00E66D63">
        <w:rPr>
          <w:rFonts w:ascii="Linux Libertine" w:eastAsia="Times New Roman" w:hAnsi="Linux Libertine" w:cs="Linux Libertine"/>
          <w:b/>
          <w:sz w:val="22"/>
          <w:lang w:val="en-US" w:eastAsia="en-US"/>
          <w14:ligatures w14:val="standard"/>
          <w:rPrChange w:id="1030" w:author="jkwang" w:date="2019-05-16T10:44:00Z">
            <w:rPr>
              <w:rFonts w:ascii="Times New Roman" w:hAnsi="Times New Roman" w:cs="Times New Roman"/>
              <w:smallCaps/>
            </w:rPr>
          </w:rPrChange>
        </w:rPr>
        <w:t>Deep Learning Algorithm</w:t>
      </w:r>
    </w:p>
    <w:p w14:paraId="5C7AFF0B" w14:textId="77777777" w:rsidR="00F930F4" w:rsidRPr="00A66CC8" w:rsidRDefault="00F930F4">
      <w:pPr>
        <w:tabs>
          <w:tab w:val="left" w:pos="360"/>
        </w:tabs>
        <w:snapToGrid w:val="0"/>
        <w:spacing w:before="240" w:after="120"/>
        <w:rPr>
          <w:rFonts w:ascii="Times New Roman" w:hAnsi="Times New Roman" w:cs="Times New Roman"/>
          <w:smallCaps/>
          <w:lang w:val="en-US"/>
        </w:rPr>
        <w:pPrChange w:id="1031" w:author="jkwang" w:date="2019-05-17T09:36:00Z">
          <w:pPr>
            <w:tabs>
              <w:tab w:val="left" w:pos="360"/>
            </w:tabs>
            <w:snapToGrid w:val="0"/>
            <w:spacing w:before="120" w:after="120"/>
            <w:jc w:val="center"/>
          </w:pPr>
        </w:pPrChange>
      </w:pPr>
    </w:p>
    <w:p w14:paraId="1BC5E4C8" w14:textId="0F341C15" w:rsidR="00740650" w:rsidRPr="001E3635" w:rsidRDefault="001E3635">
      <w:pPr>
        <w:pStyle w:val="Head2"/>
        <w:rPr>
          <w:rPrChange w:id="1032" w:author="jkwang" w:date="2019-05-16T10:45:00Z">
            <w:rPr>
              <w:rFonts w:ascii="Times New Roman" w:hAnsi="Times New Roman" w:cs="Times New Roman"/>
              <w:i/>
              <w:lang w:val="en-US"/>
            </w:rPr>
          </w:rPrChange>
        </w:rPr>
        <w:pPrChange w:id="1033" w:author="jkwang" w:date="2019-05-16T10:45:00Z">
          <w:pPr>
            <w:tabs>
              <w:tab w:val="left" w:pos="360"/>
            </w:tabs>
            <w:snapToGrid w:val="0"/>
            <w:spacing w:before="120" w:after="120"/>
            <w:jc w:val="both"/>
          </w:pPr>
        </w:pPrChange>
      </w:pPr>
      <w:ins w:id="1034" w:author="jkwang" w:date="2019-05-16T10:45:00Z">
        <w:r>
          <w:t>3</w:t>
        </w:r>
        <w:r w:rsidRPr="00C258B4">
          <w:t>.</w:t>
        </w:r>
        <w:r>
          <w:t>1</w:t>
        </w:r>
        <w:r w:rsidRPr="00C258B4">
          <w:rPr>
            <w14:ligatures w14:val="standard"/>
          </w:rPr>
          <w:t> </w:t>
        </w:r>
      </w:ins>
      <w:del w:id="1035" w:author="jkwang" w:date="2019-05-16T10:45:00Z">
        <w:r w:rsidR="00D15BE4" w:rsidRPr="001E3635" w:rsidDel="001E3635">
          <w:rPr>
            <w:rPrChange w:id="1036" w:author="jkwang" w:date="2019-05-16T10:45:00Z">
              <w:rPr>
                <w:rFonts w:ascii="Times New Roman" w:hAnsi="Times New Roman" w:cs="Times New Roman"/>
                <w:i/>
              </w:rPr>
            </w:rPrChange>
          </w:rPr>
          <w:delText>A.</w:delText>
        </w:r>
        <w:r w:rsidR="00D15BE4" w:rsidRPr="001E3635" w:rsidDel="001E3635">
          <w:rPr>
            <w:rPrChange w:id="1037" w:author="jkwang" w:date="2019-05-16T10:45:00Z">
              <w:rPr>
                <w:rFonts w:ascii="Times New Roman" w:hAnsi="Times New Roman" w:cs="Times New Roman"/>
                <w:i/>
              </w:rPr>
            </w:rPrChange>
          </w:rPr>
          <w:tab/>
        </w:r>
      </w:del>
      <w:r w:rsidR="001F5341" w:rsidRPr="001E3635">
        <w:rPr>
          <w:rPrChange w:id="1038" w:author="jkwang" w:date="2019-05-16T10:45:00Z">
            <w:rPr>
              <w:rFonts w:ascii="Times New Roman" w:hAnsi="Times New Roman" w:cs="Times New Roman"/>
              <w:i/>
            </w:rPr>
          </w:rPrChange>
        </w:rPr>
        <w:t>Data Enhancement</w:t>
      </w:r>
    </w:p>
    <w:p w14:paraId="11E69C75" w14:textId="77777777" w:rsidR="00AE77FD" w:rsidRPr="00684B87" w:rsidRDefault="00AE77FD">
      <w:pPr>
        <w:pStyle w:val="Para"/>
        <w:rPr>
          <w:rPrChange w:id="1039" w:author="jkwang" w:date="2019-05-16T10:46:00Z">
            <w:rPr>
              <w:rFonts w:ascii="Times New Roman" w:hAnsi="Times New Roman" w:cs="Times New Roman"/>
              <w:lang w:val="en-US"/>
            </w:rPr>
          </w:rPrChange>
        </w:rPr>
        <w:pPrChange w:id="1040" w:author="jkwang" w:date="2019-05-16T10:49:00Z">
          <w:pPr>
            <w:tabs>
              <w:tab w:val="left" w:pos="360"/>
            </w:tabs>
            <w:snapToGrid w:val="0"/>
            <w:jc w:val="both"/>
          </w:pPr>
        </w:pPrChange>
      </w:pPr>
      <w:del w:id="1041" w:author="jkwang" w:date="2019-05-16T10:45:00Z">
        <w:r w:rsidRPr="00684B87" w:rsidDel="001E3635">
          <w:rPr>
            <w:rPrChange w:id="1042" w:author="jkwang" w:date="2019-05-16T10:46:00Z">
              <w:rPr>
                <w:rFonts w:ascii="Times New Roman" w:hAnsi="Times New Roman" w:cs="Times New Roman"/>
              </w:rPr>
            </w:rPrChange>
          </w:rPr>
          <w:tab/>
        </w:r>
      </w:del>
      <w:r w:rsidRPr="00684B87">
        <w:rPr>
          <w:rPrChange w:id="1043" w:author="jkwang" w:date="2019-05-16T10:46:00Z">
            <w:rPr>
              <w:rFonts w:ascii="Times New Roman" w:hAnsi="Times New Roman" w:cs="Times New Roman"/>
            </w:rPr>
          </w:rPrChange>
        </w:rPr>
        <w:t xml:space="preserve">Since we don't have </w:t>
      </w:r>
      <w:ins w:id="1044" w:author="Martyn Hills" w:date="2019-05-10T17:34:00Z">
        <w:r w:rsidR="00463C9A" w:rsidRPr="00684B87">
          <w:rPr>
            <w:rPrChange w:id="1045" w:author="jkwang" w:date="2019-05-16T10:46:00Z">
              <w:rPr>
                <w:rFonts w:ascii="Times New Roman" w:hAnsi="Times New Roman" w:cs="Times New Roman"/>
              </w:rPr>
            </w:rPrChange>
          </w:rPr>
          <w:t xml:space="preserve">sufficient </w:t>
        </w:r>
      </w:ins>
      <w:del w:id="1046" w:author="Martyn Hills" w:date="2019-05-10T17:34:00Z">
        <w:r w:rsidRPr="00684B87" w:rsidDel="00463C9A">
          <w:rPr>
            <w:rPrChange w:id="1047" w:author="jkwang" w:date="2019-05-16T10:46:00Z">
              <w:rPr>
                <w:rFonts w:ascii="Times New Roman" w:hAnsi="Times New Roman" w:cs="Times New Roman"/>
              </w:rPr>
            </w:rPrChange>
          </w:rPr>
          <w:delText xml:space="preserve">enough </w:delText>
        </w:r>
      </w:del>
      <w:r w:rsidRPr="00684B87">
        <w:rPr>
          <w:rPrChange w:id="1048" w:author="jkwang" w:date="2019-05-16T10:46:00Z">
            <w:rPr>
              <w:rFonts w:ascii="Times New Roman" w:hAnsi="Times New Roman" w:cs="Times New Roman"/>
            </w:rPr>
          </w:rPrChange>
        </w:rPr>
        <w:t>pictures</w:t>
      </w:r>
      <w:ins w:id="1049" w:author="Martyn Hills" w:date="2019-05-10T17:34:00Z">
        <w:r w:rsidR="00463C9A" w:rsidRPr="00684B87">
          <w:rPr>
            <w:rPrChange w:id="1050" w:author="jkwang" w:date="2019-05-16T10:46:00Z">
              <w:rPr>
                <w:rFonts w:ascii="Times New Roman" w:hAnsi="Times New Roman" w:cs="Times New Roman"/>
              </w:rPr>
            </w:rPrChange>
          </w:rPr>
          <w:t xml:space="preserve"> for the training of </w:t>
        </w:r>
      </w:ins>
      <w:del w:id="1051" w:author="Martyn Hills" w:date="2019-05-10T17:34:00Z">
        <w:r w:rsidRPr="00684B87" w:rsidDel="00463C9A">
          <w:rPr>
            <w:rPrChange w:id="1052" w:author="jkwang" w:date="2019-05-16T10:46:00Z">
              <w:rPr>
                <w:rFonts w:ascii="Times New Roman" w:hAnsi="Times New Roman" w:cs="Times New Roman"/>
              </w:rPr>
            </w:rPrChange>
          </w:rPr>
          <w:delText xml:space="preserve">, and the </w:delText>
        </w:r>
      </w:del>
      <w:r w:rsidR="00650732" w:rsidRPr="00684B87">
        <w:rPr>
          <w:rPrChange w:id="1053" w:author="jkwang" w:date="2019-05-16T10:46:00Z">
            <w:rPr>
              <w:rFonts w:ascii="Times New Roman" w:hAnsi="Times New Roman" w:cs="Times New Roman"/>
            </w:rPr>
          </w:rPrChange>
        </w:rPr>
        <w:t>deep learning algorithms</w:t>
      </w:r>
      <w:del w:id="1054" w:author="Martyn Hills" w:date="2019-05-10T17:34:00Z">
        <w:r w:rsidR="00650732" w:rsidRPr="00684B87" w:rsidDel="00463C9A">
          <w:rPr>
            <w:rPrChange w:id="1055" w:author="jkwang" w:date="2019-05-16T10:46:00Z">
              <w:rPr>
                <w:rFonts w:ascii="Times New Roman" w:hAnsi="Times New Roman" w:cs="Times New Roman"/>
              </w:rPr>
            </w:rPrChange>
          </w:rPr>
          <w:delText xml:space="preserve"> require a lot of pictures for training</w:delText>
        </w:r>
      </w:del>
      <w:r w:rsidRPr="00684B87">
        <w:rPr>
          <w:rPrChange w:id="1056" w:author="jkwang" w:date="2019-05-16T10:46:00Z">
            <w:rPr>
              <w:rFonts w:ascii="Times New Roman" w:hAnsi="Times New Roman" w:cs="Times New Roman"/>
            </w:rPr>
          </w:rPrChange>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057" w:author="Martyn Hills" w:date="2019-05-10T14:08:00Z">
        <w:r w:rsidR="009963CE" w:rsidRPr="00684B87">
          <w:rPr>
            <w:rPrChange w:id="1058" w:author="jkwang" w:date="2019-05-16T10:46:00Z">
              <w:rPr>
                <w:rFonts w:ascii="Times New Roman" w:hAnsi="Times New Roman" w:cs="Times New Roman"/>
              </w:rPr>
            </w:rPrChange>
          </w:rPr>
          <w:t>.</w:t>
        </w:r>
      </w:ins>
      <w:del w:id="1059" w:author="Martyn Hills" w:date="2019-05-10T14:08:00Z">
        <w:r w:rsidRPr="00684B87" w:rsidDel="009963CE">
          <w:rPr>
            <w:rPrChange w:id="1060" w:author="jkwang" w:date="2019-05-16T10:46:00Z">
              <w:rPr>
                <w:rFonts w:ascii="Times New Roman" w:hAnsi="Times New Roman" w:cs="Times New Roman"/>
              </w:rPr>
            </w:rPrChange>
          </w:rPr>
          <w:delText>:</w:delText>
        </w:r>
      </w:del>
    </w:p>
    <w:p w14:paraId="570CF923" w14:textId="77777777" w:rsidR="00AE77FD" w:rsidRPr="00684B87" w:rsidRDefault="00AE77FD">
      <w:pPr>
        <w:pStyle w:val="Para"/>
        <w:rPr>
          <w:rPrChange w:id="1061" w:author="jkwang" w:date="2019-05-16T10:46:00Z">
            <w:rPr>
              <w:rFonts w:ascii="Times New Roman" w:hAnsi="Times New Roman" w:cs="Times New Roman"/>
              <w:lang w:val="en-US"/>
            </w:rPr>
          </w:rPrChange>
        </w:rPr>
        <w:pPrChange w:id="1062" w:author="jkwang" w:date="2019-05-16T10:49:00Z">
          <w:pPr>
            <w:tabs>
              <w:tab w:val="left" w:pos="360"/>
            </w:tabs>
            <w:snapToGrid w:val="0"/>
            <w:jc w:val="both"/>
          </w:pPr>
        </w:pPrChange>
      </w:pPr>
      <w:r w:rsidRPr="00684B87">
        <w:rPr>
          <w:rPrChange w:id="1063" w:author="jkwang" w:date="2019-05-16T10:46:00Z">
            <w:rPr>
              <w:rFonts w:ascii="Times New Roman" w:hAnsi="Times New Roman" w:cs="Times New Roman"/>
            </w:rPr>
          </w:rPrChange>
        </w:rPr>
        <w:t>(1) Position offset. The relative position of the fixture and camera can be slightly offset due to mounting accuracy. Randomly shifting the image slightly to improve the adaptability of the algorithm to the installation location.</w:t>
      </w:r>
    </w:p>
    <w:p w14:paraId="27BE9C3E" w14:textId="3FEC0894" w:rsidR="003D692B" w:rsidRDefault="00AE77FD">
      <w:pPr>
        <w:pStyle w:val="Para"/>
        <w:rPr>
          <w:rFonts w:ascii="Times New Roman" w:hAnsi="Times New Roman" w:cs="Times New Roman"/>
        </w:rPr>
        <w:pPrChange w:id="1064" w:author="jkwang" w:date="2019-05-16T10:49:00Z">
          <w:pPr>
            <w:tabs>
              <w:tab w:val="left" w:pos="360"/>
            </w:tabs>
            <w:snapToGrid w:val="0"/>
            <w:jc w:val="both"/>
          </w:pPr>
        </w:pPrChange>
      </w:pPr>
      <w:r w:rsidRPr="00684B87">
        <w:rPr>
          <w:rPrChange w:id="1065" w:author="jkwang" w:date="2019-05-16T10:46:00Z">
            <w:rPr>
              <w:rFonts w:ascii="Times New Roman" w:hAnsi="Times New Roman" w:cs="Times New Roman"/>
            </w:rPr>
          </w:rPrChange>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sidRPr="00684B87">
        <w:rPr>
          <w:rPrChange w:id="1066" w:author="jkwang" w:date="2019-05-16T10:46:00Z">
            <w:rPr>
              <w:rFonts w:ascii="Times New Roman" w:hAnsi="Times New Roman" w:cs="Times New Roman"/>
            </w:rPr>
          </w:rPrChange>
        </w:rPr>
        <w:t xml:space="preserve"> </w:t>
      </w:r>
      <w:r w:rsidR="00654CC5" w:rsidRPr="00684B87">
        <w:rPr>
          <w:rPrChange w:id="1067" w:author="jkwang" w:date="2019-05-16T10:46:00Z">
            <w:rPr>
              <w:rFonts w:ascii="Times New Roman" w:hAnsi="Times New Roman" w:cs="Times New Roman"/>
            </w:rPr>
          </w:rPrChange>
        </w:rPr>
        <w:t xml:space="preserve">The brightness conversion diagram of the image is shown in </w:t>
      </w:r>
      <w:r w:rsidR="00FD5083" w:rsidRPr="00AC4DD2">
        <w:rPr>
          <w:rFonts w:hint="eastAsia"/>
        </w:rPr>
        <w:t>F</w:t>
      </w:r>
      <w:r w:rsidR="00FD5083">
        <w:t>ig</w:t>
      </w:r>
      <w:ins w:id="1068" w:author="jkwang" w:date="2019-05-16T10:46:00Z">
        <w:r w:rsidR="00684B87">
          <w:t>ure</w:t>
        </w:r>
      </w:ins>
      <w:ins w:id="1069" w:author="jkwang" w:date="2019-05-17T10:10:00Z">
        <w:r w:rsidR="00AB705E">
          <w:t xml:space="preserve"> </w:t>
        </w:r>
      </w:ins>
      <w:del w:id="1070" w:author="jkwang" w:date="2019-05-17T10:10:00Z">
        <w:r w:rsidR="00FD5083" w:rsidDel="00AB705E">
          <w:delText xml:space="preserve">. </w:delText>
        </w:r>
      </w:del>
      <w:ins w:id="1071" w:author="Martyn Hills" w:date="2019-05-10T20:58:00Z">
        <w:r w:rsidR="00A5598D">
          <w:t>7</w:t>
        </w:r>
      </w:ins>
      <w:del w:id="1072"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B1702A" w:rsidRPr="00AC4DD2" w14:paraId="4B888321" w14:textId="77777777" w:rsidTr="0059047A">
        <w:trPr>
          <w:trHeight w:val="1612"/>
        </w:trPr>
        <w:tc>
          <w:tcPr>
            <w:tcW w:w="2388" w:type="dxa"/>
          </w:tcPr>
          <w:p w14:paraId="567CB8E9" w14:textId="4563D668" w:rsidR="00276F7D" w:rsidRPr="00AC4DD2" w:rsidRDefault="00276F7D" w:rsidP="00363437">
            <w:pPr>
              <w:pStyle w:val="ae"/>
              <w:spacing w:beforeLines="30" w:before="72" w:line="0" w:lineRule="atLeast"/>
              <w:ind w:leftChars="-56" w:left="-112" w:firstLine="112"/>
            </w:pPr>
            <w:del w:id="1073" w:author="建坤 王" w:date="2019-06-18T22:25:00Z">
              <w:r w:rsidDel="00B1702A">
                <w:drawing>
                  <wp:inline distT="0" distB="0" distL="0" distR="0" wp14:anchorId="56179BE0" wp14:editId="4716B59F">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ins w:id="1074" w:author="建坤 王" w:date="2019-06-21T21:06:00Z">
              <w:r w:rsidR="0065205C">
                <w:drawing>
                  <wp:inline distT="0" distB="0" distL="0" distR="0" wp14:anchorId="22253078" wp14:editId="219EA34A">
                    <wp:extent cx="1440000" cy="936000"/>
                    <wp:effectExtent l="0" t="0" r="8255" b="0"/>
                    <wp:docPr id="195" name="图片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1_g21_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p>
          <w:p w14:paraId="09CE99F1" w14:textId="77777777" w:rsidR="00276F7D" w:rsidRPr="00AC4DD2" w:rsidRDefault="00276F7D" w:rsidP="00BD3358">
            <w:pPr>
              <w:pStyle w:val="ae"/>
              <w:spacing w:beforeLines="20" w:before="48" w:afterLines="20" w:after="48"/>
            </w:pPr>
            <w:r>
              <w:t>low brightness</w:t>
            </w:r>
          </w:p>
        </w:tc>
        <w:tc>
          <w:tcPr>
            <w:tcW w:w="2388" w:type="dxa"/>
          </w:tcPr>
          <w:p w14:paraId="55F4571D" w14:textId="666DFAEA" w:rsidR="00276F7D" w:rsidRDefault="00276F7D" w:rsidP="00363437">
            <w:pPr>
              <w:pStyle w:val="ae"/>
              <w:spacing w:beforeLines="30" w:before="72" w:line="0" w:lineRule="atLeast"/>
            </w:pPr>
            <w:del w:id="1075" w:author="建坤 王" w:date="2019-06-18T22:25:00Z">
              <w:r w:rsidDel="00B1702A">
                <w:drawing>
                  <wp:inline distT="0" distB="0" distL="0" distR="0" wp14:anchorId="0B1632C9" wp14:editId="5DDBCA91">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del>
            <w:bookmarkStart w:id="1076" w:name="_GoBack"/>
            <w:ins w:id="1077" w:author="建坤 王" w:date="2019-06-21T21:07:00Z">
              <w:r w:rsidR="0065205C">
                <w:drawing>
                  <wp:inline distT="0" distB="0" distL="0" distR="0" wp14:anchorId="243FC88A" wp14:editId="16A92EAC">
                    <wp:extent cx="1440000" cy="936000"/>
                    <wp:effectExtent l="0" t="0" r="8255" b="0"/>
                    <wp:docPr id="196" name="图片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1_g22_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ins>
            <w:bookmarkEnd w:id="1076"/>
          </w:p>
          <w:p w14:paraId="19BEE5F4" w14:textId="77777777" w:rsidR="00276F7D" w:rsidRPr="00AC4DD2" w:rsidRDefault="00276F7D" w:rsidP="00BD3358">
            <w:pPr>
              <w:pStyle w:val="ae"/>
              <w:spacing w:beforeLines="20" w:before="48" w:afterLines="20" w:after="48"/>
            </w:pPr>
            <w:r>
              <w:t>high brightness</w:t>
            </w:r>
          </w:p>
        </w:tc>
      </w:tr>
      <w:tr w:rsidR="00276F7D" w:rsidRPr="00AC4DD2" w14:paraId="674100FB" w14:textId="77777777" w:rsidTr="0059047A">
        <w:tc>
          <w:tcPr>
            <w:tcW w:w="4776" w:type="dxa"/>
            <w:gridSpan w:val="2"/>
          </w:tcPr>
          <w:p w14:paraId="4F1B5963" w14:textId="0750DCCE" w:rsidR="00276F7D" w:rsidRPr="00AC4DD2" w:rsidRDefault="00276F7D">
            <w:pPr>
              <w:pStyle w:val="FigureCaption"/>
              <w:pPrChange w:id="1078" w:author="jkwang" w:date="2019-05-16T11:18:00Z">
                <w:pPr>
                  <w:pStyle w:val="ae"/>
                  <w:spacing w:afterLines="30" w:after="72" w:line="0" w:lineRule="atLeast"/>
                </w:pPr>
              </w:pPrChange>
            </w:pPr>
            <w:r w:rsidRPr="00AC4DD2">
              <w:rPr>
                <w:rFonts w:hint="eastAsia"/>
              </w:rPr>
              <w:t>F</w:t>
            </w:r>
            <w:r>
              <w:t>ig</w:t>
            </w:r>
            <w:ins w:id="1079" w:author="jkwang" w:date="2019-05-16T10:40:00Z">
              <w:r w:rsidR="00E7133A">
                <w:t>ure</w:t>
              </w:r>
            </w:ins>
            <w:del w:id="1080" w:author="jkwang" w:date="2019-05-16T10:40:00Z">
              <w:r w:rsidDel="00E7133A">
                <w:delText>.</w:delText>
              </w:r>
            </w:del>
            <w:r>
              <w:t xml:space="preserve"> </w:t>
            </w:r>
            <w:ins w:id="1081" w:author="Martyn Hills" w:date="2019-05-10T20:58:00Z">
              <w:r w:rsidR="00A5598D">
                <w:t>7</w:t>
              </w:r>
            </w:ins>
            <w:del w:id="1082" w:author="Martyn Hills" w:date="2019-05-10T20:58:00Z">
              <w:r w:rsidDel="00A5598D">
                <w:delText>5</w:delText>
              </w:r>
            </w:del>
            <w:ins w:id="1083" w:author="jkwang" w:date="2019-05-16T10:40:00Z">
              <w:r w:rsidR="00E7133A">
                <w:t xml:space="preserve">: </w:t>
              </w:r>
            </w:ins>
            <w:del w:id="1084" w:author="jkwang" w:date="2019-05-16T10:40:00Z">
              <w:r w:rsidRPr="00AC4DD2" w:rsidDel="00E7133A">
                <w:delText xml:space="preserve">. </w:delText>
              </w:r>
            </w:del>
            <w:r w:rsidR="00211120">
              <w:t>Brightness</w:t>
            </w:r>
            <w:r w:rsidRPr="00C011F3">
              <w:t xml:space="preserve"> transformation</w:t>
            </w:r>
          </w:p>
        </w:tc>
      </w:tr>
    </w:tbl>
    <w:p w14:paraId="43CF8B1A" w14:textId="56816534" w:rsidR="00D15BE4" w:rsidRPr="0059047A" w:rsidRDefault="0059047A">
      <w:pPr>
        <w:pStyle w:val="Head2"/>
        <w:rPr>
          <w:rPrChange w:id="1085" w:author="jkwang" w:date="2019-05-16T10:51:00Z">
            <w:rPr>
              <w:rFonts w:ascii="Times New Roman" w:hAnsi="Times New Roman" w:cs="Times New Roman"/>
              <w:i/>
              <w:lang w:val="en-US"/>
            </w:rPr>
          </w:rPrChange>
        </w:rPr>
        <w:pPrChange w:id="1086" w:author="jkwang" w:date="2019-05-16T10:51:00Z">
          <w:pPr>
            <w:tabs>
              <w:tab w:val="left" w:pos="360"/>
            </w:tabs>
            <w:snapToGrid w:val="0"/>
            <w:spacing w:before="120" w:after="120"/>
            <w:jc w:val="both"/>
          </w:pPr>
        </w:pPrChange>
      </w:pPr>
      <w:ins w:id="1087" w:author="jkwang" w:date="2019-05-16T10:51:00Z">
        <w:r>
          <w:t>3</w:t>
        </w:r>
        <w:r w:rsidRPr="00C258B4">
          <w:t>.</w:t>
        </w:r>
        <w:r>
          <w:t>2</w:t>
        </w:r>
        <w:r w:rsidRPr="0059047A">
          <w:rPr>
            <w:rPrChange w:id="1088" w:author="jkwang" w:date="2019-05-16T10:51:00Z">
              <w:rPr>
                <w:b/>
                <w14:ligatures w14:val="standard"/>
              </w:rPr>
            </w:rPrChange>
          </w:rPr>
          <w:t> </w:t>
        </w:r>
      </w:ins>
      <w:del w:id="1089" w:author="jkwang" w:date="2019-05-16T10:51:00Z">
        <w:r w:rsidR="00D15BE4" w:rsidRPr="0059047A" w:rsidDel="0059047A">
          <w:rPr>
            <w:rPrChange w:id="1090" w:author="jkwang" w:date="2019-05-16T10:51:00Z">
              <w:rPr>
                <w:rFonts w:ascii="Times New Roman" w:hAnsi="Times New Roman" w:cs="Times New Roman"/>
                <w:i/>
              </w:rPr>
            </w:rPrChange>
          </w:rPr>
          <w:delText>B.</w:delText>
        </w:r>
        <w:r w:rsidR="00D15BE4" w:rsidRPr="0059047A" w:rsidDel="0059047A">
          <w:rPr>
            <w:rPrChange w:id="1091" w:author="jkwang" w:date="2019-05-16T10:51:00Z">
              <w:rPr>
                <w:rFonts w:ascii="Times New Roman" w:hAnsi="Times New Roman" w:cs="Times New Roman"/>
                <w:i/>
              </w:rPr>
            </w:rPrChange>
          </w:rPr>
          <w:tab/>
        </w:r>
      </w:del>
      <w:r w:rsidR="00760051" w:rsidRPr="0059047A">
        <w:rPr>
          <w:rPrChange w:id="1092" w:author="jkwang" w:date="2019-05-16T10:51:00Z">
            <w:rPr>
              <w:rFonts w:ascii="Times New Roman" w:hAnsi="Times New Roman" w:cs="Times New Roman"/>
              <w:i/>
            </w:rPr>
          </w:rPrChange>
        </w:rPr>
        <w:t xml:space="preserve">Model </w:t>
      </w:r>
      <w:r w:rsidR="004B397C" w:rsidRPr="0059047A">
        <w:rPr>
          <w:rPrChange w:id="1093" w:author="jkwang" w:date="2019-05-16T10:51:00Z">
            <w:rPr>
              <w:rFonts w:ascii="Times New Roman" w:hAnsi="Times New Roman" w:cs="Times New Roman"/>
              <w:i/>
            </w:rPr>
          </w:rPrChange>
        </w:rPr>
        <w:t>S</w:t>
      </w:r>
      <w:r w:rsidR="00760051" w:rsidRPr="0059047A">
        <w:rPr>
          <w:rPrChange w:id="1094" w:author="jkwang" w:date="2019-05-16T10:51:00Z">
            <w:rPr>
              <w:rFonts w:ascii="Times New Roman" w:hAnsi="Times New Roman" w:cs="Times New Roman"/>
              <w:i/>
            </w:rPr>
          </w:rPrChange>
        </w:rPr>
        <w:t>election</w:t>
      </w:r>
    </w:p>
    <w:p w14:paraId="0C185032" w14:textId="3209FC93" w:rsidR="003D692B" w:rsidDel="0057304C" w:rsidRDefault="00423381">
      <w:pPr>
        <w:pStyle w:val="Para"/>
        <w:rPr>
          <w:del w:id="1095" w:author="jkwang" w:date="2019-05-17T09:36:00Z"/>
          <w:rFonts w:ascii="Times New Roman" w:hAnsi="Times New Roman" w:cs="Times New Roman"/>
        </w:rPr>
        <w:pPrChange w:id="1096" w:author="jkwang" w:date="2019-05-16T11:23:00Z">
          <w:pPr>
            <w:tabs>
              <w:tab w:val="left" w:pos="360"/>
            </w:tabs>
            <w:snapToGrid w:val="0"/>
            <w:jc w:val="both"/>
          </w:pPr>
        </w:pPrChange>
      </w:pPr>
      <w:r w:rsidRPr="00A66CC8">
        <w:rPr>
          <w:rFonts w:ascii="Times New Roman" w:hAnsi="Times New Roman" w:cs="Times New Roman"/>
        </w:rPr>
        <w:tab/>
      </w:r>
      <w:r w:rsidR="008A1864" w:rsidRPr="001D4772">
        <w:rPr>
          <w:rPrChange w:id="1097" w:author="jkwang" w:date="2019-05-16T11:23:00Z">
            <w:rPr>
              <w:rFonts w:ascii="Times New Roman" w:hAnsi="Times New Roman" w:cs="Times New Roman"/>
            </w:rPr>
          </w:rPrChange>
        </w:rPr>
        <w:t>We ma</w:t>
      </w:r>
      <w:ins w:id="1098" w:author="Martyn Hills" w:date="2019-05-10T17:42:00Z">
        <w:r w:rsidR="00463C9A" w:rsidRPr="001D4772">
          <w:rPr>
            <w:rPrChange w:id="1099" w:author="jkwang" w:date="2019-05-16T11:23:00Z">
              <w:rPr>
                <w:rFonts w:ascii="Times New Roman" w:hAnsi="Times New Roman" w:cs="Times New Roman"/>
              </w:rPr>
            </w:rPrChange>
          </w:rPr>
          <w:t>d</w:t>
        </w:r>
      </w:ins>
      <w:del w:id="1100" w:author="Martyn Hills" w:date="2019-05-10T17:42:00Z">
        <w:r w:rsidR="008A1864" w:rsidRPr="001D4772" w:rsidDel="00463C9A">
          <w:rPr>
            <w:rPrChange w:id="1101" w:author="jkwang" w:date="2019-05-16T11:23:00Z">
              <w:rPr>
                <w:rFonts w:ascii="Times New Roman" w:hAnsi="Times New Roman" w:cs="Times New Roman"/>
              </w:rPr>
            </w:rPrChange>
          </w:rPr>
          <w:delText>k</w:delText>
        </w:r>
      </w:del>
      <w:r w:rsidR="008A1864" w:rsidRPr="001D4772">
        <w:rPr>
          <w:rPrChange w:id="1102" w:author="jkwang" w:date="2019-05-16T11:23:00Z">
            <w:rPr>
              <w:rFonts w:ascii="Times New Roman" w:hAnsi="Times New Roman" w:cs="Times New Roman"/>
            </w:rPr>
          </w:rPrChange>
        </w:rPr>
        <w:t xml:space="preserve">e a preliminary selection of the model. </w:t>
      </w:r>
      <w:r w:rsidR="0099697F" w:rsidRPr="001D4772">
        <w:rPr>
          <w:rPrChange w:id="1103" w:author="jkwang" w:date="2019-05-16T11:23:00Z">
            <w:rPr>
              <w:rFonts w:ascii="Times New Roman" w:hAnsi="Times New Roman" w:cs="Times New Roman"/>
            </w:rPr>
          </w:rPrChange>
        </w:rPr>
        <w:t xml:space="preserve">We selected several commonly used </w:t>
      </w:r>
      <w:ins w:id="1104" w:author="Martyn Hills" w:date="2019-05-10T17:42:00Z">
        <w:r w:rsidR="00463C9A" w:rsidRPr="001D4772">
          <w:rPr>
            <w:rPrChange w:id="1105" w:author="jkwang" w:date="2019-05-16T11:23:00Z">
              <w:rPr>
                <w:rFonts w:ascii="Times New Roman" w:hAnsi="Times New Roman" w:cs="Times New Roman"/>
              </w:rPr>
            </w:rPrChange>
          </w:rPr>
          <w:t>CNN</w:t>
        </w:r>
      </w:ins>
      <w:del w:id="1106" w:author="Martyn Hills" w:date="2019-05-10T17:42:00Z">
        <w:r w:rsidR="0099697F" w:rsidRPr="001D4772" w:rsidDel="00463C9A">
          <w:rPr>
            <w:rPrChange w:id="1107" w:author="jkwang" w:date="2019-05-16T11:23:00Z">
              <w:rPr>
                <w:rFonts w:ascii="Times New Roman" w:hAnsi="Times New Roman" w:cs="Times New Roman"/>
              </w:rPr>
            </w:rPrChange>
          </w:rPr>
          <w:delText>convolutional neural network</w:delText>
        </w:r>
      </w:del>
      <w:r w:rsidR="0099697F" w:rsidRPr="001D4772">
        <w:rPr>
          <w:rPrChange w:id="1108" w:author="jkwang" w:date="2019-05-16T11:23:00Z">
            <w:rPr>
              <w:rFonts w:ascii="Times New Roman" w:hAnsi="Times New Roman" w:cs="Times New Roman"/>
            </w:rPr>
          </w:rPrChange>
        </w:rPr>
        <w:t xml:space="preserve"> for experiments</w:t>
      </w:r>
      <w:r w:rsidR="008A1864" w:rsidRPr="001D4772">
        <w:rPr>
          <w:rPrChange w:id="1109" w:author="jkwang" w:date="2019-05-16T11:23:00Z">
            <w:rPr>
              <w:rFonts w:ascii="Times New Roman" w:hAnsi="Times New Roman" w:cs="Times New Roman"/>
            </w:rPr>
          </w:rPrChange>
        </w:rPr>
        <w:t xml:space="preserve">, </w:t>
      </w:r>
      <w:r w:rsidR="0032118E" w:rsidRPr="001D4772">
        <w:rPr>
          <w:rPrChange w:id="1110" w:author="jkwang" w:date="2019-05-16T11:23:00Z">
            <w:rPr>
              <w:rFonts w:ascii="Times New Roman" w:hAnsi="Times New Roman" w:cs="Times New Roman"/>
            </w:rPr>
          </w:rPrChange>
        </w:rPr>
        <w:t xml:space="preserve">including </w:t>
      </w:r>
      <w:r w:rsidR="008A1864" w:rsidRPr="001D4772">
        <w:rPr>
          <w:rPrChange w:id="1111" w:author="jkwang" w:date="2019-05-16T11:23:00Z">
            <w:rPr>
              <w:rFonts w:ascii="Times New Roman" w:hAnsi="Times New Roman" w:cs="Times New Roman"/>
            </w:rPr>
          </w:rPrChange>
        </w:rPr>
        <w:t>Alex</w:t>
      </w:r>
      <w:r w:rsidR="0000342F" w:rsidRPr="001D4772">
        <w:rPr>
          <w:rPrChange w:id="1112" w:author="jkwang" w:date="2019-05-16T11:23:00Z">
            <w:rPr>
              <w:rFonts w:ascii="Times New Roman" w:hAnsi="Times New Roman" w:cs="Times New Roman"/>
            </w:rPr>
          </w:rPrChange>
        </w:rPr>
        <w:t xml:space="preserve"> </w:t>
      </w:r>
      <w:r w:rsidR="00864CDC" w:rsidRPr="001D4772">
        <w:rPr>
          <w:rPrChange w:id="1113" w:author="jkwang" w:date="2019-05-16T11:23:00Z">
            <w:rPr>
              <w:rFonts w:ascii="Times New Roman" w:hAnsi="Times New Roman" w:cs="Times New Roman"/>
            </w:rPr>
          </w:rPrChange>
        </w:rPr>
        <w:t>[</w:t>
      </w:r>
      <w:ins w:id="1114" w:author="Martyn Hills" w:date="2019-05-10T20:41:00Z">
        <w:r w:rsidR="00C549C2" w:rsidRPr="001D4772">
          <w:rPr>
            <w:rPrChange w:id="1115" w:author="jkwang" w:date="2019-05-16T11:23:00Z">
              <w:rPr>
                <w:rFonts w:ascii="Times New Roman" w:hAnsi="Times New Roman" w:cs="Times New Roman"/>
              </w:rPr>
            </w:rPrChange>
          </w:rPr>
          <w:t>6</w:t>
        </w:r>
      </w:ins>
      <w:del w:id="1116" w:author="Martyn Hills" w:date="2019-05-10T20:41:00Z">
        <w:r w:rsidR="00864CDC" w:rsidRPr="001D4772" w:rsidDel="00C549C2">
          <w:rPr>
            <w:rPrChange w:id="1117" w:author="jkwang" w:date="2019-05-16T11:23:00Z">
              <w:rPr>
                <w:rFonts w:ascii="Times New Roman" w:hAnsi="Times New Roman" w:cs="Times New Roman"/>
              </w:rPr>
            </w:rPrChange>
          </w:rPr>
          <w:delText>5</w:delText>
        </w:r>
      </w:del>
      <w:r w:rsidR="00864CDC" w:rsidRPr="001D4772">
        <w:rPr>
          <w:rPrChange w:id="1118" w:author="jkwang" w:date="2019-05-16T11:23:00Z">
            <w:rPr>
              <w:rFonts w:ascii="Times New Roman" w:hAnsi="Times New Roman" w:cs="Times New Roman"/>
            </w:rPr>
          </w:rPrChange>
        </w:rPr>
        <w:t>]</w:t>
      </w:r>
      <w:r w:rsidR="008A1864" w:rsidRPr="001D4772">
        <w:rPr>
          <w:rPrChange w:id="1119" w:author="jkwang" w:date="2019-05-16T11:23:00Z">
            <w:rPr>
              <w:rFonts w:ascii="Times New Roman" w:hAnsi="Times New Roman" w:cs="Times New Roman"/>
            </w:rPr>
          </w:rPrChange>
        </w:rPr>
        <w:t>, VGG</w:t>
      </w:r>
      <w:r w:rsidR="0000342F" w:rsidRPr="001D4772">
        <w:rPr>
          <w:rPrChange w:id="1120" w:author="jkwang" w:date="2019-05-16T11:23:00Z">
            <w:rPr>
              <w:rFonts w:ascii="Times New Roman" w:hAnsi="Times New Roman" w:cs="Times New Roman"/>
            </w:rPr>
          </w:rPrChange>
        </w:rPr>
        <w:t xml:space="preserve"> </w:t>
      </w:r>
      <w:r w:rsidR="00864CDC" w:rsidRPr="001D4772">
        <w:rPr>
          <w:rPrChange w:id="1121" w:author="jkwang" w:date="2019-05-16T11:23:00Z">
            <w:rPr>
              <w:rFonts w:ascii="Times New Roman" w:hAnsi="Times New Roman" w:cs="Times New Roman"/>
            </w:rPr>
          </w:rPrChange>
        </w:rPr>
        <w:t>[</w:t>
      </w:r>
      <w:ins w:id="1122" w:author="Martyn Hills" w:date="2019-05-10T20:41:00Z">
        <w:r w:rsidR="00C549C2" w:rsidRPr="001D4772">
          <w:rPr>
            <w:rPrChange w:id="1123" w:author="jkwang" w:date="2019-05-16T11:23:00Z">
              <w:rPr>
                <w:rFonts w:ascii="Times New Roman" w:hAnsi="Times New Roman" w:cs="Times New Roman"/>
              </w:rPr>
            </w:rPrChange>
          </w:rPr>
          <w:t>7</w:t>
        </w:r>
      </w:ins>
      <w:del w:id="1124" w:author="Martyn Hills" w:date="2019-05-10T20:41:00Z">
        <w:r w:rsidR="00864CDC" w:rsidRPr="001D4772" w:rsidDel="00C549C2">
          <w:rPr>
            <w:rPrChange w:id="1125" w:author="jkwang" w:date="2019-05-16T11:23:00Z">
              <w:rPr>
                <w:rFonts w:ascii="Times New Roman" w:hAnsi="Times New Roman" w:cs="Times New Roman"/>
              </w:rPr>
            </w:rPrChange>
          </w:rPr>
          <w:delText>6</w:delText>
        </w:r>
      </w:del>
      <w:r w:rsidR="00864CDC" w:rsidRPr="001D4772">
        <w:rPr>
          <w:rPrChange w:id="1126" w:author="jkwang" w:date="2019-05-16T11:23:00Z">
            <w:rPr>
              <w:rFonts w:ascii="Times New Roman" w:hAnsi="Times New Roman" w:cs="Times New Roman"/>
            </w:rPr>
          </w:rPrChange>
        </w:rPr>
        <w:t>]</w:t>
      </w:r>
      <w:r w:rsidR="0000342F" w:rsidRPr="001D4772">
        <w:rPr>
          <w:rPrChange w:id="1127" w:author="jkwang" w:date="2019-05-16T11:23:00Z">
            <w:rPr>
              <w:rFonts w:ascii="Times New Roman" w:hAnsi="Times New Roman" w:cs="Times New Roman"/>
            </w:rPr>
          </w:rPrChange>
        </w:rPr>
        <w:t>,</w:t>
      </w:r>
      <w:r w:rsidR="008A1864" w:rsidRPr="001D4772">
        <w:rPr>
          <w:rPrChange w:id="1128" w:author="jkwang" w:date="2019-05-16T11:23:00Z">
            <w:rPr>
              <w:rFonts w:ascii="Times New Roman" w:hAnsi="Times New Roman" w:cs="Times New Roman"/>
            </w:rPr>
          </w:rPrChange>
        </w:rPr>
        <w:t xml:space="preserve"> and </w:t>
      </w:r>
      <w:proofErr w:type="spellStart"/>
      <w:r w:rsidR="008A1864" w:rsidRPr="001D4772">
        <w:rPr>
          <w:rPrChange w:id="1129" w:author="jkwang" w:date="2019-05-16T11:23:00Z">
            <w:rPr>
              <w:rFonts w:ascii="Times New Roman" w:hAnsi="Times New Roman" w:cs="Times New Roman"/>
            </w:rPr>
          </w:rPrChange>
        </w:rPr>
        <w:t>MobileNet</w:t>
      </w:r>
      <w:proofErr w:type="spellEnd"/>
      <w:r w:rsidR="0000342F" w:rsidRPr="001D4772">
        <w:rPr>
          <w:rPrChange w:id="1130" w:author="jkwang" w:date="2019-05-16T11:23:00Z">
            <w:rPr>
              <w:rFonts w:ascii="Times New Roman" w:hAnsi="Times New Roman" w:cs="Times New Roman"/>
            </w:rPr>
          </w:rPrChange>
        </w:rPr>
        <w:t xml:space="preserve"> </w:t>
      </w:r>
      <w:r w:rsidR="00864CDC" w:rsidRPr="001D4772">
        <w:rPr>
          <w:rPrChange w:id="1131" w:author="jkwang" w:date="2019-05-16T11:23:00Z">
            <w:rPr>
              <w:rFonts w:ascii="Times New Roman" w:hAnsi="Times New Roman" w:cs="Times New Roman"/>
            </w:rPr>
          </w:rPrChange>
        </w:rPr>
        <w:t>[</w:t>
      </w:r>
      <w:ins w:id="1132" w:author="Martyn Hills" w:date="2019-05-10T20:41:00Z">
        <w:r w:rsidR="00C549C2" w:rsidRPr="001D4772">
          <w:rPr>
            <w:rPrChange w:id="1133" w:author="jkwang" w:date="2019-05-16T11:23:00Z">
              <w:rPr>
                <w:rFonts w:ascii="Times New Roman" w:hAnsi="Times New Roman" w:cs="Times New Roman"/>
              </w:rPr>
            </w:rPrChange>
          </w:rPr>
          <w:t>8</w:t>
        </w:r>
      </w:ins>
      <w:del w:id="1134" w:author="Martyn Hills" w:date="2019-05-10T20:41:00Z">
        <w:r w:rsidR="00864CDC" w:rsidRPr="001D4772" w:rsidDel="00C549C2">
          <w:rPr>
            <w:rPrChange w:id="1135" w:author="jkwang" w:date="2019-05-16T11:23:00Z">
              <w:rPr>
                <w:rFonts w:ascii="Times New Roman" w:hAnsi="Times New Roman" w:cs="Times New Roman"/>
              </w:rPr>
            </w:rPrChange>
          </w:rPr>
          <w:delText>7</w:delText>
        </w:r>
      </w:del>
      <w:r w:rsidR="00864CDC" w:rsidRPr="001D4772">
        <w:rPr>
          <w:rPrChange w:id="1136" w:author="jkwang" w:date="2019-05-16T11:23:00Z">
            <w:rPr>
              <w:rFonts w:ascii="Times New Roman" w:hAnsi="Times New Roman" w:cs="Times New Roman"/>
            </w:rPr>
          </w:rPrChange>
        </w:rPr>
        <w:t>]</w:t>
      </w:r>
      <w:r w:rsidR="0032118E" w:rsidRPr="001D4772">
        <w:rPr>
          <w:rPrChange w:id="1137" w:author="jkwang" w:date="2019-05-16T11:23:00Z">
            <w:rPr>
              <w:rFonts w:ascii="Times New Roman" w:hAnsi="Times New Roman" w:cs="Times New Roman"/>
            </w:rPr>
          </w:rPrChange>
        </w:rPr>
        <w:t>.</w:t>
      </w:r>
      <w:r w:rsidR="008A1864" w:rsidRPr="001D4772">
        <w:rPr>
          <w:rPrChange w:id="1138" w:author="jkwang" w:date="2019-05-16T11:23:00Z">
            <w:rPr>
              <w:rFonts w:ascii="Times New Roman" w:hAnsi="Times New Roman" w:cs="Times New Roman"/>
            </w:rPr>
          </w:rPrChange>
        </w:rPr>
        <w:t xml:space="preserve"> </w:t>
      </w:r>
      <w:r w:rsidR="006A68D2" w:rsidRPr="001D4772">
        <w:rPr>
          <w:rPrChange w:id="1139" w:author="jkwang" w:date="2019-05-16T11:23:00Z">
            <w:rPr>
              <w:rFonts w:ascii="Times New Roman" w:hAnsi="Times New Roman" w:cs="Times New Roman"/>
            </w:rPr>
          </w:rPrChange>
        </w:rPr>
        <w:t xml:space="preserve">We used these networks to build three deep learning models. Then, these models were trained and evaluated. </w:t>
      </w:r>
      <w:r w:rsidR="008A1864" w:rsidRPr="001D4772">
        <w:rPr>
          <w:rPrChange w:id="1140" w:author="jkwang" w:date="2019-05-16T11:23:00Z">
            <w:rPr>
              <w:rFonts w:ascii="Times New Roman" w:hAnsi="Times New Roman" w:cs="Times New Roman"/>
            </w:rPr>
          </w:rPrChange>
        </w:rPr>
        <w:t xml:space="preserve">The detection accuracy of each model and the detection time of a single picture are shown as </w:t>
      </w:r>
      <w:ins w:id="1141" w:author="jkwang" w:date="2019-05-16T11:23:00Z">
        <w:r w:rsidR="001D4772" w:rsidRPr="001D4772">
          <w:rPr>
            <w:rPrChange w:id="1142" w:author="jkwang" w:date="2019-05-16T11:23:00Z">
              <w:rPr>
                <w:rFonts w:ascii="Times New Roman" w:hAnsi="Times New Roman" w:cs="Times New Roman"/>
              </w:rPr>
            </w:rPrChange>
          </w:rPr>
          <w:t>Table 2</w:t>
        </w:r>
      </w:ins>
      <w:del w:id="1143" w:author="jkwang" w:date="2019-05-16T11:23:00Z">
        <w:r w:rsidR="008A1864" w:rsidRPr="001D4772" w:rsidDel="001D4772">
          <w:rPr>
            <w:rPrChange w:id="1144" w:author="jkwang" w:date="2019-05-16T11:23:00Z">
              <w:rPr>
                <w:rFonts w:ascii="Times New Roman" w:hAnsi="Times New Roman" w:cs="Times New Roman"/>
              </w:rPr>
            </w:rPrChange>
          </w:rPr>
          <w:delText>TABLE</w:delText>
        </w:r>
        <w:r w:rsidR="00C07342" w:rsidRPr="001D4772" w:rsidDel="001D4772">
          <w:rPr>
            <w:rPrChange w:id="1145" w:author="jkwang" w:date="2019-05-16T11:23:00Z">
              <w:rPr>
                <w:rFonts w:ascii="Times New Roman" w:hAnsi="Times New Roman" w:cs="Times New Roman"/>
              </w:rPr>
            </w:rPrChange>
          </w:rPr>
          <w:delText xml:space="preserve"> </w:delText>
        </w:r>
        <w:r w:rsidR="0000342F" w:rsidRPr="001D4772" w:rsidDel="001D4772">
          <w:rPr>
            <w:rPrChange w:id="1146" w:author="jkwang" w:date="2019-05-16T11:23:00Z">
              <w:rPr>
                <w:rFonts w:ascii="Times New Roman" w:hAnsi="Times New Roman" w:cs="Times New Roman"/>
              </w:rPr>
            </w:rPrChange>
          </w:rPr>
          <w:delText>II</w:delText>
        </w:r>
      </w:del>
      <w:r w:rsidR="008A1864" w:rsidRPr="001D4772">
        <w:rPr>
          <w:rPrChange w:id="1147" w:author="jkwang" w:date="2019-05-16T11:23:00Z">
            <w:rPr>
              <w:rFonts w:ascii="Times New Roman" w:hAnsi="Times New Roman" w:cs="Times New Roman"/>
            </w:rPr>
          </w:rPrChange>
        </w:rPr>
        <w:t>.</w:t>
      </w:r>
    </w:p>
    <w:p w14:paraId="1BC94949" w14:textId="77777777" w:rsidR="0063094D" w:rsidRPr="0063094D" w:rsidRDefault="0063094D">
      <w:pPr>
        <w:pStyle w:val="Para"/>
        <w:pPrChange w:id="1148" w:author="jkwang" w:date="2019-05-17T09:36:00Z">
          <w:pPr/>
        </w:pPrChange>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584"/>
        <w:gridCol w:w="1557"/>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53B875F9" w:rsidR="00423381" w:rsidRPr="00F176E2" w:rsidDel="00F176E2" w:rsidRDefault="00F176E2">
            <w:pPr>
              <w:pStyle w:val="ae"/>
              <w:spacing w:line="0" w:lineRule="atLeast"/>
              <w:rPr>
                <w:del w:id="1149" w:author="jkwang" w:date="2019-05-16T10:42:00Z"/>
                <w:rFonts w:ascii="Linux Libertine" w:eastAsiaTheme="minorHAnsi" w:hAnsi="Linux Libertine" w:cstheme="minorBidi"/>
                <w:noProof w:val="0"/>
                <w:sz w:val="18"/>
                <w:szCs w:val="22"/>
                <w:lang w:eastAsia="it-IT"/>
                <w14:ligatures w14:val="standard"/>
                <w:rPrChange w:id="1150" w:author="jkwang" w:date="2019-05-16T10:42:00Z">
                  <w:rPr>
                    <w:del w:id="1151" w:author="jkwang" w:date="2019-05-16T10:42:00Z"/>
                    <w:rFonts w:ascii="Times New Roman" w:eastAsia="等线" w:hAnsi="Times New Roman" w:cs="Times New Roman"/>
                    <w:caps/>
                    <w:noProof/>
                    <w:sz w:val="16"/>
                    <w:lang w:val="en-US" w:eastAsia="zh-CN"/>
                  </w:rPr>
                </w:rPrChange>
              </w:rPr>
              <w:pPrChange w:id="1152" w:author="Martyn Hills" w:date="2019-05-16T10:42:00Z">
                <w:pPr>
                  <w:widowControl w:val="0"/>
                  <w:overflowPunct/>
                  <w:autoSpaceDE/>
                  <w:autoSpaceDN/>
                  <w:adjustRightInd/>
                  <w:jc w:val="center"/>
                  <w:textAlignment w:val="auto"/>
                </w:pPr>
              </w:pPrChange>
            </w:pPr>
            <w:ins w:id="1153" w:author="jkwang" w:date="2019-05-16T10:42: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2.</w:t>
              </w:r>
            </w:ins>
            <w:del w:id="1154" w:author="jkwang" w:date="2019-05-16T10:42:00Z">
              <w:r w:rsidR="0000342F" w:rsidRPr="00F176E2" w:rsidDel="00F176E2">
                <w:rPr>
                  <w:rFonts w:ascii="Linux Libertine" w:eastAsiaTheme="minorHAnsi" w:hAnsi="Linux Libertine" w:cstheme="minorBidi"/>
                  <w:noProof w:val="0"/>
                  <w:sz w:val="18"/>
                  <w:szCs w:val="22"/>
                  <w:lang w:eastAsia="it-IT"/>
                  <w14:ligatures w14:val="standard"/>
                  <w:rPrChange w:id="1155" w:author="jkwang" w:date="2019-05-16T10:42:00Z">
                    <w:rPr>
                      <w:rFonts w:ascii="Times New Roman" w:eastAsia="等线" w:hAnsi="Times New Roman" w:cs="Times New Roman"/>
                      <w:caps/>
                      <w:noProof/>
                      <w:sz w:val="16"/>
                      <w:lang w:val="en-US"/>
                    </w:rPr>
                  </w:rPrChange>
                </w:rPr>
                <w:delText>TABLE II</w:delText>
              </w:r>
            </w:del>
          </w:p>
          <w:p w14:paraId="59B95B7C" w14:textId="6692BC87" w:rsidR="00423381" w:rsidRPr="00F176E2" w:rsidRDefault="00F176E2">
            <w:pPr>
              <w:pStyle w:val="ae"/>
              <w:spacing w:line="0" w:lineRule="atLeast"/>
              <w:rPr>
                <w:rFonts w:ascii="Linux Libertine" w:eastAsiaTheme="minorHAnsi" w:hAnsi="Linux Libertine" w:cstheme="minorBidi"/>
                <w:noProof w:val="0"/>
                <w:sz w:val="18"/>
                <w:szCs w:val="22"/>
                <w:lang w:eastAsia="it-IT"/>
                <w14:ligatures w14:val="standard"/>
                <w:rPrChange w:id="1156" w:author="jkwang" w:date="2019-05-16T10:42:00Z">
                  <w:rPr>
                    <w:rFonts w:eastAsia="等线"/>
                    <w:caps/>
                  </w:rPr>
                </w:rPrChange>
              </w:rPr>
            </w:pPr>
            <w:ins w:id="1157" w:author="jkwang" w:date="2019-05-16T10:42:00Z">
              <w:r w:rsidRPr="00F176E2">
                <w:rPr>
                  <w:rFonts w:ascii="Linux Libertine" w:eastAsiaTheme="minorHAnsi" w:hAnsi="Linux Libertine" w:cstheme="minorBidi"/>
                  <w:noProof w:val="0"/>
                  <w:sz w:val="18"/>
                  <w:szCs w:val="22"/>
                  <w:lang w:eastAsia="it-IT"/>
                  <w14:ligatures w14:val="standard"/>
                  <w:rPrChange w:id="1158" w:author="jkwang" w:date="2019-05-16T10:42:00Z">
                    <w:rPr>
                      <w:smallCaps/>
                    </w:rPr>
                  </w:rPrChange>
                </w:rPr>
                <w:t xml:space="preserve"> </w:t>
              </w:r>
            </w:ins>
            <w:r w:rsidR="00036497" w:rsidRPr="00F176E2">
              <w:rPr>
                <w:rFonts w:ascii="Linux Libertine" w:eastAsiaTheme="minorHAnsi" w:hAnsi="Linux Libertine" w:cstheme="minorBidi"/>
                <w:noProof w:val="0"/>
                <w:sz w:val="18"/>
                <w:szCs w:val="22"/>
                <w:lang w:eastAsia="it-IT"/>
                <w14:ligatures w14:val="standard"/>
                <w:rPrChange w:id="1159" w:author="jkwang" w:date="2019-05-16T10:42:00Z">
                  <w:rPr>
                    <w:smallCaps/>
                    <w:lang w:val="en-AU"/>
                  </w:rPr>
                </w:rPrChange>
              </w:rPr>
              <w:t xml:space="preserve">Accuracy </w:t>
            </w:r>
            <w:proofErr w:type="gramStart"/>
            <w:r w:rsidR="00036497" w:rsidRPr="00F176E2">
              <w:rPr>
                <w:rFonts w:ascii="Linux Libertine" w:eastAsiaTheme="minorHAnsi" w:hAnsi="Linux Libertine" w:cstheme="minorBidi"/>
                <w:noProof w:val="0"/>
                <w:sz w:val="18"/>
                <w:szCs w:val="22"/>
                <w:lang w:eastAsia="it-IT"/>
                <w14:ligatures w14:val="standard"/>
                <w:rPrChange w:id="1160" w:author="jkwang" w:date="2019-05-16T10:42:00Z">
                  <w:rPr>
                    <w:smallCaps/>
                    <w:lang w:val="en-AU"/>
                  </w:rPr>
                </w:rPrChange>
              </w:rPr>
              <w:t>And</w:t>
            </w:r>
            <w:proofErr w:type="gramEnd"/>
            <w:r w:rsidR="00036497" w:rsidRPr="00F176E2">
              <w:rPr>
                <w:rFonts w:ascii="Linux Libertine" w:eastAsiaTheme="minorHAnsi" w:hAnsi="Linux Libertine" w:cstheme="minorBidi"/>
                <w:noProof w:val="0"/>
                <w:sz w:val="18"/>
                <w:szCs w:val="22"/>
                <w:lang w:eastAsia="it-IT"/>
                <w14:ligatures w14:val="standard"/>
                <w:rPrChange w:id="1161" w:author="jkwang" w:date="2019-05-16T10:42:00Z">
                  <w:rPr>
                    <w:smallCaps/>
                    <w:lang w:val="en-AU"/>
                  </w:rPr>
                </w:rPrChange>
              </w:rPr>
              <w:t xml:space="preserve"> Detection Time O</w:t>
            </w:r>
            <w:r w:rsidR="00423381" w:rsidRPr="00F176E2">
              <w:rPr>
                <w:rFonts w:ascii="Linux Libertine" w:eastAsiaTheme="minorHAnsi" w:hAnsi="Linux Libertine" w:cstheme="minorBidi"/>
                <w:noProof w:val="0"/>
                <w:sz w:val="18"/>
                <w:szCs w:val="22"/>
                <w:lang w:eastAsia="it-IT"/>
                <w14:ligatures w14:val="standard"/>
                <w:rPrChange w:id="1162" w:author="jkwang" w:date="2019-05-16T10:42:00Z">
                  <w:rPr>
                    <w:smallCaps/>
                    <w:lang w:val="en-AU"/>
                  </w:rPr>
                </w:rPrChange>
              </w:rPr>
              <w:t xml:space="preserve">f </w:t>
            </w:r>
            <w:r w:rsidR="00036497" w:rsidRPr="00F176E2">
              <w:rPr>
                <w:rFonts w:ascii="Linux Libertine" w:eastAsiaTheme="minorHAnsi" w:hAnsi="Linux Libertine" w:cstheme="minorBidi"/>
                <w:noProof w:val="0"/>
                <w:sz w:val="18"/>
                <w:szCs w:val="22"/>
                <w:lang w:eastAsia="it-IT"/>
                <w14:ligatures w14:val="standard"/>
                <w:rPrChange w:id="1163" w:author="jkwang" w:date="2019-05-16T10:42:00Z">
                  <w:rPr>
                    <w:smallCaps/>
                    <w:lang w:val="en-AU"/>
                  </w:rPr>
                </w:rPrChange>
              </w:rPr>
              <w:t>M</w:t>
            </w:r>
            <w:r w:rsidR="00423381" w:rsidRPr="00F176E2">
              <w:rPr>
                <w:rFonts w:ascii="Linux Libertine" w:eastAsiaTheme="minorHAnsi" w:hAnsi="Linux Libertine" w:cstheme="minorBidi"/>
                <w:noProof w:val="0"/>
                <w:sz w:val="18"/>
                <w:szCs w:val="22"/>
                <w:lang w:eastAsia="it-IT"/>
                <w14:ligatures w14:val="standard"/>
                <w:rPrChange w:id="1164" w:author="jkwang" w:date="2019-05-16T10:42:00Z">
                  <w:rPr>
                    <w:smallCaps/>
                    <w:lang w:val="en-AU"/>
                  </w:rPr>
                </w:rPrChange>
              </w:rPr>
              <w:t>odel</w:t>
            </w:r>
            <w:r w:rsidR="00036497" w:rsidRPr="00F176E2">
              <w:rPr>
                <w:rFonts w:ascii="Linux Libertine" w:eastAsiaTheme="minorHAnsi" w:hAnsi="Linux Libertine" w:cstheme="minorBidi"/>
                <w:noProof w:val="0"/>
                <w:sz w:val="18"/>
                <w:szCs w:val="22"/>
                <w:lang w:eastAsia="it-IT"/>
                <w14:ligatures w14:val="standard"/>
                <w:rPrChange w:id="1165" w:author="jkwang" w:date="2019-05-16T10:42:00Z">
                  <w:rPr>
                    <w:smallCaps/>
                    <w:lang w:val="en-AU"/>
                  </w:rPr>
                </w:rPrChange>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66" w:author="jkwang" w:date="2019-05-16T10:42:00Z">
                  <w:rPr>
                    <w:rFonts w:ascii="Times New Roman" w:eastAsia="等线" w:hAnsi="Times New Roman" w:cs="Times New Roman"/>
                    <w:noProof/>
                    <w:sz w:val="16"/>
                    <w:lang w:eastAsia="zh-CN"/>
                  </w:rPr>
                </w:rPrChange>
              </w:rPr>
              <w:pPrChange w:id="1167"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68" w:author="jkwang" w:date="2019-05-16T10:42:00Z">
                  <w:rPr>
                    <w:rFonts w:eastAsia="等线"/>
                  </w:rPr>
                </w:rPrChange>
              </w:rPr>
              <w:t>Model</w:t>
            </w:r>
          </w:p>
        </w:tc>
        <w:tc>
          <w:tcPr>
            <w:tcW w:w="1616" w:type="dxa"/>
            <w:tcBorders>
              <w:top w:val="single" w:sz="12" w:space="0" w:color="auto"/>
              <w:bottom w:val="single" w:sz="6" w:space="0" w:color="auto"/>
            </w:tcBorders>
          </w:tcPr>
          <w:p w14:paraId="7D18D249"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69" w:author="jkwang" w:date="2019-05-16T10:42:00Z">
                  <w:rPr>
                    <w:rFonts w:ascii="Times New Roman" w:eastAsia="等线" w:hAnsi="Times New Roman" w:cs="Times New Roman"/>
                    <w:noProof/>
                    <w:sz w:val="16"/>
                    <w:lang w:eastAsia="en-US"/>
                  </w:rPr>
                </w:rPrChange>
              </w:rPr>
              <w:pPrChange w:id="1170"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71" w:author="jkwang" w:date="2019-05-16T10:42:00Z">
                  <w:rPr>
                    <w:rFonts w:eastAsia="等线"/>
                    <w:lang w:eastAsia="en-US"/>
                  </w:rPr>
                </w:rPrChange>
              </w:rPr>
              <w:t>Accuracy</w:t>
            </w:r>
          </w:p>
        </w:tc>
        <w:tc>
          <w:tcPr>
            <w:tcW w:w="1587" w:type="dxa"/>
            <w:tcBorders>
              <w:top w:val="single" w:sz="12" w:space="0" w:color="auto"/>
              <w:bottom w:val="single" w:sz="6" w:space="0" w:color="auto"/>
            </w:tcBorders>
          </w:tcPr>
          <w:p w14:paraId="3C484104"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72" w:author="jkwang" w:date="2019-05-16T10:42:00Z">
                  <w:rPr>
                    <w:rFonts w:ascii="Times New Roman" w:eastAsia="等线" w:hAnsi="Times New Roman" w:cs="Times New Roman"/>
                    <w:noProof/>
                    <w:sz w:val="16"/>
                    <w:lang w:eastAsia="en-US"/>
                  </w:rPr>
                </w:rPrChange>
              </w:rPr>
              <w:pPrChange w:id="1173"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74" w:author="jkwang" w:date="2019-05-16T10:42:00Z">
                  <w:rPr>
                    <w:rFonts w:eastAsia="等线"/>
                    <w:lang w:eastAsia="en-US"/>
                  </w:rPr>
                </w:rPrChange>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75" w:author="jkwang" w:date="2019-05-16T10:42:00Z">
                  <w:rPr>
                    <w:rFonts w:ascii="Times New Roman" w:eastAsia="等线" w:hAnsi="Times New Roman" w:cs="Times New Roman"/>
                    <w:noProof/>
                    <w:sz w:val="16"/>
                    <w:lang w:eastAsia="en-US"/>
                  </w:rPr>
                </w:rPrChange>
              </w:rPr>
              <w:pPrChange w:id="1176"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77" w:author="jkwang" w:date="2019-05-16T10:42:00Z">
                  <w:rPr>
                    <w:rFonts w:eastAsia="等线"/>
                  </w:rPr>
                </w:rPrChange>
              </w:rPr>
              <w:t>Alex</w:t>
            </w:r>
          </w:p>
        </w:tc>
        <w:tc>
          <w:tcPr>
            <w:tcW w:w="1616" w:type="dxa"/>
            <w:tcBorders>
              <w:top w:val="single" w:sz="6" w:space="0" w:color="auto"/>
              <w:bottom w:val="nil"/>
            </w:tcBorders>
          </w:tcPr>
          <w:p w14:paraId="0742A424"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78" w:author="jkwang" w:date="2019-05-16T10:42:00Z">
                  <w:rPr>
                    <w:rFonts w:ascii="Times New Roman" w:eastAsia="等线" w:hAnsi="Times New Roman" w:cs="Times New Roman"/>
                    <w:noProof/>
                    <w:sz w:val="16"/>
                    <w:lang w:eastAsia="zh-CN"/>
                  </w:rPr>
                </w:rPrChange>
              </w:rPr>
              <w:pPrChange w:id="1179"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80" w:author="jkwang" w:date="2019-05-16T10:42:00Z">
                  <w:rPr>
                    <w:rFonts w:eastAsia="等线"/>
                  </w:rPr>
                </w:rPrChange>
              </w:rPr>
              <w:t>92.61%</w:t>
            </w:r>
          </w:p>
        </w:tc>
        <w:tc>
          <w:tcPr>
            <w:tcW w:w="1587" w:type="dxa"/>
            <w:tcBorders>
              <w:top w:val="single" w:sz="6" w:space="0" w:color="auto"/>
              <w:bottom w:val="nil"/>
            </w:tcBorders>
          </w:tcPr>
          <w:p w14:paraId="229FA9EF"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81" w:author="jkwang" w:date="2019-05-16T10:42:00Z">
                  <w:rPr>
                    <w:rFonts w:ascii="Times New Roman" w:eastAsia="等线" w:hAnsi="Times New Roman" w:cs="Times New Roman"/>
                    <w:noProof/>
                    <w:sz w:val="16"/>
                    <w:lang w:eastAsia="zh-CN"/>
                  </w:rPr>
                </w:rPrChange>
              </w:rPr>
              <w:pPrChange w:id="1182"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83" w:author="jkwang" w:date="2019-05-16T10:42:00Z">
                  <w:rPr>
                    <w:rFonts w:eastAsia="等线"/>
                  </w:rPr>
                </w:rPrChange>
              </w:rPr>
              <w:t>24.78ms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84" w:author="jkwang" w:date="2019-05-16T10:42:00Z">
                  <w:rPr>
                    <w:rFonts w:ascii="Times New Roman" w:eastAsia="等线" w:hAnsi="Times New Roman" w:cs="Times New Roman"/>
                    <w:noProof/>
                    <w:sz w:val="16"/>
                    <w:lang w:eastAsia="en-US"/>
                  </w:rPr>
                </w:rPrChange>
              </w:rPr>
              <w:pPrChange w:id="1185"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86" w:author="jkwang" w:date="2019-05-16T10:42:00Z">
                  <w:rPr>
                    <w:rFonts w:eastAsia="等线"/>
                  </w:rPr>
                </w:rPrChange>
              </w:rPr>
              <w:t>VGG</w:t>
            </w:r>
          </w:p>
        </w:tc>
        <w:tc>
          <w:tcPr>
            <w:tcW w:w="1616" w:type="dxa"/>
            <w:tcBorders>
              <w:top w:val="nil"/>
              <w:bottom w:val="nil"/>
            </w:tcBorders>
          </w:tcPr>
          <w:p w14:paraId="2FB59347"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87" w:author="jkwang" w:date="2019-05-16T10:42:00Z">
                  <w:rPr>
                    <w:rFonts w:ascii="Times New Roman" w:eastAsia="等线" w:hAnsi="Times New Roman" w:cs="Times New Roman"/>
                    <w:noProof/>
                    <w:sz w:val="16"/>
                    <w:lang w:eastAsia="zh-CN"/>
                  </w:rPr>
                </w:rPrChange>
              </w:rPr>
              <w:pPrChange w:id="1188"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89" w:author="jkwang" w:date="2019-05-16T10:42:00Z">
                  <w:rPr>
                    <w:rFonts w:eastAsia="等线"/>
                  </w:rPr>
                </w:rPrChange>
              </w:rPr>
              <w:t>63.04%</w:t>
            </w:r>
          </w:p>
        </w:tc>
        <w:tc>
          <w:tcPr>
            <w:tcW w:w="1587" w:type="dxa"/>
            <w:tcBorders>
              <w:top w:val="nil"/>
              <w:bottom w:val="nil"/>
            </w:tcBorders>
          </w:tcPr>
          <w:p w14:paraId="63DFDEB6"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90" w:author="jkwang" w:date="2019-05-16T10:42:00Z">
                  <w:rPr>
                    <w:rFonts w:ascii="Times New Roman" w:eastAsia="等线" w:hAnsi="Times New Roman" w:cs="Times New Roman"/>
                    <w:noProof/>
                    <w:sz w:val="16"/>
                    <w:lang w:eastAsia="zh-CN"/>
                  </w:rPr>
                </w:rPrChange>
              </w:rPr>
              <w:pPrChange w:id="1191"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92" w:author="jkwang" w:date="2019-05-16T10:42:00Z">
                  <w:rPr>
                    <w:rFonts w:eastAsia="等线"/>
                  </w:rPr>
                </w:rPrChange>
              </w:rPr>
              <w:t>105.30ms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93" w:author="jkwang" w:date="2019-05-16T10:42:00Z">
                  <w:rPr>
                    <w:rFonts w:ascii="Times New Roman" w:eastAsia="等线" w:hAnsi="Times New Roman" w:cs="Times New Roman"/>
                    <w:noProof/>
                    <w:sz w:val="16"/>
                    <w:lang w:eastAsia="en-US"/>
                  </w:rPr>
                </w:rPrChange>
              </w:rPr>
              <w:pPrChange w:id="1194" w:author="Martyn Hills" w:date="2019-05-16T10:42:00Z">
                <w:pPr>
                  <w:widowControl w:val="0"/>
                  <w:overflowPunct/>
                  <w:autoSpaceDE/>
                  <w:autoSpaceDN/>
                  <w:adjustRightInd/>
                  <w:spacing w:line="300" w:lineRule="auto"/>
                  <w:jc w:val="center"/>
                  <w:textAlignment w:val="auto"/>
                </w:pPr>
              </w:pPrChange>
            </w:pPr>
            <w:proofErr w:type="spellStart"/>
            <w:r w:rsidRPr="00F176E2">
              <w:rPr>
                <w:rFonts w:ascii="Linux Libertine" w:eastAsiaTheme="minorHAnsi" w:hAnsi="Linux Libertine" w:cstheme="minorBidi"/>
                <w:noProof w:val="0"/>
                <w:sz w:val="18"/>
                <w:szCs w:val="22"/>
                <w:lang w:eastAsia="it-IT"/>
                <w14:ligatures w14:val="standard"/>
                <w:rPrChange w:id="1195" w:author="jkwang" w:date="2019-05-16T10:42:00Z">
                  <w:rPr>
                    <w:rFonts w:eastAsia="等线"/>
                  </w:rPr>
                </w:rPrChange>
              </w:rPr>
              <w:t>MobileNet</w:t>
            </w:r>
            <w:proofErr w:type="spellEnd"/>
          </w:p>
        </w:tc>
        <w:tc>
          <w:tcPr>
            <w:tcW w:w="1616" w:type="dxa"/>
            <w:tcBorders>
              <w:top w:val="nil"/>
              <w:bottom w:val="single" w:sz="12" w:space="0" w:color="auto"/>
            </w:tcBorders>
          </w:tcPr>
          <w:p w14:paraId="392482BF"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96" w:author="jkwang" w:date="2019-05-16T10:42:00Z">
                  <w:rPr>
                    <w:rFonts w:ascii="Times New Roman" w:eastAsia="等线" w:hAnsi="Times New Roman" w:cs="Times New Roman"/>
                    <w:noProof/>
                    <w:sz w:val="16"/>
                    <w:lang w:eastAsia="zh-CN"/>
                  </w:rPr>
                </w:rPrChange>
              </w:rPr>
              <w:pPrChange w:id="1197"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98" w:author="jkwang" w:date="2019-05-16T10:42:00Z">
                  <w:rPr>
                    <w:rFonts w:eastAsia="等线"/>
                  </w:rPr>
                </w:rPrChange>
              </w:rPr>
              <w:t>97.83%</w:t>
            </w:r>
          </w:p>
        </w:tc>
        <w:tc>
          <w:tcPr>
            <w:tcW w:w="1587" w:type="dxa"/>
            <w:tcBorders>
              <w:top w:val="nil"/>
              <w:bottom w:val="single" w:sz="12" w:space="0" w:color="auto"/>
            </w:tcBorders>
          </w:tcPr>
          <w:p w14:paraId="48B8AECE" w14:textId="77777777" w:rsidR="00423381" w:rsidRPr="00F176E2" w:rsidRDefault="00423381">
            <w:pPr>
              <w:pStyle w:val="ae"/>
              <w:spacing w:line="0" w:lineRule="atLeast"/>
              <w:rPr>
                <w:rFonts w:ascii="Linux Libertine" w:eastAsiaTheme="minorHAnsi" w:hAnsi="Linux Libertine" w:cstheme="minorBidi"/>
                <w:noProof w:val="0"/>
                <w:sz w:val="18"/>
                <w:szCs w:val="22"/>
                <w:lang w:eastAsia="it-IT"/>
                <w14:ligatures w14:val="standard"/>
                <w:rPrChange w:id="1199" w:author="jkwang" w:date="2019-05-16T10:42:00Z">
                  <w:rPr>
                    <w:rFonts w:ascii="Times New Roman" w:eastAsia="等线" w:hAnsi="Times New Roman" w:cs="Times New Roman"/>
                    <w:noProof/>
                    <w:sz w:val="16"/>
                    <w:lang w:eastAsia="zh-CN"/>
                  </w:rPr>
                </w:rPrChange>
              </w:rPr>
              <w:pPrChange w:id="1200" w:author="Martyn Hills"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201" w:author="jkwang" w:date="2019-05-16T10:42:00Z">
                  <w:rPr>
                    <w:rFonts w:eastAsia="等线"/>
                  </w:rPr>
                </w:rPrChange>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684B87" w:rsidRDefault="0063094D">
      <w:pPr>
        <w:pStyle w:val="Para"/>
        <w:rPr>
          <w:rPrChange w:id="1202" w:author="jkwang" w:date="2019-05-16T10:46:00Z">
            <w:rPr>
              <w:rFonts w:ascii="Times New Roman" w:hAnsi="Times New Roman" w:cs="Times New Roman"/>
              <w:lang w:val="en-US"/>
            </w:rPr>
          </w:rPrChange>
        </w:rPr>
        <w:pPrChange w:id="1203" w:author="jkwang" w:date="2019-05-16T10:49:00Z">
          <w:pPr>
            <w:tabs>
              <w:tab w:val="left" w:pos="360"/>
            </w:tabs>
            <w:snapToGrid w:val="0"/>
            <w:jc w:val="both"/>
          </w:pPr>
        </w:pPrChange>
      </w:pPr>
      <w:del w:id="1204" w:author="jkwang" w:date="2019-05-16T10:46:00Z">
        <w:r w:rsidRPr="00684B87" w:rsidDel="00684B87">
          <w:rPr>
            <w:rPrChange w:id="1205" w:author="jkwang" w:date="2019-05-16T10:46:00Z">
              <w:rPr>
                <w:rFonts w:ascii="Times New Roman" w:hAnsi="Times New Roman" w:cs="Times New Roman"/>
              </w:rPr>
            </w:rPrChange>
          </w:rPr>
          <w:tab/>
        </w:r>
      </w:del>
      <w:r w:rsidR="00B76ABA" w:rsidRPr="00684B87">
        <w:rPr>
          <w:rPrChange w:id="1206" w:author="jkwang" w:date="2019-05-16T10:46:00Z">
            <w:rPr>
              <w:rFonts w:ascii="Times New Roman" w:hAnsi="Times New Roman" w:cs="Times New Roman"/>
            </w:rPr>
          </w:rPrChange>
        </w:rPr>
        <w:t xml:space="preserve">From the table, it can be found that the </w:t>
      </w:r>
      <w:proofErr w:type="spellStart"/>
      <w:r w:rsidR="00B76ABA" w:rsidRPr="00684B87">
        <w:rPr>
          <w:rPrChange w:id="1207" w:author="jkwang" w:date="2019-05-16T10:46:00Z">
            <w:rPr>
              <w:rFonts w:ascii="Times New Roman" w:hAnsi="Times New Roman" w:cs="Times New Roman"/>
            </w:rPr>
          </w:rPrChange>
        </w:rPr>
        <w:t>MobileNet</w:t>
      </w:r>
      <w:proofErr w:type="spellEnd"/>
      <w:r w:rsidR="00B76ABA" w:rsidRPr="00684B87">
        <w:rPr>
          <w:rPrChange w:id="1208" w:author="jkwang" w:date="2019-05-16T10:46:00Z">
            <w:rPr>
              <w:rFonts w:ascii="Times New Roman" w:hAnsi="Times New Roman" w:cs="Times New Roman"/>
            </w:rPr>
          </w:rPrChange>
        </w:rPr>
        <w:t xml:space="preserve"> network has the highest accuracy and the shortest detection time. Therefore, </w:t>
      </w:r>
      <w:r w:rsidR="00F45649" w:rsidRPr="00684B87">
        <w:rPr>
          <w:rPrChange w:id="1209" w:author="jkwang" w:date="2019-05-16T10:46:00Z">
            <w:rPr>
              <w:rFonts w:ascii="Times New Roman" w:hAnsi="Times New Roman" w:cs="Times New Roman"/>
            </w:rPr>
          </w:rPrChange>
        </w:rPr>
        <w:t>we choose</w:t>
      </w:r>
      <w:r w:rsidR="00B76ABA" w:rsidRPr="00684B87">
        <w:rPr>
          <w:rPrChange w:id="1210" w:author="jkwang" w:date="2019-05-16T10:46:00Z">
            <w:rPr>
              <w:rFonts w:ascii="Times New Roman" w:hAnsi="Times New Roman" w:cs="Times New Roman"/>
            </w:rPr>
          </w:rPrChange>
        </w:rPr>
        <w:t xml:space="preserve"> </w:t>
      </w:r>
      <w:proofErr w:type="spellStart"/>
      <w:r w:rsidR="00B76ABA" w:rsidRPr="00684B87">
        <w:rPr>
          <w:rPrChange w:id="1211" w:author="jkwang" w:date="2019-05-16T10:46:00Z">
            <w:rPr>
              <w:rFonts w:ascii="Times New Roman" w:hAnsi="Times New Roman" w:cs="Times New Roman"/>
            </w:rPr>
          </w:rPrChange>
        </w:rPr>
        <w:t>MobileNet</w:t>
      </w:r>
      <w:proofErr w:type="spellEnd"/>
      <w:r w:rsidR="00B76ABA" w:rsidRPr="00684B87">
        <w:rPr>
          <w:rPrChange w:id="1212" w:author="jkwang" w:date="2019-05-16T10:46:00Z">
            <w:rPr>
              <w:rFonts w:ascii="Times New Roman" w:hAnsi="Times New Roman" w:cs="Times New Roman"/>
            </w:rPr>
          </w:rPrChange>
        </w:rPr>
        <w:t xml:space="preserve"> for </w:t>
      </w:r>
      <w:r w:rsidR="007D7FFC" w:rsidRPr="00684B87">
        <w:rPr>
          <w:rPrChange w:id="1213" w:author="jkwang" w:date="2019-05-16T10:46:00Z">
            <w:rPr>
              <w:rFonts w:ascii="Times New Roman" w:hAnsi="Times New Roman" w:cs="Times New Roman"/>
            </w:rPr>
          </w:rPrChange>
        </w:rPr>
        <w:t xml:space="preserve">deep learning </w:t>
      </w:r>
      <w:r w:rsidR="00B76ABA" w:rsidRPr="00684B87">
        <w:rPr>
          <w:rPrChange w:id="1214" w:author="jkwang" w:date="2019-05-16T10:46:00Z">
            <w:rPr>
              <w:rFonts w:ascii="Times New Roman" w:hAnsi="Times New Roman" w:cs="Times New Roman"/>
            </w:rPr>
          </w:rPrChange>
        </w:rPr>
        <w:t>algorithm design.</w:t>
      </w:r>
    </w:p>
    <w:p w14:paraId="3C6F1405" w14:textId="60598F53" w:rsidR="003D692B" w:rsidRDefault="00430CAD">
      <w:pPr>
        <w:pStyle w:val="Para"/>
        <w:rPr>
          <w:rFonts w:ascii="Times New Roman" w:hAnsi="Times New Roman" w:cs="Times New Roman"/>
        </w:rPr>
        <w:pPrChange w:id="1215" w:author="jkwang" w:date="2019-05-16T10:49:00Z">
          <w:pPr>
            <w:tabs>
              <w:tab w:val="left" w:pos="360"/>
            </w:tabs>
            <w:snapToGrid w:val="0"/>
            <w:jc w:val="both"/>
          </w:pPr>
        </w:pPrChange>
      </w:pPr>
      <w:del w:id="1216" w:author="jkwang" w:date="2019-05-16T10:46:00Z">
        <w:r w:rsidRPr="00684B87" w:rsidDel="00684B87">
          <w:rPr>
            <w:rPrChange w:id="1217" w:author="jkwang" w:date="2019-05-16T10:46:00Z">
              <w:rPr>
                <w:rFonts w:ascii="Times New Roman" w:hAnsi="Times New Roman" w:cs="Times New Roman"/>
              </w:rPr>
            </w:rPrChange>
          </w:rPr>
          <w:tab/>
        </w:r>
      </w:del>
      <w:proofErr w:type="spellStart"/>
      <w:r w:rsidR="00B76ABA" w:rsidRPr="00684B87">
        <w:rPr>
          <w:rPrChange w:id="1218" w:author="jkwang" w:date="2019-05-16T10:46:00Z">
            <w:rPr>
              <w:rFonts w:ascii="Times New Roman" w:hAnsi="Times New Roman" w:cs="Times New Roman"/>
            </w:rPr>
          </w:rPrChange>
        </w:rPr>
        <w:t>MobileNet</w:t>
      </w:r>
      <w:proofErr w:type="spellEnd"/>
      <w:r w:rsidR="00B76ABA" w:rsidRPr="00684B87">
        <w:rPr>
          <w:rPrChange w:id="1219" w:author="jkwang" w:date="2019-05-16T10:46:00Z">
            <w:rPr>
              <w:rFonts w:ascii="Times New Roman" w:hAnsi="Times New Roman" w:cs="Times New Roman"/>
            </w:rPr>
          </w:rPrChange>
        </w:rPr>
        <w:t xml:space="preserve"> is a network based on deep separable convolution. The </w:t>
      </w:r>
      <w:r w:rsidR="007D7FFC" w:rsidRPr="00684B87">
        <w:rPr>
          <w:rPrChange w:id="1220" w:author="jkwang" w:date="2019-05-16T10:46:00Z">
            <w:rPr>
              <w:rFonts w:ascii="Times New Roman" w:hAnsi="Times New Roman" w:cs="Times New Roman"/>
            </w:rPr>
          </w:rPrChange>
        </w:rPr>
        <w:t xml:space="preserve">diagram of </w:t>
      </w:r>
      <w:r w:rsidR="00B76ABA" w:rsidRPr="00684B87">
        <w:rPr>
          <w:rPrChange w:id="1221" w:author="jkwang" w:date="2019-05-16T10:46:00Z">
            <w:rPr>
              <w:rFonts w:ascii="Times New Roman" w:hAnsi="Times New Roman" w:cs="Times New Roman"/>
            </w:rPr>
          </w:rPrChange>
        </w:rPr>
        <w:t>depth separable convolution is shown in Fig</w:t>
      </w:r>
      <w:del w:id="1222" w:author="jkwang" w:date="2019-05-16T14:08:00Z">
        <w:r w:rsidR="00B76ABA" w:rsidRPr="00684B87" w:rsidDel="000B6A8E">
          <w:rPr>
            <w:rPrChange w:id="1223" w:author="jkwang" w:date="2019-05-16T10:46:00Z">
              <w:rPr>
                <w:rFonts w:ascii="Times New Roman" w:hAnsi="Times New Roman" w:cs="Times New Roman"/>
              </w:rPr>
            </w:rPrChange>
          </w:rPr>
          <w:delText xml:space="preserve">. </w:delText>
        </w:r>
      </w:del>
      <w:ins w:id="1224" w:author="jkwang" w:date="2019-05-16T14:08:00Z">
        <w:r w:rsidR="000B6A8E">
          <w:t xml:space="preserve">ure </w:t>
        </w:r>
      </w:ins>
      <w:ins w:id="1225" w:author="Martyn Hills" w:date="2019-05-10T20:58:00Z">
        <w:r w:rsidR="00A5598D" w:rsidRPr="00684B87">
          <w:rPr>
            <w:rPrChange w:id="1226" w:author="jkwang" w:date="2019-05-16T10:46:00Z">
              <w:rPr>
                <w:rFonts w:ascii="Times New Roman" w:hAnsi="Times New Roman" w:cs="Times New Roman"/>
              </w:rPr>
            </w:rPrChange>
          </w:rPr>
          <w:t>8</w:t>
        </w:r>
      </w:ins>
      <w:del w:id="1227" w:author="Martyn Hills" w:date="2019-05-10T20:58:00Z">
        <w:r w:rsidR="007D7FFC" w:rsidRPr="00684B87" w:rsidDel="00A5598D">
          <w:rPr>
            <w:rPrChange w:id="1228" w:author="jkwang" w:date="2019-05-16T10:46:00Z">
              <w:rPr>
                <w:rFonts w:ascii="Times New Roman" w:hAnsi="Times New Roman" w:cs="Times New Roman"/>
              </w:rPr>
            </w:rPrChange>
          </w:rPr>
          <w:delText>7</w:delText>
        </w:r>
      </w:del>
      <w:r w:rsidR="00B76ABA" w:rsidRPr="00684B87">
        <w:rPr>
          <w:rPrChange w:id="1229" w:author="jkwang" w:date="2019-05-16T10:46:00Z">
            <w:rPr>
              <w:rFonts w:ascii="Times New Roman" w:hAnsi="Times New Roman" w:cs="Times New Roman"/>
            </w:rPr>
          </w:rPrChange>
        </w:rPr>
        <w:t>.</w:t>
      </w:r>
      <w:r w:rsidRPr="00684B87">
        <w:rPr>
          <w:rPrChange w:id="1230" w:author="jkwang" w:date="2019-05-16T10:46:00Z">
            <w:rPr>
              <w:rFonts w:ascii="Times New Roman" w:eastAsiaTheme="minorEastAsia" w:hAnsi="Times New Roman" w:cs="Times New Roman"/>
              <w:lang w:eastAsia="zh-CN"/>
            </w:rPr>
          </w:rPrChange>
        </w:rPr>
        <w:t xml:space="preserve"> </w:t>
      </w:r>
      <w:proofErr w:type="spellStart"/>
      <w:r w:rsidR="00B76ABA" w:rsidRPr="00684B87">
        <w:rPr>
          <w:rPrChange w:id="1231" w:author="jkwang" w:date="2019-05-16T10:46:00Z">
            <w:rPr>
              <w:rFonts w:ascii="Times New Roman" w:hAnsi="Times New Roman" w:cs="Times New Roman"/>
            </w:rPr>
          </w:rPrChange>
        </w:rPr>
        <w:t>Depthwise</w:t>
      </w:r>
      <w:proofErr w:type="spellEnd"/>
      <w:r w:rsidR="00B76ABA" w:rsidRPr="00684B87">
        <w:rPr>
          <w:rPrChange w:id="1232" w:author="jkwang" w:date="2019-05-16T10:46:00Z">
            <w:rPr>
              <w:rFonts w:ascii="Times New Roman" w:hAnsi="Times New Roman" w:cs="Times New Roman"/>
            </w:rPr>
          </w:rPrChange>
        </w:rPr>
        <w:t xml:space="preserve"> separable convolution consist of two layers: </w:t>
      </w:r>
      <w:proofErr w:type="spellStart"/>
      <w:r w:rsidR="00B76ABA" w:rsidRPr="00684B87">
        <w:rPr>
          <w:rPrChange w:id="1233" w:author="jkwang" w:date="2019-05-16T10:46:00Z">
            <w:rPr>
              <w:rFonts w:ascii="Times New Roman" w:hAnsi="Times New Roman" w:cs="Times New Roman"/>
            </w:rPr>
          </w:rPrChange>
        </w:rPr>
        <w:t>depthwise</w:t>
      </w:r>
      <w:proofErr w:type="spellEnd"/>
      <w:r w:rsidR="00B76ABA" w:rsidRPr="00684B87">
        <w:rPr>
          <w:rPrChange w:id="1234" w:author="jkwang" w:date="2019-05-16T10:46:00Z">
            <w:rPr>
              <w:rFonts w:ascii="Times New Roman" w:hAnsi="Times New Roman" w:cs="Times New Roman"/>
            </w:rPr>
          </w:rPrChange>
        </w:rPr>
        <w:t xml:space="preserve"> convolution and pointwise convolution. </w:t>
      </w:r>
      <w:proofErr w:type="spellStart"/>
      <w:r w:rsidR="00B76ABA" w:rsidRPr="00684B87">
        <w:rPr>
          <w:rPrChange w:id="1235" w:author="jkwang" w:date="2019-05-16T10:46:00Z">
            <w:rPr>
              <w:rFonts w:ascii="Times New Roman" w:hAnsi="Times New Roman" w:cs="Times New Roman"/>
            </w:rPr>
          </w:rPrChange>
        </w:rPr>
        <w:t>Depthwise</w:t>
      </w:r>
      <w:proofErr w:type="spellEnd"/>
      <w:r w:rsidR="00B76ABA" w:rsidRPr="00684B87">
        <w:rPr>
          <w:rPrChange w:id="1236" w:author="jkwang" w:date="2019-05-16T10:46:00Z">
            <w:rPr>
              <w:rFonts w:ascii="Times New Roman" w:hAnsi="Times New Roman" w:cs="Times New Roman"/>
            </w:rPr>
          </w:rPrChange>
        </w:rPr>
        <w:t xml:space="preserve"> convolution appl</w:t>
      </w:r>
      <w:ins w:id="1237" w:author="Martyn Hills" w:date="2019-05-10T17:43:00Z">
        <w:r w:rsidR="00635CC7" w:rsidRPr="00684B87">
          <w:rPr>
            <w:rPrChange w:id="1238" w:author="jkwang" w:date="2019-05-16T10:46:00Z">
              <w:rPr>
                <w:rFonts w:ascii="Times New Roman" w:hAnsi="Times New Roman" w:cs="Times New Roman"/>
              </w:rPr>
            </w:rPrChange>
          </w:rPr>
          <w:t>ies</w:t>
        </w:r>
      </w:ins>
      <w:del w:id="1239" w:author="Martyn Hills" w:date="2019-05-10T17:43:00Z">
        <w:r w:rsidR="00B76ABA" w:rsidRPr="00684B87" w:rsidDel="00635CC7">
          <w:rPr>
            <w:rPrChange w:id="1240" w:author="jkwang" w:date="2019-05-16T10:46:00Z">
              <w:rPr>
                <w:rFonts w:ascii="Times New Roman" w:hAnsi="Times New Roman" w:cs="Times New Roman"/>
              </w:rPr>
            </w:rPrChange>
          </w:rPr>
          <w:delText>y</w:delText>
        </w:r>
      </w:del>
      <w:r w:rsidR="00B76ABA" w:rsidRPr="00684B87">
        <w:rPr>
          <w:rPrChange w:id="1241" w:author="jkwang" w:date="2019-05-16T10:46:00Z">
            <w:rPr>
              <w:rFonts w:ascii="Times New Roman" w:hAnsi="Times New Roman" w:cs="Times New Roman"/>
            </w:rPr>
          </w:rPrChange>
        </w:rPr>
        <w:t xml:space="preserve"> k×k×1 filter to per each input channel individually. Pointwise convolution appl</w:t>
      </w:r>
      <w:ins w:id="1242" w:author="Martyn Hills" w:date="2019-05-10T17:43:00Z">
        <w:r w:rsidR="00635CC7" w:rsidRPr="00684B87">
          <w:rPr>
            <w:rPrChange w:id="1243" w:author="jkwang" w:date="2019-05-16T10:46:00Z">
              <w:rPr>
                <w:rFonts w:ascii="Times New Roman" w:hAnsi="Times New Roman" w:cs="Times New Roman"/>
              </w:rPr>
            </w:rPrChange>
          </w:rPr>
          <w:t>ies</w:t>
        </w:r>
      </w:ins>
      <w:del w:id="1244" w:author="Martyn Hills" w:date="2019-05-10T17:43:00Z">
        <w:r w:rsidR="00B76ABA" w:rsidRPr="00684B87" w:rsidDel="00635CC7">
          <w:rPr>
            <w:rPrChange w:id="1245" w:author="jkwang" w:date="2019-05-16T10:46:00Z">
              <w:rPr>
                <w:rFonts w:ascii="Times New Roman" w:hAnsi="Times New Roman" w:cs="Times New Roman"/>
              </w:rPr>
            </w:rPrChange>
          </w:rPr>
          <w:delText>y</w:delText>
        </w:r>
      </w:del>
      <w:r w:rsidR="00B76ABA" w:rsidRPr="00684B87">
        <w:rPr>
          <w:rPrChange w:id="1246" w:author="jkwang" w:date="2019-05-16T10:46:00Z">
            <w:rPr>
              <w:rFonts w:ascii="Times New Roman" w:hAnsi="Times New Roman" w:cs="Times New Roman"/>
            </w:rPr>
          </w:rPrChange>
        </w:rPr>
        <w:t xml:space="preserve"> 1×1×N convolution to create a linear combination of the output of the </w:t>
      </w:r>
      <w:proofErr w:type="spellStart"/>
      <w:r w:rsidR="00B76ABA" w:rsidRPr="00684B87">
        <w:rPr>
          <w:rPrChange w:id="1247" w:author="jkwang" w:date="2019-05-16T10:46:00Z">
            <w:rPr>
              <w:rFonts w:ascii="Times New Roman" w:hAnsi="Times New Roman" w:cs="Times New Roman"/>
            </w:rPr>
          </w:rPrChange>
        </w:rPr>
        <w:t>depthwise</w:t>
      </w:r>
      <w:proofErr w:type="spellEnd"/>
      <w:r w:rsidR="00B76ABA" w:rsidRPr="00684B87">
        <w:rPr>
          <w:rPrChange w:id="1248" w:author="jkwang" w:date="2019-05-16T10:46:00Z">
            <w:rPr>
              <w:rFonts w:ascii="Times New Roman" w:hAnsi="Times New Roman" w:cs="Times New Roman"/>
            </w:rPr>
          </w:rPrChange>
        </w:rPr>
        <w:t xml:space="preserv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043770" w:rsidRPr="004E264D" w:rsidRDefault="0004377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0803"/>
                            <a:ext cx="679450" cy="273050"/>
                          </a:xfrm>
                          <a:prstGeom prst="rect">
                            <a:avLst/>
                          </a:prstGeom>
                          <a:noFill/>
                          <a:ln w="6350">
                            <a:noFill/>
                          </a:ln>
                          <a:effectLst/>
                        </wps:spPr>
                        <wps:txbx>
                          <w:txbxContent>
                            <w:p w14:paraId="261878EE" w14:textId="77777777" w:rsidR="00043770" w:rsidRPr="004E264D" w:rsidRDefault="0004377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043770" w:rsidRPr="004E264D" w:rsidRDefault="0004377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043770" w:rsidRPr="00AC0275" w:rsidRDefault="0004377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043770" w:rsidRDefault="0004377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043770" w:rsidRPr="00AC0275" w:rsidRDefault="00043770" w:rsidP="00B86656">
                              <w:pPr>
                                <w:spacing w:line="0" w:lineRule="atLeast"/>
                                <w:rPr>
                                  <w:sz w:val="16"/>
                                  <w:szCs w:val="16"/>
                                </w:rPr>
                              </w:pPr>
                              <w:proofErr w:type="spellStart"/>
                              <w:r w:rsidRPr="00AC0275">
                                <w:rPr>
                                  <w:sz w:val="16"/>
                                  <w:szCs w:val="16"/>
                                </w:rPr>
                                <w:t>depthwise</w:t>
                              </w:r>
                              <w:proofErr w:type="spellEnd"/>
                              <w:r w:rsidRPr="00AC0275">
                                <w:rPr>
                                  <w:sz w:val="16"/>
                                  <w:szCs w:val="16"/>
                                </w:rPr>
                                <w:t xml:space="preserve"> </w:t>
                              </w:r>
                            </w:p>
                            <w:p w14:paraId="58C7E7A4" w14:textId="77777777" w:rsidR="00043770" w:rsidRPr="00AC0275" w:rsidRDefault="0004377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043770" w:rsidRPr="00AC0275" w:rsidRDefault="00043770" w:rsidP="00B86656">
                              <w:pPr>
                                <w:spacing w:line="0" w:lineRule="atLeast"/>
                                <w:rPr>
                                  <w:sz w:val="16"/>
                                  <w:szCs w:val="16"/>
                                </w:rPr>
                              </w:pPr>
                              <w:r w:rsidRPr="00AC0275">
                                <w:rPr>
                                  <w:sz w:val="16"/>
                                  <w:szCs w:val="16"/>
                                </w:rPr>
                                <w:t>pointwise</w:t>
                              </w:r>
                            </w:p>
                            <w:p w14:paraId="2183A8B5" w14:textId="77777777" w:rsidR="00043770" w:rsidRPr="00AC0275" w:rsidRDefault="0004377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" fillcolor="#92d050" strokecolor="windowText" strokeweight="1pt"/>
                <v:rect id="矩形 53" o:spid="_x0000_s1037" style="position:absolute;left:2536;top:105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" fillcolor="#0070c0" strokecolor="windowText" strokeweight="1pt"/>
                <v:rect id="矩形 59" o:spid="_x0000_s1038" style="position:absolute;left:3172;top:295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" fillcolor="#92d050" strokecolor="windowText" strokeweight="1pt"/>
                <v:rect id="矩形 60" o:spid="_x0000_s1039" style="position:absolute;left:3774;top:343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" fillcolor="#0070c0" strokecolor="windowText" strokeweight="1pt"/>
                <v:rect id="矩形 62" o:spid="_x0000_s1040" style="position:absolute;left:4410;top:5334;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" fillcolor="#92d050" strokecolor="windowText" strokeweight="1pt"/>
                <v:rect id="矩形 63" o:spid="_x0000_s1041" style="position:absolute;left:5012;top:581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" fillcolor="#0070c0" strokecolor="windowText" strokeweight="1pt"/>
                <v:rect id="矩形 70" o:spid="_x0000_s1042" style="position:absolute;left:11684;top:41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" fillcolor="#92d050" strokecolor="windowText" strokeweight="1pt"/>
                <v:rect id="矩形 71" o:spid="_x0000_s1043" style="position:absolute;left:15846;top:90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" fillcolor="#0070c0" strokecolor="windowText" strokeweight="1pt"/>
                <v:rect id="矩形 72" o:spid="_x0000_s1044" style="position:absolute;left:12923;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" fillcolor="#92d050" strokecolor="windowText" strokeweight="1pt"/>
                <v:rect id="矩形 73" o:spid="_x0000_s1045" style="position:absolute;left:17084;top:32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" fillcolor="#0070c0" strokecolor="windowText" strokeweight="1pt"/>
                <v:rect id="矩形 74" o:spid="_x0000_s1046" style="position:absolute;left:14161;top:518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" fillcolor="#92d050" strokecolor="windowText" strokeweight="1pt"/>
                <v:rect id="矩形 75" o:spid="_x0000_s1047" style="position:absolute;left:18323;top:566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" fillcolor="#0070c0" strokecolor="windowText" strokeweight="1pt"/>
                <v:rect id="矩形 76" o:spid="_x0000_s1048" style="position:absolute;left:22048;top:163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" fillcolor="#92d050" strokecolor="windowText" strokeweight="1pt"/>
                <v:rect id="矩形 78" o:spid="_x0000_s1049" style="position:absolute;left:22395;top:187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" fillcolor="#92d050" strokecolor="windowText" strokeweight="1pt"/>
                <v:rect id="矩形 79" o:spid="_x0000_s1050" style="position:absolute;left:22704;top:216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" fillcolor="#92d050" strokecolor="windowText" strokeweight="1pt"/>
                <v:rect id="矩形 80" o:spid="_x0000_s1051" style="position:absolute;left:23035;top:249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" fillcolor="#92d050" strokecolor="windowText" strokeweight="1pt"/>
                <v:rect id="矩形 81" o:spid="_x0000_s1052" style="position:absolute;left:23346;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" fillcolor="#92d050" strokecolor="windowText" strokeweight="1pt"/>
                <v:rect id="矩形 82" o:spid="_x0000_s1053" style="position:absolute;left:27715;top:31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" strokecolor="windowText">
                  <v:stroke endarrow="block" joinstyle="miter"/>
                </v:shape>
                <v:shape id="文本框 90" o:spid="_x0000_s1060" type="#_x0000_t202" style="position:absolute;left:3774;top:10581;width:398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204E07A2" w14:textId="77777777" w:rsidR="00043770" w:rsidRPr="004E264D" w:rsidRDefault="00043770"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08;width:679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261878EE" w14:textId="77777777" w:rsidR="00043770" w:rsidRPr="004E264D" w:rsidRDefault="0004377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2FD116A6" w14:textId="77777777" w:rsidR="00043770" w:rsidRPr="004E264D" w:rsidRDefault="0004377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60A09995" w14:textId="77777777" w:rsidR="00043770" w:rsidRPr="00AC0275" w:rsidRDefault="0004377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043770" w:rsidRDefault="00043770" w:rsidP="00B86656">
                        <w:pPr>
                          <w:spacing w:line="0" w:lineRule="atLeast"/>
                        </w:pPr>
                      </w:p>
                    </w:txbxContent>
                  </v:textbox>
                </v:shape>
                <v:shape id="文本框 99" o:spid="_x0000_s1064" type="#_x0000_t202" style="position:absolute;left:8317;top:10581;width:6750;height:31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14:paraId="3EB249D9" w14:textId="77777777" w:rsidR="00043770" w:rsidRPr="00AC0275" w:rsidRDefault="00043770" w:rsidP="00B86656">
                        <w:pPr>
                          <w:spacing w:line="0" w:lineRule="atLeast"/>
                          <w:rPr>
                            <w:sz w:val="16"/>
                            <w:szCs w:val="16"/>
                          </w:rPr>
                        </w:pPr>
                        <w:proofErr w:type="spellStart"/>
                        <w:r w:rsidRPr="00AC0275">
                          <w:rPr>
                            <w:sz w:val="16"/>
                            <w:szCs w:val="16"/>
                          </w:rPr>
                          <w:t>depthwise</w:t>
                        </w:r>
                        <w:proofErr w:type="spellEnd"/>
                        <w:r w:rsidRPr="00AC0275">
                          <w:rPr>
                            <w:sz w:val="16"/>
                            <w:szCs w:val="16"/>
                          </w:rPr>
                          <w:t xml:space="preserve"> </w:t>
                        </w:r>
                      </w:p>
                      <w:p w14:paraId="58C7E7A4" w14:textId="77777777" w:rsidR="00043770" w:rsidRPr="00AC0275" w:rsidRDefault="00043770"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2BC43721" w14:textId="77777777" w:rsidR="00043770" w:rsidRPr="00AC0275" w:rsidRDefault="00043770" w:rsidP="00B86656">
                        <w:pPr>
                          <w:spacing w:line="0" w:lineRule="atLeast"/>
                          <w:rPr>
                            <w:sz w:val="16"/>
                            <w:szCs w:val="16"/>
                          </w:rPr>
                        </w:pPr>
                        <w:r w:rsidRPr="00AC0275">
                          <w:rPr>
                            <w:sz w:val="16"/>
                            <w:szCs w:val="16"/>
                          </w:rPr>
                          <w:t>pointwise</w:t>
                        </w:r>
                      </w:p>
                      <w:p w14:paraId="2183A8B5" w14:textId="77777777" w:rsidR="00043770" w:rsidRPr="00AC0275" w:rsidRDefault="00043770"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" strokecolor="black [3213]" strokeweight=".5pt">
                  <v:stroke endarrow="block" joinstyle="miter"/>
                </v:shape>
                <w10:anchorlock/>
              </v:group>
            </w:pict>
          </mc:Fallback>
        </mc:AlternateContent>
      </w:r>
      <w:del w:id="1249" w:author="jkwang" w:date="2019-05-16T10:46:00Z">
        <w:r w:rsidR="00B00F7E" w:rsidRPr="00774994" w:rsidDel="00684B87">
          <w:rPr>
            <w:rFonts w:ascii="Times New Roman" w:hAnsi="Times New Roman" w:cs="Times New Roman"/>
            <w:lang w:val="en-US"/>
          </w:rPr>
          <w:delText>.</w:delText>
        </w:r>
      </w:del>
    </w:p>
    <w:p w14:paraId="556E0034" w14:textId="0A9776AB" w:rsidR="00B86656" w:rsidRDefault="00B86656">
      <w:pPr>
        <w:pStyle w:val="FigureCaption"/>
        <w:pPrChange w:id="1250" w:author="jkwang" w:date="2019-05-16T11:18:00Z">
          <w:pPr>
            <w:pStyle w:val="ae"/>
            <w:spacing w:afterLines="30" w:after="72" w:line="0" w:lineRule="atLeast"/>
          </w:pPr>
        </w:pPrChange>
      </w:pPr>
      <w:r w:rsidRPr="00B86656">
        <w:rPr>
          <w:rFonts w:hint="eastAsia"/>
        </w:rPr>
        <w:t>F</w:t>
      </w:r>
      <w:r w:rsidRPr="00B86656">
        <w:t>ig</w:t>
      </w:r>
      <w:ins w:id="1251" w:author="jkwang" w:date="2019-05-16T14:07:00Z">
        <w:r w:rsidR="000B6A8E">
          <w:t>ure</w:t>
        </w:r>
      </w:ins>
      <w:del w:id="1252" w:author="jkwang" w:date="2019-05-16T14:07:00Z">
        <w:r w:rsidRPr="00B86656" w:rsidDel="000B6A8E">
          <w:delText>.</w:delText>
        </w:r>
      </w:del>
      <w:r w:rsidRPr="00B86656">
        <w:t xml:space="preserve"> </w:t>
      </w:r>
      <w:ins w:id="1253" w:author="Martyn Hills" w:date="2019-05-10T20:58:00Z">
        <w:r w:rsidR="00A5598D">
          <w:t>8</w:t>
        </w:r>
      </w:ins>
      <w:del w:id="1254" w:author="Martyn Hills" w:date="2019-05-10T20:58:00Z">
        <w:r w:rsidR="007D7FFC" w:rsidDel="00A5598D">
          <w:delText>7</w:delText>
        </w:r>
      </w:del>
      <w:del w:id="1255" w:author="jkwang" w:date="2019-05-16T14:07:00Z">
        <w:r w:rsidR="005565D1" w:rsidDel="000B6A8E">
          <w:delText>.</w:delText>
        </w:r>
        <w:r w:rsidR="00631294" w:rsidDel="000B6A8E">
          <w:delText xml:space="preserve"> </w:delText>
        </w:r>
      </w:del>
      <w:ins w:id="1256" w:author="jkwang" w:date="2019-05-16T14:07:00Z">
        <w:r w:rsidR="000B6A8E">
          <w:t xml:space="preserve">: </w:t>
        </w:r>
      </w:ins>
      <w:proofErr w:type="spellStart"/>
      <w:r w:rsidR="00631294">
        <w:t>D</w:t>
      </w:r>
      <w:r w:rsidRPr="00B86656">
        <w:t>epthwise</w:t>
      </w:r>
      <w:proofErr w:type="spellEnd"/>
      <w:r w:rsidRPr="00B86656">
        <w:t xml:space="preserve"> separable convolution</w:t>
      </w:r>
    </w:p>
    <w:p w14:paraId="780A9B6F" w14:textId="77777777" w:rsidR="005506DE" w:rsidDel="007214F3" w:rsidRDefault="005506DE">
      <w:pPr>
        <w:pStyle w:val="Para"/>
        <w:rPr>
          <w:del w:id="1257" w:author="jkwang" w:date="2019-05-16T10:48:00Z"/>
        </w:rPr>
        <w:pPrChange w:id="1258" w:author="jkwang" w:date="2019-05-16T10:49:00Z">
          <w:pPr>
            <w:tabs>
              <w:tab w:val="left" w:pos="360"/>
            </w:tabs>
            <w:snapToGrid w:val="0"/>
            <w:jc w:val="both"/>
          </w:pPr>
        </w:pPrChange>
      </w:pPr>
      <w:del w:id="1259" w:author="jkwang" w:date="2019-05-16T10:47:00Z">
        <w:r w:rsidRPr="007214F3" w:rsidDel="007214F3">
          <w:rPr>
            <w:rPrChange w:id="1260" w:author="jkwang" w:date="2019-05-16T10:48:00Z">
              <w:rPr>
                <w:rFonts w:ascii="Times New Roman" w:hAnsi="Times New Roman" w:cs="Times New Roman"/>
                <w:lang w:val="en-US"/>
              </w:rPr>
            </w:rPrChange>
          </w:rPr>
          <w:tab/>
        </w:r>
      </w:del>
      <w:r w:rsidRPr="007214F3">
        <w:rPr>
          <w:rPrChange w:id="1261" w:author="jkwang" w:date="2019-05-16T10:48:00Z">
            <w:rPr>
              <w:rFonts w:ascii="Times New Roman" w:hAnsi="Times New Roman" w:cs="Times New Roman"/>
              <w:lang w:val="en-US"/>
            </w:rPr>
          </w:rPrChange>
        </w:rPr>
        <w:t xml:space="preserve">Compared with </w:t>
      </w:r>
      <w:r w:rsidR="00E32138" w:rsidRPr="007214F3">
        <w:rPr>
          <w:rPrChange w:id="1262" w:author="jkwang" w:date="2019-05-16T10:48:00Z">
            <w:rPr>
              <w:rFonts w:ascii="Times New Roman" w:hAnsi="Times New Roman" w:cs="Times New Roman"/>
              <w:lang w:val="en-US"/>
            </w:rPr>
          </w:rPrChange>
        </w:rPr>
        <w:t>standard</w:t>
      </w:r>
      <w:r w:rsidRPr="007214F3">
        <w:rPr>
          <w:rPrChange w:id="1263" w:author="jkwang" w:date="2019-05-16T10:48:00Z">
            <w:rPr>
              <w:rFonts w:ascii="Times New Roman" w:hAnsi="Times New Roman" w:cs="Times New Roman"/>
              <w:lang w:val="en-US"/>
            </w:rPr>
          </w:rPrChange>
        </w:rPr>
        <w:t xml:space="preserve"> convolution, the parameter quantity and </w:t>
      </w:r>
      <w:r w:rsidR="00F24275" w:rsidRPr="007214F3">
        <w:rPr>
          <w:rPrChange w:id="1264" w:author="jkwang" w:date="2019-05-16T10:48:00Z">
            <w:rPr>
              <w:rFonts w:ascii="Times New Roman" w:hAnsi="Times New Roman" w:cs="Times New Roman"/>
              <w:lang w:val="en-US"/>
            </w:rPr>
          </w:rPrChange>
        </w:rPr>
        <w:t>computation</w:t>
      </w:r>
      <w:r w:rsidRPr="007214F3">
        <w:rPr>
          <w:rPrChange w:id="1265" w:author="jkwang" w:date="2019-05-16T10:48:00Z">
            <w:rPr>
              <w:rFonts w:ascii="Times New Roman" w:hAnsi="Times New Roman" w:cs="Times New Roman"/>
              <w:lang w:val="en-US"/>
            </w:rPr>
          </w:rPrChange>
        </w:rPr>
        <w:t xml:space="preserve"> of the depth separable convolution are greatly reduced, which reduces the complexity of the model and improves the detection speed. Therefore, it is more suitable for real-time industrial testing. </w:t>
      </w:r>
    </w:p>
    <w:p w14:paraId="2A7286F7" w14:textId="77777777" w:rsidR="007214F3" w:rsidRPr="007214F3" w:rsidRDefault="007214F3">
      <w:pPr>
        <w:pStyle w:val="Para"/>
        <w:rPr>
          <w:ins w:id="1266" w:author="jkwang" w:date="2019-05-16T10:48:00Z"/>
          <w:rPrChange w:id="1267" w:author="jkwang" w:date="2019-05-16T10:48:00Z">
            <w:rPr>
              <w:ins w:id="1268" w:author="jkwang" w:date="2019-05-16T10:48:00Z"/>
              <w:rFonts w:ascii="Times New Roman" w:hAnsi="Times New Roman" w:cs="Times New Roman"/>
              <w:lang w:val="en-US"/>
            </w:rPr>
          </w:rPrChange>
        </w:rPr>
        <w:pPrChange w:id="1269" w:author="jkwang" w:date="2019-05-16T10:49:00Z">
          <w:pPr>
            <w:tabs>
              <w:tab w:val="left" w:pos="360"/>
            </w:tabs>
            <w:snapToGrid w:val="0"/>
            <w:jc w:val="both"/>
          </w:pPr>
        </w:pPrChange>
      </w:pPr>
    </w:p>
    <w:p w14:paraId="49F9FBA4" w14:textId="4E21D9A4" w:rsidR="00F21EAF" w:rsidRPr="007214F3" w:rsidRDefault="00F21EAF">
      <w:pPr>
        <w:pStyle w:val="Para"/>
        <w:rPr>
          <w:rPrChange w:id="1270" w:author="jkwang" w:date="2019-05-16T10:48:00Z">
            <w:rPr>
              <w:rFonts w:ascii="Times New Roman" w:eastAsiaTheme="minorEastAsia" w:hAnsi="Times New Roman" w:cs="Times New Roman"/>
              <w:lang w:val="en-US" w:eastAsia="zh-CN"/>
            </w:rPr>
          </w:rPrChange>
        </w:rPr>
        <w:pPrChange w:id="1271" w:author="jkwang" w:date="2019-05-16T10:49:00Z">
          <w:pPr>
            <w:tabs>
              <w:tab w:val="left" w:pos="360"/>
            </w:tabs>
            <w:snapToGrid w:val="0"/>
            <w:jc w:val="both"/>
          </w:pPr>
        </w:pPrChange>
      </w:pPr>
      <w:del w:id="1272" w:author="jkwang" w:date="2019-05-16T10:47:00Z">
        <w:r w:rsidRPr="007214F3" w:rsidDel="007214F3">
          <w:rPr>
            <w:rPrChange w:id="1273" w:author="jkwang" w:date="2019-05-16T10:48:00Z">
              <w:rPr>
                <w:rFonts w:ascii="Times New Roman" w:hAnsi="Times New Roman" w:cs="Times New Roman"/>
              </w:rPr>
            </w:rPrChange>
          </w:rPr>
          <w:tab/>
        </w:r>
      </w:del>
      <w:proofErr w:type="spellStart"/>
      <w:r w:rsidRPr="007214F3">
        <w:rPr>
          <w:rPrChange w:id="1274" w:author="jkwang" w:date="2019-05-16T10:48:00Z">
            <w:rPr>
              <w:rFonts w:ascii="Times New Roman" w:hAnsi="Times New Roman" w:cs="Times New Roman"/>
            </w:rPr>
          </w:rPrChange>
        </w:rPr>
        <w:t>MobileNet</w:t>
      </w:r>
      <w:proofErr w:type="spellEnd"/>
      <w:r w:rsidRPr="007214F3">
        <w:rPr>
          <w:rPrChange w:id="1275" w:author="jkwang" w:date="2019-05-16T10:48:00Z">
            <w:rPr>
              <w:rFonts w:ascii="Times New Roman" w:hAnsi="Times New Roman" w:cs="Times New Roman"/>
            </w:rPr>
          </w:rPrChange>
        </w:rPr>
        <w:t xml:space="preserve"> use</w:t>
      </w:r>
      <w:ins w:id="1276" w:author="Martyn Hills" w:date="2019-05-10T17:53:00Z">
        <w:r w:rsidR="00D06190" w:rsidRPr="007214F3">
          <w:rPr>
            <w:rPrChange w:id="1277" w:author="jkwang" w:date="2019-05-16T10:48:00Z">
              <w:rPr>
                <w:rFonts w:ascii="Times New Roman" w:hAnsi="Times New Roman" w:cs="Times New Roman"/>
              </w:rPr>
            </w:rPrChange>
          </w:rPr>
          <w:t>s</w:t>
        </w:r>
      </w:ins>
      <w:r w:rsidRPr="007214F3">
        <w:rPr>
          <w:rPrChange w:id="1278" w:author="jkwang" w:date="2019-05-16T10:48:00Z">
            <w:rPr>
              <w:rFonts w:ascii="Times New Roman" w:hAnsi="Times New Roman" w:cs="Times New Roman"/>
            </w:rPr>
          </w:rPrChange>
        </w:rPr>
        <w:t xml:space="preserve"> </w:t>
      </w:r>
      <w:proofErr w:type="spellStart"/>
      <w:ins w:id="1279" w:author="Martyn Hills" w:date="2019-05-10T20:22:00Z">
        <w:r w:rsidR="0019700B" w:rsidRPr="007214F3">
          <w:rPr>
            <w:rPrChange w:id="1280" w:author="jkwang" w:date="2019-05-16T10:48:00Z">
              <w:rPr>
                <w:rFonts w:ascii="Times New Roman" w:hAnsi="Times New Roman" w:cs="Times New Roman"/>
              </w:rPr>
            </w:rPrChange>
          </w:rPr>
          <w:t>B</w:t>
        </w:r>
      </w:ins>
      <w:del w:id="1281" w:author="Martyn Hills" w:date="2019-05-10T20:22:00Z">
        <w:r w:rsidRPr="007214F3" w:rsidDel="0019700B">
          <w:rPr>
            <w:rPrChange w:id="1282" w:author="jkwang" w:date="2019-05-16T10:48:00Z">
              <w:rPr>
                <w:rFonts w:ascii="Times New Roman" w:hAnsi="Times New Roman" w:cs="Times New Roman"/>
              </w:rPr>
            </w:rPrChange>
          </w:rPr>
          <w:delText>b</w:delText>
        </w:r>
      </w:del>
      <w:r w:rsidRPr="007214F3">
        <w:rPr>
          <w:rPrChange w:id="1283" w:author="jkwang" w:date="2019-05-16T10:48:00Z">
            <w:rPr>
              <w:rFonts w:ascii="Times New Roman" w:hAnsi="Times New Roman" w:cs="Times New Roman"/>
            </w:rPr>
          </w:rPrChange>
        </w:rPr>
        <w:t>atchnorm</w:t>
      </w:r>
      <w:proofErr w:type="spellEnd"/>
      <w:r w:rsidR="00FB5BB9" w:rsidRPr="007214F3">
        <w:rPr>
          <w:rPrChange w:id="1284" w:author="jkwang" w:date="2019-05-16T10:48:00Z">
            <w:rPr>
              <w:rFonts w:ascii="Times New Roman" w:hAnsi="Times New Roman" w:cs="Times New Roman"/>
            </w:rPr>
          </w:rPrChange>
        </w:rPr>
        <w:t xml:space="preserve"> [</w:t>
      </w:r>
      <w:ins w:id="1285" w:author="Martyn Hills" w:date="2019-05-10T20:42:00Z">
        <w:r w:rsidR="00C549C2" w:rsidRPr="007214F3">
          <w:rPr>
            <w:rPrChange w:id="1286" w:author="jkwang" w:date="2019-05-16T10:48:00Z">
              <w:rPr>
                <w:rFonts w:ascii="Times New Roman" w:hAnsi="Times New Roman" w:cs="Times New Roman"/>
              </w:rPr>
            </w:rPrChange>
          </w:rPr>
          <w:t>9</w:t>
        </w:r>
      </w:ins>
      <w:del w:id="1287" w:author="Martyn Hills" w:date="2019-05-10T20:42:00Z">
        <w:r w:rsidR="00FB5BB9" w:rsidRPr="007214F3" w:rsidDel="00C549C2">
          <w:rPr>
            <w:rPrChange w:id="1288" w:author="jkwang" w:date="2019-05-16T10:48:00Z">
              <w:rPr>
                <w:rFonts w:ascii="Times New Roman" w:hAnsi="Times New Roman" w:cs="Times New Roman"/>
              </w:rPr>
            </w:rPrChange>
          </w:rPr>
          <w:delText>8</w:delText>
        </w:r>
      </w:del>
      <w:r w:rsidR="00FB5BB9" w:rsidRPr="007214F3">
        <w:rPr>
          <w:rPrChange w:id="1289" w:author="jkwang" w:date="2019-05-16T10:48:00Z">
            <w:rPr>
              <w:rFonts w:ascii="Times New Roman" w:hAnsi="Times New Roman" w:cs="Times New Roman"/>
            </w:rPr>
          </w:rPrChange>
        </w:rPr>
        <w:t>]</w:t>
      </w:r>
      <w:r w:rsidRPr="007214F3">
        <w:rPr>
          <w:rPrChange w:id="1290" w:author="jkwang" w:date="2019-05-16T10:48:00Z">
            <w:rPr>
              <w:rFonts w:ascii="Times New Roman" w:hAnsi="Times New Roman" w:cs="Times New Roman"/>
            </w:rPr>
          </w:rPrChange>
        </w:rPr>
        <w:t xml:space="preserve"> and </w:t>
      </w:r>
      <w:proofErr w:type="spellStart"/>
      <w:r w:rsidRPr="007214F3">
        <w:rPr>
          <w:rPrChange w:id="1291" w:author="jkwang" w:date="2019-05-16T10:48:00Z">
            <w:rPr>
              <w:rFonts w:ascii="Times New Roman" w:hAnsi="Times New Roman" w:cs="Times New Roman"/>
            </w:rPr>
          </w:rPrChange>
        </w:rPr>
        <w:t>ReLU</w:t>
      </w:r>
      <w:proofErr w:type="spellEnd"/>
      <w:r w:rsidRPr="007214F3">
        <w:rPr>
          <w:rPrChange w:id="1292" w:author="jkwang" w:date="2019-05-16T10:48:00Z">
            <w:rPr>
              <w:rFonts w:ascii="Times New Roman" w:hAnsi="Times New Roman" w:cs="Times New Roman"/>
            </w:rPr>
          </w:rPrChange>
        </w:rPr>
        <w:t xml:space="preserve"> nonlinearities after </w:t>
      </w:r>
      <w:ins w:id="1293" w:author="Martyn Hills" w:date="2019-05-10T17:53:00Z">
        <w:r w:rsidR="00D06190" w:rsidRPr="007214F3">
          <w:rPr>
            <w:rPrChange w:id="1294" w:author="jkwang" w:date="2019-05-16T10:48:00Z">
              <w:rPr>
                <w:rFonts w:ascii="Times New Roman" w:hAnsi="Times New Roman" w:cs="Times New Roman"/>
              </w:rPr>
            </w:rPrChange>
          </w:rPr>
          <w:t xml:space="preserve">the </w:t>
        </w:r>
      </w:ins>
      <w:r w:rsidRPr="007214F3">
        <w:rPr>
          <w:rPrChange w:id="1295" w:author="jkwang" w:date="2019-05-16T10:48:00Z">
            <w:rPr>
              <w:rFonts w:ascii="Times New Roman" w:hAnsi="Times New Roman" w:cs="Times New Roman"/>
            </w:rPr>
          </w:rPrChange>
        </w:rPr>
        <w:t xml:space="preserve">convolution layer. The overall structure of </w:t>
      </w:r>
      <w:proofErr w:type="spellStart"/>
      <w:r w:rsidRPr="007214F3">
        <w:rPr>
          <w:rPrChange w:id="1296" w:author="jkwang" w:date="2019-05-16T10:48:00Z">
            <w:rPr>
              <w:rFonts w:ascii="Times New Roman" w:hAnsi="Times New Roman" w:cs="Times New Roman"/>
            </w:rPr>
          </w:rPrChange>
        </w:rPr>
        <w:t>MobileNet</w:t>
      </w:r>
      <w:proofErr w:type="spellEnd"/>
      <w:r w:rsidRPr="007214F3">
        <w:rPr>
          <w:rPrChange w:id="1297" w:author="jkwang" w:date="2019-05-16T10:48:00Z">
            <w:rPr>
              <w:rFonts w:ascii="Times New Roman" w:hAnsi="Times New Roman" w:cs="Times New Roman"/>
            </w:rPr>
          </w:rPrChange>
        </w:rPr>
        <w:t xml:space="preserve"> is shown in Fig</w:t>
      </w:r>
      <w:del w:id="1298" w:author="jkwang" w:date="2019-05-16T10:47:00Z">
        <w:r w:rsidRPr="007214F3" w:rsidDel="007214F3">
          <w:rPr>
            <w:rPrChange w:id="1299" w:author="jkwang" w:date="2019-05-16T10:48:00Z">
              <w:rPr>
                <w:rFonts w:ascii="Times New Roman" w:hAnsi="Times New Roman" w:cs="Times New Roman"/>
              </w:rPr>
            </w:rPrChange>
          </w:rPr>
          <w:delText xml:space="preserve">. </w:delText>
        </w:r>
      </w:del>
      <w:ins w:id="1300" w:author="jkwang" w:date="2019-05-16T10:47:00Z">
        <w:r w:rsidR="007214F3" w:rsidRPr="007214F3">
          <w:rPr>
            <w:rPrChange w:id="1301" w:author="jkwang" w:date="2019-05-16T10:48:00Z">
              <w:rPr>
                <w:rFonts w:ascii="Times New Roman" w:hAnsi="Times New Roman" w:cs="Times New Roman"/>
              </w:rPr>
            </w:rPrChange>
          </w:rPr>
          <w:t xml:space="preserve">ure </w:t>
        </w:r>
      </w:ins>
      <w:ins w:id="1302" w:author="Martyn Hills" w:date="2019-05-10T20:59:00Z">
        <w:r w:rsidR="00A5598D" w:rsidRPr="007214F3">
          <w:rPr>
            <w:rPrChange w:id="1303" w:author="jkwang" w:date="2019-05-16T10:48:00Z">
              <w:rPr>
                <w:rFonts w:ascii="Times New Roman" w:hAnsi="Times New Roman" w:cs="Times New Roman"/>
              </w:rPr>
            </w:rPrChange>
          </w:rPr>
          <w:t>9</w:t>
        </w:r>
      </w:ins>
      <w:del w:id="1304" w:author="Martyn Hills" w:date="2019-05-10T20:59:00Z">
        <w:r w:rsidRPr="007214F3" w:rsidDel="00A5598D">
          <w:rPr>
            <w:rPrChange w:id="1305" w:author="jkwang" w:date="2019-05-16T10:48:00Z">
              <w:rPr>
                <w:rFonts w:ascii="Times New Roman" w:hAnsi="Times New Roman" w:cs="Times New Roman"/>
              </w:rPr>
            </w:rPrChange>
          </w:rPr>
          <w:delText>8</w:delText>
        </w:r>
      </w:del>
      <w:r w:rsidRPr="007214F3">
        <w:rPr>
          <w:rPrChange w:id="1306" w:author="jkwang" w:date="2019-05-16T10:48:00Z">
            <w:rPr>
              <w:rFonts w:ascii="Times New Roman" w:eastAsiaTheme="minorEastAsia" w:hAnsi="Times New Roman" w:cs="Times New Roman"/>
              <w:lang w:eastAsia="zh-CN"/>
            </w:rPr>
          </w:rPrChange>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75BE510B">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043770" w:rsidRPr="00A33D73" w:rsidRDefault="00043770" w:rsidP="00774994">
                              <w:pPr>
                                <w:spacing w:line="0" w:lineRule="atLeast"/>
                                <w:jc w:val="center"/>
                                <w:rPr>
                                  <w:rFonts w:cs="Times New Roman"/>
                                  <w:color w:val="000000" w:themeColor="text1"/>
                                </w:rPr>
                              </w:pPr>
                              <w:r w:rsidRPr="00A33D73">
                                <w:rPr>
                                  <w:rFonts w:cs="Times New Roman"/>
                                  <w:color w:val="000000" w:themeColor="text1"/>
                                </w:rPr>
                                <w:t xml:space="preserve">3×3 </w:t>
                              </w:r>
                              <w:proofErr w:type="spellStart"/>
                              <w:r w:rsidRPr="00A33D73">
                                <w:rPr>
                                  <w:rFonts w:cs="Times New Roman"/>
                                  <w:color w:val="000000" w:themeColor="text1"/>
                                </w:rPr>
                                <w:t>Depthwise</w:t>
                              </w:r>
                              <w:proofErr w:type="spellEnd"/>
                              <w:r w:rsidRPr="00A33D73">
                                <w:rPr>
                                  <w:rFonts w:cs="Times New Roman"/>
                                  <w:color w:val="000000" w:themeColor="text1"/>
                                </w:rPr>
                                <w:t xml:space="preserve"> Conv</w:t>
                              </w:r>
                            </w:p>
                            <w:p w14:paraId="13FBCC3B" w14:textId="77777777" w:rsidR="00043770" w:rsidRDefault="0004377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p w14:paraId="2009C9AE"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043770" w:rsidRDefault="0004377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D</w:t>
                              </w:r>
                              <w:r w:rsidRPr="00096864">
                                <w:rPr>
                                  <w:rFonts w:cs="Times New Roman"/>
                                  <w:color w:val="000000" w:themeColor="text1"/>
                                </w:rPr>
                                <w:t>epthwise</w:t>
                              </w:r>
                              <w:proofErr w:type="spellEnd"/>
                              <w:r w:rsidRPr="00096864">
                                <w:rPr>
                                  <w:rFonts w:cs="Times New Roman"/>
                                  <w:color w:val="000000" w:themeColor="text1"/>
                                </w:rPr>
                                <w:t xml:space="preserv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Softmax</w:t>
                              </w:r>
                              <w:proofErr w:type="spellEnd"/>
                            </w:p>
                            <w:p w14:paraId="2A9136D3"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043770" w:rsidRPr="00A33D73" w:rsidRDefault="0004377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" filled="f" strokecolor="black [3213]">
                  <v:textbox>
                    <w:txbxContent>
                      <w:p w14:paraId="41AFE548" w14:textId="77777777" w:rsidR="00043770" w:rsidRPr="00A33D73" w:rsidRDefault="00043770" w:rsidP="00774994">
                        <w:pPr>
                          <w:spacing w:line="0" w:lineRule="atLeast"/>
                          <w:jc w:val="center"/>
                          <w:rPr>
                            <w:rFonts w:cs="Times New Roman"/>
                            <w:color w:val="000000" w:themeColor="text1"/>
                          </w:rPr>
                        </w:pPr>
                        <w:r w:rsidRPr="00A33D73">
                          <w:rPr>
                            <w:rFonts w:cs="Times New Roman"/>
                            <w:color w:val="000000" w:themeColor="text1"/>
                          </w:rPr>
                          <w:t xml:space="preserve">3×3 </w:t>
                        </w:r>
                        <w:proofErr w:type="spellStart"/>
                        <w:r w:rsidRPr="00A33D73">
                          <w:rPr>
                            <w:rFonts w:cs="Times New Roman"/>
                            <w:color w:val="000000" w:themeColor="text1"/>
                          </w:rPr>
                          <w:t>Depthwise</w:t>
                        </w:r>
                        <w:proofErr w:type="spellEnd"/>
                        <w:r w:rsidRPr="00A33D73">
                          <w:rPr>
                            <w:rFonts w:cs="Times New Roman"/>
                            <w:color w:val="000000" w:themeColor="text1"/>
                          </w:rPr>
                          <w:t xml:space="preserve"> Conv</w:t>
                        </w:r>
                      </w:p>
                      <w:p w14:paraId="13FBCC3B" w14:textId="77777777" w:rsidR="00043770" w:rsidRDefault="00043770" w:rsidP="00774994"/>
                    </w:txbxContent>
                  </v:textbox>
                </v:shape>
                <v:shape id="流程图: 过程 11" o:spid="_x0000_s1071" type="#_x0000_t109" style="position:absolute;left:16566;top:5322;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" filled="f" strokecolor="black [3213]">
                  <v:textbox>
                    <w:txbxContent>
                      <w:p w14:paraId="71E1A6E1"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" filled="f" strokecolor="black [3213]">
                  <v:textbox>
                    <w:txbxContent>
                      <w:p w14:paraId="437D5DC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txbxContent>
                  </v:textbox>
                </v:shape>
                <v:shape id="流程图: 过程 18" o:spid="_x0000_s1073" type="#_x0000_t109" style="position:absolute;left:16566;top:11504;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" filled="f" strokecolor="black [3213]">
                  <v:textbox>
                    <w:txbxContent>
                      <w:p w14:paraId="46C27CD6"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" filled="f" strokecolor="black [3213]">
                  <v:textbox>
                    <w:txbxContent>
                      <w:p w14:paraId="5042020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043770" w:rsidRPr="00A33D73" w:rsidRDefault="00043770"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" filled="f" strokecolor="black [3213]">
                  <v:textbox>
                    <w:txbxContent>
                      <w:p w14:paraId="5E8E9C2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p w14:paraId="2009C9AE" w14:textId="77777777" w:rsidR="00043770" w:rsidRPr="00A33D73" w:rsidRDefault="00043770"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line id="直接连接符 29" o:spid="_x0000_s1077" style="position:absolute;visibility:visible;mso-wrap-style:square" from="23046,7698" to="2304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直接连接符 30" o:spid="_x0000_s1078" style="position:absolute;visibility:visible;mso-wrap-style:square" from="23046,13880" to="23046,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直接连接符 31" o:spid="_x0000_s1079" style="position:absolute;visibility:visible;mso-wrap-style:square" from="23046,10784" to="23046,1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line id="直接连接符 32" o:spid="_x0000_s1080" style="position:absolute;visibility:visible;mso-wrap-style:square" from="23046,16976" to="23046,1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shape id="流程图: 过程 33" o:spid="_x0000_s1081" type="#_x0000_t109" style="position:absolute;left:540;top:36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" filled="f" strokecolor="black [3213]">
                  <v:textbox>
                    <w:txbxContent>
                      <w:p w14:paraId="16553B54"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043770" w:rsidRDefault="00043770" w:rsidP="00774994"/>
                    </w:txbxContent>
                  </v:textbox>
                </v:shape>
                <v:shape id="流程图: 过程 34" o:spid="_x0000_s1082" type="#_x0000_t109" style="position:absolute;left:540;top:345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" filled="f" strokecolor="black [3213]">
                  <v:textbox>
                    <w:txbxContent>
                      <w:p w14:paraId="3473056A"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" filled="f" strokecolor="black [3213]">
                  <v:textbox>
                    <w:txbxContent>
                      <w:p w14:paraId="08B52C13"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D</w:t>
                        </w:r>
                        <w:r w:rsidRPr="00096864">
                          <w:rPr>
                            <w:rFonts w:cs="Times New Roman"/>
                            <w:color w:val="000000" w:themeColor="text1"/>
                          </w:rPr>
                          <w:t>epthwise</w:t>
                        </w:r>
                        <w:proofErr w:type="spellEnd"/>
                        <w:r w:rsidRPr="00096864">
                          <w:rPr>
                            <w:rFonts w:cs="Times New Roman"/>
                            <w:color w:val="000000" w:themeColor="text1"/>
                          </w:rPr>
                          <w:t xml:space="preserv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" filled="f" strokecolor="black [3213]">
                  <v:textbox>
                    <w:txbxContent>
                      <w:p w14:paraId="28E332D2"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" filled="f" strokecolor="black [3213]">
                  <v:textbox>
                    <w:txbxContent>
                      <w:p w14:paraId="2E0C248E"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043770" w:rsidRPr="00A33D73" w:rsidRDefault="00043770"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" filled="f" strokecolor="black [3213]">
                  <v:textbox>
                    <w:txbxContent>
                      <w:p w14:paraId="2943D6B9" w14:textId="77777777" w:rsidR="00043770" w:rsidRPr="00A33D73" w:rsidRDefault="00043770" w:rsidP="00774994">
                        <w:pPr>
                          <w:spacing w:line="0" w:lineRule="atLeast"/>
                          <w:jc w:val="center"/>
                          <w:rPr>
                            <w:rFonts w:cs="Times New Roman"/>
                            <w:color w:val="000000" w:themeColor="text1"/>
                          </w:rPr>
                        </w:pPr>
                        <w:proofErr w:type="spellStart"/>
                        <w:r>
                          <w:rPr>
                            <w:rFonts w:cs="Times New Roman"/>
                            <w:color w:val="000000" w:themeColor="text1"/>
                          </w:rPr>
                          <w:t>Softmax</w:t>
                        </w:r>
                        <w:proofErr w:type="spellEnd"/>
                      </w:p>
                      <w:p w14:paraId="2A9136D3" w14:textId="77777777" w:rsidR="00043770" w:rsidRPr="00A33D73" w:rsidRDefault="00043770"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直接连接符 40" o:spid="_x0000_s1088" style="position:absolute;visibility:visible;mso-wrap-style:square" from="7020,5835" to="7020,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line id="直接连接符 41" o:spid="_x0000_s1089" style="position:absolute;visibility:visible;mso-wrap-style:square" from="7020,13429" to="7020,1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line id="直接连接符 42" o:spid="_x0000_s1090" style="position:absolute;visibility:visible;mso-wrap-style:square" from="7093,10332" to="7093,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line id="直接连接符 43" o:spid="_x0000_s1091" style="position:absolute;visibility:visible;mso-wrap-style:square" from="7020,16525" to="7020,1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shape id="流程图: 过程 46" o:spid="_x0000_s1092" type="#_x0000_t109" style="position:absolute;left:540;top:2033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" filled="f" strokecolor="black [3213]">
                  <v:textbox>
                    <w:txbxContent>
                      <w:p w14:paraId="7C2B81B5" w14:textId="77777777" w:rsidR="00043770" w:rsidRPr="00A33D73" w:rsidRDefault="0004377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043770" w:rsidRPr="00A33D73" w:rsidRDefault="00043770"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rect id="矩形 48" o:spid="_x0000_s1094" style="position:absolute;left:15846;top:1524;width:14316;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C5wgAAANsAAAAPAAAAZHJzL2Rvd25yZXYueG1sRI/disIw&#10;FITvF3yHcIS9W1NF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AzXyC5wgAAANsAAAAPAAAA&#10;AAAAAAAAAAAAAAcCAABkcnMvZG93bnJldi54bWxQSwUGAAAAAAMAAwC3AAAA9gIAAAAA&#10;" strokecolor="black [3213]" strokeweight="1pt">
                  <v:stroke endarrow="block" joinstyle="miter"/>
                </v:shape>
                <w10:anchorlock/>
              </v:group>
            </w:pict>
          </mc:Fallback>
        </mc:AlternateContent>
      </w:r>
    </w:p>
    <w:p w14:paraId="704471D9" w14:textId="55BC556E" w:rsidR="00662EF8" w:rsidRPr="00662EF8" w:rsidRDefault="00774994">
      <w:pPr>
        <w:pStyle w:val="FigureCaption"/>
        <w:pPrChange w:id="1307" w:author="jkwang" w:date="2019-05-16T11:18:00Z">
          <w:pPr>
            <w:pStyle w:val="ae"/>
            <w:spacing w:afterLines="30" w:after="72" w:line="0" w:lineRule="atLeast"/>
          </w:pPr>
        </w:pPrChange>
      </w:pPr>
      <w:r w:rsidRPr="00AC4DD2">
        <w:rPr>
          <w:rFonts w:hint="eastAsia"/>
        </w:rPr>
        <w:t>F</w:t>
      </w:r>
      <w:r>
        <w:t>ig</w:t>
      </w:r>
      <w:del w:id="1308" w:author="jkwang" w:date="2019-05-16T10:47:00Z">
        <w:r w:rsidDel="007214F3">
          <w:delText xml:space="preserve">. </w:delText>
        </w:r>
      </w:del>
      <w:ins w:id="1309" w:author="jkwang" w:date="2019-05-16T10:47:00Z">
        <w:r w:rsidR="007214F3">
          <w:t xml:space="preserve">ure </w:t>
        </w:r>
      </w:ins>
      <w:ins w:id="1310" w:author="Martyn Hills" w:date="2019-05-10T20:59:00Z">
        <w:r w:rsidR="00A5598D">
          <w:t>9</w:t>
        </w:r>
      </w:ins>
      <w:del w:id="1311" w:author="Martyn Hills" w:date="2019-05-10T20:59:00Z">
        <w:r w:rsidR="005565D1" w:rsidDel="00A5598D">
          <w:delText>8</w:delText>
        </w:r>
      </w:del>
      <w:del w:id="1312" w:author="jkwang" w:date="2019-05-16T10:47:00Z">
        <w:r w:rsidRPr="00AC4DD2" w:rsidDel="007214F3">
          <w:delText>.</w:delText>
        </w:r>
      </w:del>
      <w:ins w:id="1313" w:author="jkwang" w:date="2019-05-16T10:47:00Z">
        <w:r w:rsidR="007214F3">
          <w:t>:</w:t>
        </w:r>
      </w:ins>
      <w:r w:rsidRPr="00AC4DD2">
        <w:t xml:space="preserve"> </w:t>
      </w:r>
      <w:r>
        <w:t xml:space="preserve">Structure of </w:t>
      </w:r>
      <w:proofErr w:type="spellStart"/>
      <w:r>
        <w:rPr>
          <w:rFonts w:hint="eastAsia"/>
        </w:rPr>
        <w:t>M</w:t>
      </w:r>
      <w:r>
        <w:t>obileNet</w:t>
      </w:r>
      <w:proofErr w:type="spellEnd"/>
    </w:p>
    <w:p w14:paraId="0CD08A65" w14:textId="50A01914" w:rsidR="004B397C" w:rsidRPr="00A66CC8" w:rsidRDefault="00B400A1">
      <w:pPr>
        <w:pStyle w:val="Head2"/>
        <w:rPr>
          <w:rFonts w:ascii="Times New Roman" w:hAnsi="Times New Roman" w:cs="Times New Roman"/>
          <w:i/>
        </w:rPr>
        <w:pPrChange w:id="1314" w:author="jkwang" w:date="2019-05-16T10:49:00Z">
          <w:pPr>
            <w:tabs>
              <w:tab w:val="left" w:pos="360"/>
            </w:tabs>
            <w:snapToGrid w:val="0"/>
            <w:spacing w:before="120" w:after="120"/>
            <w:jc w:val="both"/>
          </w:pPr>
        </w:pPrChange>
      </w:pPr>
      <w:ins w:id="1315" w:author="jkwang" w:date="2019-05-16T10:48:00Z">
        <w:r w:rsidRPr="00B400A1">
          <w:rPr>
            <w:rPrChange w:id="1316" w:author="jkwang" w:date="2019-05-16T10:49:00Z">
              <w:rPr>
                <w:rFonts w:ascii="Times New Roman" w:hAnsi="Times New Roman" w:cs="Times New Roman"/>
                <w:i/>
              </w:rPr>
            </w:rPrChange>
          </w:rPr>
          <w:t>3.</w:t>
        </w:r>
      </w:ins>
      <w:ins w:id="1317" w:author="jkwang" w:date="2019-05-16T10:49:00Z">
        <w:r w:rsidR="0059047A">
          <w:t>3</w:t>
        </w:r>
        <w:r w:rsidRPr="00C258B4">
          <w:rPr>
            <w14:ligatures w14:val="standard"/>
          </w:rPr>
          <w:t> </w:t>
        </w:r>
      </w:ins>
      <w:del w:id="1318" w:author="jkwang" w:date="2019-05-16T10:48:00Z">
        <w:r w:rsidR="004B397C" w:rsidRPr="00B400A1" w:rsidDel="00B400A1">
          <w:rPr>
            <w:rPrChange w:id="1319" w:author="jkwang" w:date="2019-05-16T10:49:00Z">
              <w:rPr>
                <w:rFonts w:ascii="Times New Roman" w:hAnsi="Times New Roman" w:cs="Times New Roman"/>
                <w:i/>
              </w:rPr>
            </w:rPrChange>
          </w:rPr>
          <w:delText>C.</w:delText>
        </w:r>
        <w:r w:rsidR="004B397C" w:rsidRPr="00B400A1" w:rsidDel="00B400A1">
          <w:rPr>
            <w:rPrChange w:id="1320" w:author="jkwang" w:date="2019-05-16T10:49:00Z">
              <w:rPr>
                <w:rFonts w:ascii="Times New Roman" w:hAnsi="Times New Roman" w:cs="Times New Roman"/>
                <w:i/>
              </w:rPr>
            </w:rPrChange>
          </w:rPr>
          <w:tab/>
        </w:r>
      </w:del>
      <w:r w:rsidR="004B397C" w:rsidRPr="00B400A1">
        <w:rPr>
          <w:rPrChange w:id="1321" w:author="jkwang" w:date="2019-05-16T10:49:00Z">
            <w:rPr>
              <w:rFonts w:ascii="Times New Roman" w:hAnsi="Times New Roman" w:cs="Times New Roman"/>
              <w:i/>
            </w:rPr>
          </w:rPrChange>
        </w:rPr>
        <w:t>Training Program Improvement</w:t>
      </w:r>
    </w:p>
    <w:p w14:paraId="375A0235" w14:textId="77777777" w:rsidR="002E3296" w:rsidRDefault="007B515D">
      <w:pPr>
        <w:pStyle w:val="Para"/>
        <w:rPr>
          <w:rFonts w:ascii="Times New Roman" w:hAnsi="Times New Roman" w:cs="Times New Roman"/>
        </w:rPr>
        <w:pPrChange w:id="1322" w:author="jkwang" w:date="2019-05-16T10:49:00Z">
          <w:pPr>
            <w:tabs>
              <w:tab w:val="left" w:pos="360"/>
            </w:tabs>
            <w:snapToGrid w:val="0"/>
            <w:jc w:val="both"/>
          </w:pPr>
        </w:pPrChange>
      </w:pPr>
      <w:del w:id="1323" w:author="jkwang" w:date="2019-05-16T10:49:00Z">
        <w:r w:rsidRPr="00B400A1" w:rsidDel="00B400A1">
          <w:rPr>
            <w:rPrChange w:id="1324" w:author="jkwang" w:date="2019-05-16T10:49:00Z">
              <w:rPr>
                <w:rFonts w:ascii="Times New Roman" w:hAnsi="Times New Roman" w:cs="Times New Roman"/>
              </w:rPr>
            </w:rPrChange>
          </w:rPr>
          <w:lastRenderedPageBreak/>
          <w:tab/>
        </w:r>
      </w:del>
      <w:r w:rsidR="0097216B" w:rsidRPr="00B400A1">
        <w:rPr>
          <w:rPrChange w:id="1325" w:author="jkwang" w:date="2019-05-16T10:49:00Z">
            <w:rPr>
              <w:rFonts w:ascii="Times New Roman" w:hAnsi="Times New Roman" w:cs="Times New Roman"/>
            </w:rPr>
          </w:rPrChange>
        </w:rPr>
        <w:t>Model training requires continuous traversal of samples</w:t>
      </w:r>
      <w:r w:rsidRPr="00B400A1">
        <w:rPr>
          <w:rPrChange w:id="1326" w:author="jkwang" w:date="2019-05-16T10:49:00Z">
            <w:rPr>
              <w:rFonts w:ascii="Times New Roman" w:hAnsi="Times New Roman" w:cs="Times New Roman"/>
            </w:rPr>
          </w:rPrChange>
        </w:rPr>
        <w:t xml:space="preserve">. </w:t>
      </w:r>
      <w:r w:rsidR="00134744" w:rsidRPr="00B400A1">
        <w:rPr>
          <w:rPrChange w:id="1327" w:author="jkwang" w:date="2019-05-16T10:49:00Z">
            <w:rPr>
              <w:rFonts w:ascii="Times New Roman" w:hAnsi="Times New Roman" w:cs="Times New Roman"/>
            </w:rPr>
          </w:rPrChange>
        </w:rPr>
        <w:t xml:space="preserve">Each sample is a single image. </w:t>
      </w:r>
      <w:r w:rsidR="00843F61" w:rsidRPr="00B400A1">
        <w:rPr>
          <w:rPrChange w:id="1328" w:author="jkwang" w:date="2019-05-16T10:49:00Z">
            <w:rPr>
              <w:rFonts w:ascii="Times New Roman" w:hAnsi="Times New Roman" w:cs="Times New Roman"/>
            </w:rPr>
          </w:rPrChange>
        </w:rPr>
        <w:t>For defect detection tasks, we believe that this training program is not the best.</w:t>
      </w:r>
      <w:r w:rsidR="006F423F" w:rsidRPr="00B400A1">
        <w:rPr>
          <w:rPrChange w:id="1329" w:author="jkwang" w:date="2019-05-16T10:49:00Z">
            <w:rPr>
              <w:rFonts w:ascii="Times New Roman" w:hAnsi="Times New Roman" w:cs="Times New Roman"/>
            </w:rPr>
          </w:rPrChange>
        </w:rPr>
        <w:t xml:space="preserve"> Usually, whether a product is defective or not is based on the difference between it and the normal product. That is, a normal picture is required for defect detection</w:t>
      </w:r>
      <w:r w:rsidRPr="00B400A1">
        <w:rPr>
          <w:rPrChange w:id="1330" w:author="jkwang" w:date="2019-05-16T10:49:00Z">
            <w:rPr>
              <w:rFonts w:ascii="Times New Roman" w:hAnsi="Times New Roman" w:cs="Times New Roman"/>
            </w:rPr>
          </w:rPrChange>
        </w:rPr>
        <w:t>.</w:t>
      </w:r>
      <w:r w:rsidRPr="007B515D">
        <w:rPr>
          <w:rFonts w:ascii="Times New Roman" w:hAnsi="Times New Roman" w:cs="Times New Roman"/>
        </w:rPr>
        <w:t xml:space="preserve"> </w:t>
      </w:r>
    </w:p>
    <w:p w14:paraId="131389F7" w14:textId="77777777" w:rsidR="002E3296" w:rsidRDefault="002E3296" w:rsidP="002E3296">
      <w:pPr>
        <w:pStyle w:val="ae"/>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043770" w:rsidRDefault="00043770" w:rsidP="002E3296">
                              <w:pPr>
                                <w:pStyle w:val="ae"/>
                                <w:spacing w:line="0" w:lineRule="atLeast"/>
                              </w:pPr>
                              <w:r>
                                <w:t>normal</w:t>
                              </w:r>
                            </w:p>
                            <w:p w14:paraId="6B2F4F70" w14:textId="77777777" w:rsidR="00043770" w:rsidRDefault="00043770" w:rsidP="002E3296">
                              <w:pPr>
                                <w:pStyle w:val="ae"/>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043770" w:rsidRDefault="00043770" w:rsidP="002E3296">
                              <w:pPr>
                                <w:pStyle w:val="ae"/>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043770" w:rsidRDefault="00043770" w:rsidP="002E3296">
                              <w:pPr>
                                <w:pStyle w:val="ae"/>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043770" w:rsidRPr="00037530" w:rsidRDefault="0004377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" fillcolor="#00b0f0" strokecolor="black [3213]" strokeweight="1pt">
                  <v:textbox>
                    <w:txbxContent>
                      <w:p w14:paraId="1D33E6F0" w14:textId="77777777" w:rsidR="00043770" w:rsidRDefault="00043770" w:rsidP="002E3296">
                        <w:pPr>
                          <w:pStyle w:val="ae"/>
                          <w:spacing w:line="0" w:lineRule="atLeast"/>
                        </w:pPr>
                        <w:r>
                          <w:t>normal</w:t>
                        </w:r>
                      </w:p>
                      <w:p w14:paraId="6B2F4F70" w14:textId="77777777" w:rsidR="00043770" w:rsidRDefault="00043770" w:rsidP="002E3296">
                        <w:pPr>
                          <w:pStyle w:val="ae"/>
                          <w:spacing w:line="0" w:lineRule="atLeast"/>
                        </w:pPr>
                        <w:r>
                          <w:t>image</w:t>
                        </w:r>
                      </w:p>
                    </w:txbxContent>
                  </v:textbox>
                </v:rect>
                <v:rect id="矩形 52" o:spid="_x0000_s1099" style="position:absolute;left:1467;top:717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" fillcolor="#00b0f0" strokecolor="black [3213]" strokeweight="1pt"/>
                <v:rect id="矩形 54" o:spid="_x0000_s1100" style="position:absolute;left:2191;top:7945;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" fillcolor="#00b0f0" strokecolor="black [3213]" strokeweight="1pt"/>
                <v:rect id="矩形 55" o:spid="_x0000_s1101" style="position:absolute;left:2935;top:872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" fillcolor="#00b0f0" strokecolor="black [3213]" strokeweight="1pt">
                  <v:textbox>
                    <w:txbxContent>
                      <w:p w14:paraId="67314B43" w14:textId="77777777" w:rsidR="00043770" w:rsidRDefault="00043770" w:rsidP="002E3296">
                        <w:pPr>
                          <w:pStyle w:val="ae"/>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" fillcolor="#00b0f0" strokecolor="black [3213]" strokeweight="1pt"/>
                <v:rect id="矩形 57" o:spid="_x0000_s1103" style="position:absolute;left:10992;top:2478;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" fillcolor="#00b0f0" strokecolor="black [3213]" strokeweight="1pt"/>
                <v:rect id="矩形 58" o:spid="_x0000_s1104" style="position:absolute;left:11761;top:4733;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" fillcolor="#00b0f0" strokecolor="black [3213]" strokeweight="1pt"/>
                <v:rect id="矩形 61" o:spid="_x0000_s1105" style="position:absolute;left:12072;top:5038;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" fillcolor="#00b0f0" strokecolor="black [3213]" strokeweight="1pt"/>
                <v:rect id="矩形 64" o:spid="_x0000_s1106" style="position:absolute;left:12904;top:7266;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" fillcolor="#00b0f0" strokecolor="black [3213]" strokeweight="1pt"/>
                <v:rect id="矩形 65" o:spid="_x0000_s1107" style="position:absolute;left:13215;top:7570;width:5397;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" fillcolor="#00b0f0" strokecolor="black [3213]" strokeweight="1pt">
                  <v:textbox>
                    <w:txbxContent>
                      <w:p w14:paraId="377A8B72" w14:textId="77777777" w:rsidR="00043770" w:rsidRDefault="00043770" w:rsidP="002E3296">
                        <w:pPr>
                          <w:pStyle w:val="ae"/>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" fillcolor="#92d050" stroked="f" strokeweight="1pt">
                  <v:textbox>
                    <w:txbxContent>
                      <w:p w14:paraId="1FB18E8B" w14:textId="77777777" w:rsidR="00043770" w:rsidRPr="00037530" w:rsidRDefault="0004377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ecy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" strokecolor="black [3213]" strokeweight="1pt">
                  <v:stroke endarrow="block" joinstyle="miter"/>
                </v:shape>
                <w10:anchorlock/>
              </v:group>
            </w:pict>
          </mc:Fallback>
        </mc:AlternateContent>
      </w:r>
    </w:p>
    <w:p w14:paraId="6FA092FB" w14:textId="78B08487" w:rsidR="002E3296" w:rsidRPr="00774994" w:rsidRDefault="002E3296">
      <w:pPr>
        <w:pStyle w:val="FigureCaption"/>
        <w:pPrChange w:id="1331" w:author="jkwang" w:date="2019-05-16T11:18:00Z">
          <w:pPr>
            <w:pStyle w:val="ae"/>
            <w:spacing w:afterLines="30" w:after="72" w:line="0" w:lineRule="atLeast"/>
          </w:pPr>
        </w:pPrChange>
      </w:pPr>
      <w:r w:rsidRPr="00A4139E">
        <w:rPr>
          <w:rFonts w:hint="eastAsia"/>
        </w:rPr>
        <w:t>F</w:t>
      </w:r>
      <w:r>
        <w:t>ig</w:t>
      </w:r>
      <w:del w:id="1332" w:author="jkwang" w:date="2019-05-16T11:24:00Z">
        <w:r w:rsidDel="00FD625D">
          <w:delText xml:space="preserve">. </w:delText>
        </w:r>
      </w:del>
      <w:ins w:id="1333" w:author="jkwang" w:date="2019-05-16T11:24:00Z">
        <w:r w:rsidR="00FD625D">
          <w:t xml:space="preserve">ure </w:t>
        </w:r>
      </w:ins>
      <w:ins w:id="1334" w:author="Martyn Hills" w:date="2019-05-10T21:01:00Z">
        <w:r w:rsidR="00A5598D">
          <w:t>10</w:t>
        </w:r>
      </w:ins>
      <w:del w:id="1335" w:author="Martyn Hills" w:date="2019-05-10T21:01:00Z">
        <w:r w:rsidDel="00A5598D">
          <w:delText>9</w:delText>
        </w:r>
      </w:del>
      <w:del w:id="1336" w:author="jkwang" w:date="2019-05-16T11:24:00Z">
        <w:r w:rsidDel="00FD625D">
          <w:delText xml:space="preserve">. </w:delText>
        </w:r>
      </w:del>
      <w:ins w:id="1337" w:author="jkwang" w:date="2019-05-16T11:24:00Z">
        <w:r w:rsidR="00FD625D">
          <w:t xml:space="preserve">: </w:t>
        </w:r>
      </w:ins>
      <w:r>
        <w:t>T</w:t>
      </w:r>
      <w:r w:rsidRPr="007B515D">
        <w:t xml:space="preserve">raining </w:t>
      </w:r>
      <w:r>
        <w:t>program</w:t>
      </w:r>
    </w:p>
    <w:p w14:paraId="7E33A79B" w14:textId="137A470F" w:rsidR="004941CC" w:rsidRPr="007B515D" w:rsidRDefault="002E3296">
      <w:pPr>
        <w:pStyle w:val="Para"/>
        <w:rPr>
          <w:rFonts w:ascii="Times New Roman" w:hAnsi="Times New Roman" w:cs="Times New Roman"/>
        </w:rPr>
        <w:pPrChange w:id="1338" w:author="jkwang" w:date="2019-05-16T10:49:00Z">
          <w:pPr>
            <w:tabs>
              <w:tab w:val="left" w:pos="360"/>
            </w:tabs>
            <w:snapToGrid w:val="0"/>
            <w:jc w:val="both"/>
          </w:pPr>
        </w:pPrChange>
      </w:pPr>
      <w:del w:id="1339" w:author="jkwang" w:date="2019-05-16T10:49:00Z">
        <w:r w:rsidRPr="00B400A1" w:rsidDel="00B400A1">
          <w:rPr>
            <w:rPrChange w:id="1340" w:author="jkwang" w:date="2019-05-16T10:49:00Z">
              <w:rPr>
                <w:rFonts w:ascii="Times New Roman" w:hAnsi="Times New Roman" w:cs="Times New Roman"/>
              </w:rPr>
            </w:rPrChange>
          </w:rPr>
          <w:tab/>
        </w:r>
      </w:del>
      <w:proofErr w:type="spellStart"/>
      <w:ins w:id="1341" w:author="Martyn Hills" w:date="2019-05-10T17:55:00Z">
        <w:r w:rsidR="006C44A3" w:rsidRPr="00B400A1">
          <w:rPr>
            <w:rPrChange w:id="1342" w:author="jkwang" w:date="2019-05-16T10:49:00Z">
              <w:rPr>
                <w:rFonts w:ascii="Times New Roman" w:hAnsi="Times New Roman" w:cs="Times New Roman"/>
                <w:sz w:val="16"/>
                <w:szCs w:val="16"/>
              </w:rPr>
            </w:rPrChange>
          </w:rPr>
          <w:t>Zagoruyko</w:t>
        </w:r>
        <w:proofErr w:type="spellEnd"/>
        <w:r w:rsidR="006C44A3" w:rsidRPr="00B400A1">
          <w:rPr>
            <w:rPrChange w:id="1343" w:author="jkwang" w:date="2019-05-16T10:49:00Z">
              <w:rPr>
                <w:rFonts w:ascii="Times New Roman" w:hAnsi="Times New Roman" w:cs="Times New Roman"/>
                <w:sz w:val="16"/>
                <w:szCs w:val="16"/>
              </w:rPr>
            </w:rPrChange>
          </w:rPr>
          <w:t xml:space="preserve"> and </w:t>
        </w:r>
        <w:proofErr w:type="spellStart"/>
        <w:r w:rsidR="006C44A3" w:rsidRPr="00B400A1">
          <w:rPr>
            <w:rPrChange w:id="1344" w:author="jkwang" w:date="2019-05-16T10:49:00Z">
              <w:rPr>
                <w:rFonts w:ascii="Times New Roman" w:hAnsi="Times New Roman" w:cs="Times New Roman"/>
                <w:sz w:val="16"/>
                <w:szCs w:val="16"/>
              </w:rPr>
            </w:rPrChange>
          </w:rPr>
          <w:t>Komodakis</w:t>
        </w:r>
        <w:proofErr w:type="spellEnd"/>
        <w:r w:rsidR="006C44A3" w:rsidRPr="00B400A1">
          <w:rPr>
            <w:rPrChange w:id="1345" w:author="jkwang" w:date="2019-05-16T10:49:00Z">
              <w:rPr>
                <w:rFonts w:ascii="Times New Roman" w:hAnsi="Times New Roman" w:cs="Times New Roman"/>
                <w:sz w:val="16"/>
                <w:szCs w:val="16"/>
              </w:rPr>
            </w:rPrChange>
          </w:rPr>
          <w:t xml:space="preserve"> </w:t>
        </w:r>
      </w:ins>
      <w:del w:id="1346" w:author="Martyn Hills" w:date="2019-05-10T17:56:00Z">
        <w:r w:rsidR="00743A46" w:rsidRPr="00B400A1" w:rsidDel="006C44A3">
          <w:rPr>
            <w:rPrChange w:id="1347" w:author="jkwang" w:date="2019-05-16T10:49:00Z">
              <w:rPr>
                <w:rFonts w:ascii="Times New Roman" w:hAnsi="Times New Roman" w:cs="Times New Roman"/>
              </w:rPr>
            </w:rPrChange>
          </w:rPr>
          <w:delText xml:space="preserve">Reference </w:delText>
        </w:r>
      </w:del>
      <w:r w:rsidR="00743A46" w:rsidRPr="00B400A1">
        <w:rPr>
          <w:rPrChange w:id="1348" w:author="jkwang" w:date="2019-05-16T10:49:00Z">
            <w:rPr>
              <w:rFonts w:ascii="Times New Roman" w:hAnsi="Times New Roman" w:cs="Times New Roman"/>
            </w:rPr>
          </w:rPrChange>
        </w:rPr>
        <w:t>[</w:t>
      </w:r>
      <w:ins w:id="1349" w:author="Martyn Hills" w:date="2019-05-10T20:42:00Z">
        <w:r w:rsidR="00C549C2" w:rsidRPr="00B400A1">
          <w:rPr>
            <w:rPrChange w:id="1350" w:author="jkwang" w:date="2019-05-16T10:49:00Z">
              <w:rPr>
                <w:rFonts w:ascii="Times New Roman" w:hAnsi="Times New Roman" w:cs="Times New Roman"/>
              </w:rPr>
            </w:rPrChange>
          </w:rPr>
          <w:t>10</w:t>
        </w:r>
      </w:ins>
      <w:del w:id="1351" w:author="Martyn Hills" w:date="2019-05-10T20:42:00Z">
        <w:r w:rsidR="00FB5BB9" w:rsidRPr="00B400A1" w:rsidDel="00C549C2">
          <w:rPr>
            <w:rPrChange w:id="1352" w:author="jkwang" w:date="2019-05-16T10:49:00Z">
              <w:rPr>
                <w:rFonts w:ascii="Times New Roman" w:hAnsi="Times New Roman" w:cs="Times New Roman"/>
              </w:rPr>
            </w:rPrChange>
          </w:rPr>
          <w:delText>9</w:delText>
        </w:r>
      </w:del>
      <w:r w:rsidR="00743A46" w:rsidRPr="00B400A1">
        <w:rPr>
          <w:rPrChange w:id="1353" w:author="jkwang" w:date="2019-05-16T10:49:00Z">
            <w:rPr>
              <w:rFonts w:ascii="Times New Roman" w:hAnsi="Times New Roman" w:cs="Times New Roman"/>
            </w:rPr>
          </w:rPrChange>
        </w:rPr>
        <w:t>]</w:t>
      </w:r>
      <w:r w:rsidR="00743A46">
        <w:t xml:space="preserve"> </w:t>
      </w:r>
      <w:r w:rsidR="00743A46" w:rsidRPr="0081735B">
        <w:t>used CNN to learn the similarit</w:t>
      </w:r>
      <w:ins w:id="1354" w:author="Martyn Hills" w:date="2019-05-10T17:56:00Z">
        <w:r w:rsidR="006C44A3">
          <w:t>ies</w:t>
        </w:r>
      </w:ins>
      <w:del w:id="1355"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B400A1">
        <w:rPr>
          <w:rPrChange w:id="1356" w:author="jkwang" w:date="2019-05-16T10:49:00Z">
            <w:rPr>
              <w:rFonts w:ascii="Times New Roman" w:hAnsi="Times New Roman" w:cs="Times New Roman"/>
            </w:rPr>
          </w:rPrChange>
        </w:rPr>
        <w:t>Based on this idea, this paper proposes a new training program. Each sample used in model training consists of two pictures, one is a standard normal picture and the other is any picture in the training set.</w:t>
      </w:r>
      <w:r w:rsidR="00F132D7" w:rsidRPr="00B400A1">
        <w:rPr>
          <w:rPrChange w:id="1357" w:author="jkwang" w:date="2019-05-16T10:49:00Z">
            <w:rPr>
              <w:rFonts w:ascii="Times New Roman" w:hAnsi="Times New Roman" w:cs="Times New Roman"/>
            </w:rPr>
          </w:rPrChange>
        </w:rPr>
        <w:t xml:space="preserve"> The diagram of </w:t>
      </w:r>
      <w:ins w:id="1358" w:author="Martyn Hills" w:date="2019-05-10T17:54:00Z">
        <w:r w:rsidR="00D06190" w:rsidRPr="00B400A1">
          <w:rPr>
            <w:rPrChange w:id="1359" w:author="jkwang" w:date="2019-05-16T10:49:00Z">
              <w:rPr>
                <w:rFonts w:ascii="Times New Roman" w:hAnsi="Times New Roman" w:cs="Times New Roman"/>
              </w:rPr>
            </w:rPrChange>
          </w:rPr>
          <w:t xml:space="preserve">the </w:t>
        </w:r>
      </w:ins>
      <w:r w:rsidR="00F132D7" w:rsidRPr="00B400A1">
        <w:rPr>
          <w:rPrChange w:id="1360" w:author="jkwang" w:date="2019-05-16T10:49:00Z">
            <w:rPr>
              <w:rFonts w:ascii="Times New Roman" w:hAnsi="Times New Roman" w:cs="Times New Roman"/>
            </w:rPr>
          </w:rPrChange>
        </w:rPr>
        <w:t>training program is shown in Fig</w:t>
      </w:r>
      <w:del w:id="1361" w:author="jkwang" w:date="2019-05-16T10:49:00Z">
        <w:r w:rsidR="00F132D7" w:rsidRPr="00B400A1" w:rsidDel="00B400A1">
          <w:rPr>
            <w:rPrChange w:id="1362" w:author="jkwang" w:date="2019-05-16T10:49:00Z">
              <w:rPr>
                <w:rFonts w:ascii="Times New Roman" w:hAnsi="Times New Roman" w:cs="Times New Roman"/>
              </w:rPr>
            </w:rPrChange>
          </w:rPr>
          <w:delText xml:space="preserve">. </w:delText>
        </w:r>
      </w:del>
      <w:ins w:id="1363" w:author="jkwang" w:date="2019-05-16T10:49:00Z">
        <w:r w:rsidR="00B400A1">
          <w:t>ure</w:t>
        </w:r>
        <w:r w:rsidR="00B400A1" w:rsidRPr="00B400A1">
          <w:rPr>
            <w:rPrChange w:id="1364" w:author="jkwang" w:date="2019-05-16T10:49:00Z">
              <w:rPr>
                <w:rFonts w:ascii="Times New Roman" w:hAnsi="Times New Roman" w:cs="Times New Roman"/>
              </w:rPr>
            </w:rPrChange>
          </w:rPr>
          <w:t xml:space="preserve"> </w:t>
        </w:r>
      </w:ins>
      <w:ins w:id="1365" w:author="Martyn Hills" w:date="2019-05-10T21:01:00Z">
        <w:r w:rsidR="00A5598D" w:rsidRPr="00B400A1">
          <w:rPr>
            <w:rPrChange w:id="1366" w:author="jkwang" w:date="2019-05-16T10:49:00Z">
              <w:rPr>
                <w:rFonts w:ascii="Times New Roman" w:hAnsi="Times New Roman" w:cs="Times New Roman"/>
              </w:rPr>
            </w:rPrChange>
          </w:rPr>
          <w:t>10</w:t>
        </w:r>
      </w:ins>
      <w:del w:id="1367" w:author="Martyn Hills" w:date="2019-05-10T21:01:00Z">
        <w:r w:rsidR="00FE755F" w:rsidRPr="00B400A1" w:rsidDel="00A5598D">
          <w:rPr>
            <w:rPrChange w:id="1368" w:author="jkwang" w:date="2019-05-16T10:49:00Z">
              <w:rPr>
                <w:rFonts w:ascii="Times New Roman" w:hAnsi="Times New Roman" w:cs="Times New Roman"/>
              </w:rPr>
            </w:rPrChange>
          </w:rPr>
          <w:delText>9</w:delText>
        </w:r>
      </w:del>
      <w:r w:rsidR="00F132D7" w:rsidRPr="00B400A1">
        <w:rPr>
          <w:rPrChange w:id="1369" w:author="jkwang" w:date="2019-05-16T10:49:00Z">
            <w:rPr>
              <w:rFonts w:ascii="Times New Roman" w:hAnsi="Times New Roman" w:cs="Times New Roman"/>
            </w:rPr>
          </w:rPrChange>
        </w:rPr>
        <w:t>.</w:t>
      </w:r>
    </w:p>
    <w:p w14:paraId="1EB1F267" w14:textId="55833DC5" w:rsidR="00740650" w:rsidRPr="00A66CC8" w:rsidRDefault="0059047A">
      <w:pPr>
        <w:tabs>
          <w:tab w:val="left" w:pos="360"/>
        </w:tabs>
        <w:snapToGrid w:val="0"/>
        <w:spacing w:before="240" w:after="120"/>
        <w:rPr>
          <w:rFonts w:ascii="Times New Roman" w:hAnsi="Times New Roman" w:cs="Times New Roman"/>
          <w:smallCaps/>
          <w:lang w:val="en-US"/>
        </w:rPr>
        <w:pPrChange w:id="1370" w:author="jkwang" w:date="2019-05-17T09:37:00Z">
          <w:pPr>
            <w:tabs>
              <w:tab w:val="left" w:pos="360"/>
            </w:tabs>
            <w:snapToGrid w:val="0"/>
            <w:spacing w:before="120" w:after="120"/>
            <w:jc w:val="center"/>
          </w:pPr>
        </w:pPrChange>
      </w:pPr>
      <w:ins w:id="1371" w:author="jkwang" w:date="2019-05-16T10:50:00Z">
        <w:r>
          <w:rPr>
            <w:rFonts w:ascii="Linux Libertine" w:eastAsia="Times New Roman" w:hAnsi="Linux Libertine" w:cs="Linux Libertine"/>
            <w:b/>
            <w:sz w:val="22"/>
            <w:lang w:val="en-US" w:eastAsia="en-US"/>
            <w14:ligatures w14:val="standard"/>
          </w:rPr>
          <w:t>4</w:t>
        </w:r>
        <w:r w:rsidRPr="00C258B4">
          <w:rPr>
            <w:rFonts w:ascii="Linux Libertine" w:eastAsia="Times New Roman" w:hAnsi="Linux Libertine" w:cs="Linux Libertine"/>
            <w:b/>
            <w:sz w:val="22"/>
            <w:lang w:val="en-US" w:eastAsia="en-US"/>
            <w14:ligatures w14:val="standard"/>
          </w:rPr>
          <w:t> </w:t>
        </w:r>
      </w:ins>
      <w:del w:id="1372" w:author="jkwang" w:date="2019-05-16T10:50:00Z">
        <w:r w:rsidR="00FE755F" w:rsidRPr="0059047A" w:rsidDel="0059047A">
          <w:rPr>
            <w:rFonts w:ascii="Linux Libertine" w:eastAsia="Times New Roman" w:hAnsi="Linux Libertine" w:cs="Linux Libertine"/>
            <w:b/>
            <w:sz w:val="22"/>
            <w:lang w:val="en-US" w:eastAsia="en-US"/>
            <w14:ligatures w14:val="standard"/>
            <w:rPrChange w:id="1373" w:author="jkwang" w:date="2019-05-16T10:50:00Z">
              <w:rPr>
                <w:rFonts w:ascii="Times New Roman" w:hAnsi="Times New Roman" w:cs="Times New Roman"/>
                <w:smallCaps/>
                <w:lang w:val="en-US"/>
              </w:rPr>
            </w:rPrChange>
          </w:rPr>
          <w:delText xml:space="preserve">IV.  </w:delText>
        </w:r>
      </w:del>
      <w:r w:rsidR="005F0FA2" w:rsidRPr="0059047A">
        <w:rPr>
          <w:rFonts w:ascii="Linux Libertine" w:eastAsia="Times New Roman" w:hAnsi="Linux Libertine" w:cs="Linux Libertine"/>
          <w:b/>
          <w:sz w:val="22"/>
          <w:lang w:val="en-US" w:eastAsia="en-US"/>
          <w14:ligatures w14:val="standard"/>
          <w:rPrChange w:id="1374" w:author="jkwang" w:date="2019-05-16T10:50:00Z">
            <w:rPr>
              <w:rFonts w:ascii="Times New Roman" w:hAnsi="Times New Roman" w:cs="Times New Roman"/>
              <w:smallCaps/>
            </w:rPr>
          </w:rPrChange>
        </w:rPr>
        <w:t xml:space="preserve">Experiment </w:t>
      </w:r>
      <w:proofErr w:type="gramStart"/>
      <w:r w:rsidR="009228B1" w:rsidRPr="0059047A">
        <w:rPr>
          <w:rFonts w:ascii="Linux Libertine" w:eastAsia="Times New Roman" w:hAnsi="Linux Libertine" w:cs="Linux Libertine"/>
          <w:b/>
          <w:sz w:val="22"/>
          <w:lang w:val="en-US" w:eastAsia="en-US"/>
          <w14:ligatures w14:val="standard"/>
          <w:rPrChange w:id="1375" w:author="jkwang" w:date="2019-05-16T10:50:00Z">
            <w:rPr>
              <w:rFonts w:ascii="Times New Roman" w:hAnsi="Times New Roman" w:cs="Times New Roman"/>
              <w:smallCaps/>
            </w:rPr>
          </w:rPrChange>
        </w:rPr>
        <w:t>And</w:t>
      </w:r>
      <w:proofErr w:type="gramEnd"/>
      <w:r w:rsidR="009228B1" w:rsidRPr="0059047A">
        <w:rPr>
          <w:rFonts w:ascii="Linux Libertine" w:eastAsia="Times New Roman" w:hAnsi="Linux Libertine" w:cs="Linux Libertine"/>
          <w:b/>
          <w:sz w:val="22"/>
          <w:lang w:val="en-US" w:eastAsia="en-US"/>
          <w14:ligatures w14:val="standard"/>
          <w:rPrChange w:id="1376" w:author="jkwang" w:date="2019-05-16T10:50:00Z">
            <w:rPr>
              <w:rFonts w:ascii="Times New Roman" w:hAnsi="Times New Roman" w:cs="Times New Roman"/>
              <w:smallCaps/>
            </w:rPr>
          </w:rPrChange>
        </w:rPr>
        <w:t xml:space="preserve"> Comparison</w:t>
      </w:r>
    </w:p>
    <w:p w14:paraId="2BAD0E18" w14:textId="64904AED" w:rsidR="00575C76" w:rsidRDefault="00E937D2">
      <w:pPr>
        <w:pStyle w:val="Head2"/>
        <w:rPr>
          <w:rFonts w:ascii="Times New Roman" w:hAnsi="Times New Roman" w:cs="Times New Roman"/>
          <w:i/>
        </w:rPr>
        <w:pPrChange w:id="1377" w:author="jkwang" w:date="2019-05-16T10:52:00Z">
          <w:pPr>
            <w:snapToGrid w:val="0"/>
            <w:spacing w:before="120" w:after="120"/>
            <w:jc w:val="both"/>
          </w:pPr>
        </w:pPrChange>
      </w:pPr>
      <w:ins w:id="1378" w:author="jkwang" w:date="2019-05-16T10:51:00Z">
        <w:r>
          <w:t>4</w:t>
        </w:r>
        <w:r w:rsidRPr="00C258B4">
          <w:t>.</w:t>
        </w:r>
        <w:r>
          <w:t>1</w:t>
        </w:r>
      </w:ins>
      <w:ins w:id="1379" w:author="jkwang" w:date="2019-05-16T10:52:00Z">
        <w:r w:rsidRPr="00C258B4">
          <w:rPr>
            <w14:ligatures w14:val="standard"/>
          </w:rPr>
          <w:t> </w:t>
        </w:r>
      </w:ins>
      <w:del w:id="1380" w:author="jkwang" w:date="2019-05-16T10:51:00Z">
        <w:r w:rsidR="00575C76" w:rsidRPr="00E937D2" w:rsidDel="00E937D2">
          <w:rPr>
            <w:rPrChange w:id="1381" w:author="jkwang" w:date="2019-05-16T10:52:00Z">
              <w:rPr>
                <w:rFonts w:ascii="Times New Roman" w:hAnsi="Times New Roman" w:cs="Times New Roman"/>
                <w:i/>
              </w:rPr>
            </w:rPrChange>
          </w:rPr>
          <w:delText>A.</w:delText>
        </w:r>
        <w:r w:rsidR="00575C76" w:rsidRPr="00E937D2" w:rsidDel="00E937D2">
          <w:rPr>
            <w:rPrChange w:id="1382" w:author="jkwang" w:date="2019-05-16T10:52:00Z">
              <w:rPr>
                <w:rFonts w:ascii="Times New Roman" w:hAnsi="Times New Roman" w:cs="Times New Roman"/>
                <w:i/>
              </w:rPr>
            </w:rPrChange>
          </w:rPr>
          <w:tab/>
        </w:r>
      </w:del>
      <w:r w:rsidR="00575C76" w:rsidRPr="00E937D2">
        <w:rPr>
          <w:rPrChange w:id="1383" w:author="jkwang" w:date="2019-05-16T10:52:00Z">
            <w:rPr>
              <w:rFonts w:ascii="Times New Roman" w:hAnsi="Times New Roman" w:cs="Times New Roman"/>
              <w:i/>
            </w:rPr>
          </w:rPrChange>
        </w:rPr>
        <w:t>Detection Using Image Processing Algorithm</w:t>
      </w:r>
    </w:p>
    <w:p w14:paraId="29027CCC" w14:textId="304C7F0C" w:rsidR="00234435" w:rsidRPr="00CD5B0F" w:rsidDel="00E937D2" w:rsidRDefault="002A015B">
      <w:pPr>
        <w:pStyle w:val="Para"/>
        <w:rPr>
          <w:del w:id="1384" w:author="jkwang" w:date="2019-05-16T10:52:00Z"/>
          <w:rPrChange w:id="1385" w:author="jkwang" w:date="2019-05-17T10:02:00Z">
            <w:rPr>
              <w:del w:id="1386" w:author="jkwang" w:date="2019-05-16T10:52:00Z"/>
              <w:rFonts w:ascii="Times New Roman" w:hAnsi="Times New Roman" w:cs="Times New Roman"/>
            </w:rPr>
          </w:rPrChange>
        </w:rPr>
        <w:pPrChange w:id="1387" w:author="jkwang" w:date="2019-05-16T10:52:00Z">
          <w:pPr>
            <w:tabs>
              <w:tab w:val="left" w:pos="360"/>
            </w:tabs>
            <w:snapToGrid w:val="0"/>
            <w:jc w:val="both"/>
          </w:pPr>
        </w:pPrChange>
      </w:pPr>
      <w:del w:id="1388" w:author="jkwang" w:date="2019-05-16T10:52:00Z">
        <w:r w:rsidRPr="00E937D2" w:rsidDel="00E937D2">
          <w:rPr>
            <w:rPrChange w:id="1389" w:author="jkwang" w:date="2019-05-16T10:52:00Z">
              <w:rPr>
                <w:rFonts w:ascii="Times New Roman" w:hAnsi="Times New Roman" w:cs="Times New Roman"/>
                <w:lang w:val="en-US"/>
              </w:rPr>
            </w:rPrChange>
          </w:rPr>
          <w:tab/>
        </w:r>
      </w:del>
      <w:r w:rsidR="003B37A7" w:rsidRPr="00E937D2">
        <w:rPr>
          <w:rPrChange w:id="1390" w:author="jkwang" w:date="2019-05-16T10:52:00Z">
            <w:rPr>
              <w:rFonts w:ascii="Times New Roman" w:hAnsi="Times New Roman" w:cs="Times New Roman"/>
              <w:lang w:val="en-US"/>
            </w:rPr>
          </w:rPrChange>
        </w:rPr>
        <w:t>We</w:t>
      </w:r>
      <w:r w:rsidR="004569BA" w:rsidRPr="00E937D2">
        <w:rPr>
          <w:rPrChange w:id="1391" w:author="jkwang" w:date="2019-05-16T10:52:00Z">
            <w:rPr>
              <w:rFonts w:ascii="Times New Roman" w:hAnsi="Times New Roman" w:cs="Times New Roman"/>
              <w:lang w:val="en-US"/>
            </w:rPr>
          </w:rPrChange>
        </w:rPr>
        <w:t xml:space="preserve"> use</w:t>
      </w:r>
      <w:ins w:id="1392" w:author="Martyn Hills" w:date="2019-05-10T17:56:00Z">
        <w:r w:rsidR="006C44A3" w:rsidRPr="00E937D2">
          <w:rPr>
            <w:rPrChange w:id="1393" w:author="jkwang" w:date="2019-05-16T10:52:00Z">
              <w:rPr>
                <w:rFonts w:ascii="Times New Roman" w:hAnsi="Times New Roman" w:cs="Times New Roman"/>
                <w:lang w:val="en-US"/>
              </w:rPr>
            </w:rPrChange>
          </w:rPr>
          <w:t>d</w:t>
        </w:r>
      </w:ins>
      <w:r w:rsidR="004569BA" w:rsidRPr="00E937D2">
        <w:rPr>
          <w:rPrChange w:id="1394" w:author="jkwang" w:date="2019-05-16T10:52:00Z">
            <w:rPr>
              <w:rFonts w:ascii="Times New Roman" w:hAnsi="Times New Roman" w:cs="Times New Roman"/>
              <w:lang w:val="en-US"/>
            </w:rPr>
          </w:rPrChange>
        </w:rPr>
        <w:t xml:space="preserve"> </w:t>
      </w:r>
      <w:ins w:id="1395" w:author="Martyn Hills" w:date="2019-05-10T17:57:00Z">
        <w:r w:rsidR="006C44A3" w:rsidRPr="00E937D2">
          <w:rPr>
            <w:rPrChange w:id="1396" w:author="jkwang" w:date="2019-05-16T10:52:00Z">
              <w:rPr>
                <w:rFonts w:ascii="Times New Roman" w:hAnsi="Times New Roman" w:cs="Times New Roman"/>
                <w:lang w:val="en-US"/>
              </w:rPr>
            </w:rPrChange>
          </w:rPr>
          <w:t xml:space="preserve">an </w:t>
        </w:r>
      </w:ins>
      <w:r w:rsidR="004569BA" w:rsidRPr="00E937D2">
        <w:rPr>
          <w:rPrChange w:id="1397" w:author="jkwang" w:date="2019-05-16T10:52:00Z">
            <w:rPr>
              <w:rFonts w:ascii="Times New Roman" w:hAnsi="Times New Roman" w:cs="Times New Roman"/>
              <w:lang w:val="en-US"/>
            </w:rPr>
          </w:rPrChange>
        </w:rPr>
        <w:t>image processing algorithm</w:t>
      </w:r>
      <w:r w:rsidR="003B37A7" w:rsidRPr="00E937D2">
        <w:rPr>
          <w:rPrChange w:id="1398" w:author="jkwang" w:date="2019-05-16T10:52:00Z">
            <w:rPr>
              <w:rFonts w:ascii="Times New Roman" w:hAnsi="Times New Roman" w:cs="Times New Roman"/>
              <w:lang w:val="en-US"/>
            </w:rPr>
          </w:rPrChange>
        </w:rPr>
        <w:t xml:space="preserve"> for defect detect</w:t>
      </w:r>
      <w:r w:rsidR="004569BA" w:rsidRPr="00E937D2">
        <w:rPr>
          <w:rPrChange w:id="1399" w:author="jkwang" w:date="2019-05-16T10:52:00Z">
            <w:rPr>
              <w:rFonts w:ascii="Times New Roman" w:hAnsi="Times New Roman" w:cs="Times New Roman"/>
              <w:lang w:val="en-US"/>
            </w:rPr>
          </w:rPrChange>
        </w:rPr>
        <w:t>ion. Since the detection result</w:t>
      </w:r>
      <w:r w:rsidR="003B37A7" w:rsidRPr="00E937D2">
        <w:rPr>
          <w:rPrChange w:id="1400" w:author="jkwang" w:date="2019-05-16T10:52:00Z">
            <w:rPr>
              <w:rFonts w:ascii="Times New Roman" w:hAnsi="Times New Roman" w:cs="Times New Roman"/>
              <w:lang w:val="en-US"/>
            </w:rPr>
          </w:rPrChange>
        </w:rPr>
        <w:t xml:space="preserve"> of the image processing algorithm largely depend</w:t>
      </w:r>
      <w:ins w:id="1401" w:author="Martyn Hills" w:date="2019-05-10T18:06:00Z">
        <w:r w:rsidR="000B2FE5" w:rsidRPr="00E937D2">
          <w:rPr>
            <w:rPrChange w:id="1402" w:author="jkwang" w:date="2019-05-16T10:52:00Z">
              <w:rPr>
                <w:rFonts w:ascii="Times New Roman" w:hAnsi="Times New Roman" w:cs="Times New Roman"/>
                <w:lang w:val="en-US"/>
              </w:rPr>
            </w:rPrChange>
          </w:rPr>
          <w:t>s</w:t>
        </w:r>
      </w:ins>
      <w:r w:rsidR="003B37A7" w:rsidRPr="00E937D2">
        <w:rPr>
          <w:rPrChange w:id="1403" w:author="jkwang" w:date="2019-05-16T10:52:00Z">
            <w:rPr>
              <w:rFonts w:ascii="Times New Roman" w:hAnsi="Times New Roman" w:cs="Times New Roman"/>
              <w:lang w:val="en-US"/>
            </w:rPr>
          </w:rPrChange>
        </w:rPr>
        <w:t xml:space="preserve"> on the setting of the parameters</w:t>
      </w:r>
      <w:ins w:id="1404" w:author="Martyn Hills" w:date="2019-05-10T18:06:00Z">
        <w:r w:rsidR="000B2FE5" w:rsidRPr="00E937D2">
          <w:rPr>
            <w:rPrChange w:id="1405" w:author="jkwang" w:date="2019-05-16T10:52:00Z">
              <w:rPr>
                <w:rFonts w:ascii="Times New Roman" w:hAnsi="Times New Roman" w:cs="Times New Roman"/>
                <w:lang w:val="en-US"/>
              </w:rPr>
            </w:rPrChange>
          </w:rPr>
          <w:t>, t</w:t>
        </w:r>
      </w:ins>
      <w:del w:id="1406" w:author="Martyn Hills" w:date="2019-05-10T18:06:00Z">
        <w:r w:rsidR="003B37A7" w:rsidRPr="00E937D2" w:rsidDel="000B2FE5">
          <w:rPr>
            <w:rPrChange w:id="1407" w:author="jkwang" w:date="2019-05-16T10:52:00Z">
              <w:rPr>
                <w:rFonts w:ascii="Times New Roman" w:hAnsi="Times New Roman" w:cs="Times New Roman"/>
                <w:lang w:val="en-US"/>
              </w:rPr>
            </w:rPrChange>
          </w:rPr>
          <w:delText>. T</w:delText>
        </w:r>
      </w:del>
      <w:r w:rsidR="003B37A7" w:rsidRPr="00E937D2">
        <w:rPr>
          <w:rPrChange w:id="1408" w:author="jkwang" w:date="2019-05-16T10:52:00Z">
            <w:rPr>
              <w:rFonts w:ascii="Times New Roman" w:hAnsi="Times New Roman" w:cs="Times New Roman"/>
              <w:lang w:val="en-US"/>
            </w:rPr>
          </w:rPrChange>
        </w:rPr>
        <w:t xml:space="preserve">he principle of setting the parameters of this paper is to make the </w:t>
      </w:r>
      <w:r w:rsidR="00E55D3C" w:rsidRPr="00E937D2">
        <w:rPr>
          <w:rPrChange w:id="1409" w:author="jkwang" w:date="2019-05-16T10:52:00Z">
            <w:rPr>
              <w:rFonts w:ascii="Times New Roman" w:hAnsi="Times New Roman" w:cs="Times New Roman"/>
              <w:lang w:val="en-US"/>
            </w:rPr>
          </w:rPrChange>
        </w:rPr>
        <w:t>error</w:t>
      </w:r>
      <w:r w:rsidR="003B37A7" w:rsidRPr="00E937D2">
        <w:rPr>
          <w:rPrChange w:id="1410" w:author="jkwang" w:date="2019-05-16T10:52:00Z">
            <w:rPr>
              <w:rFonts w:ascii="Times New Roman" w:hAnsi="Times New Roman" w:cs="Times New Roman"/>
              <w:lang w:val="en-US"/>
            </w:rPr>
          </w:rPrChange>
        </w:rPr>
        <w:t xml:space="preserve"> rate smaller when the defect detection rate is increased as much as possible. </w:t>
      </w:r>
      <w:ins w:id="1411" w:author="Martyn Hills" w:date="2019-05-10T18:07:00Z">
        <w:r w:rsidR="000B2FE5" w:rsidRPr="00E937D2">
          <w:rPr>
            <w:rPrChange w:id="1412" w:author="jkwang" w:date="2019-05-16T10:52:00Z">
              <w:rPr>
                <w:rFonts w:ascii="Times New Roman" w:hAnsi="Times New Roman" w:cs="Times New Roman"/>
                <w:lang w:val="en-US"/>
              </w:rPr>
            </w:rPrChange>
          </w:rPr>
          <w:t>The optimal detection result</w:t>
        </w:r>
      </w:ins>
      <w:ins w:id="1413" w:author="Martyn Hills" w:date="2019-05-10T18:08:00Z">
        <w:r w:rsidR="009F02FF" w:rsidRPr="00E937D2">
          <w:rPr>
            <w:rPrChange w:id="1414" w:author="jkwang" w:date="2019-05-16T10:52:00Z">
              <w:rPr>
                <w:rFonts w:ascii="Times New Roman" w:hAnsi="Times New Roman" w:cs="Times New Roman"/>
                <w:lang w:val="en-US"/>
              </w:rPr>
            </w:rPrChange>
          </w:rPr>
          <w:t>s</w:t>
        </w:r>
      </w:ins>
      <w:ins w:id="1415" w:author="Martyn Hills" w:date="2019-05-10T18:07:00Z">
        <w:r w:rsidR="000B2FE5" w:rsidRPr="00E937D2">
          <w:rPr>
            <w:rPrChange w:id="1416" w:author="jkwang" w:date="2019-05-16T10:52:00Z">
              <w:rPr>
                <w:rFonts w:ascii="Times New Roman" w:hAnsi="Times New Roman" w:cs="Times New Roman"/>
                <w:lang w:val="en-US"/>
              </w:rPr>
            </w:rPrChange>
          </w:rPr>
          <w:t xml:space="preserve"> of the algorithm a</w:t>
        </w:r>
      </w:ins>
      <w:del w:id="1417" w:author="Martyn Hills" w:date="2019-05-10T18:07:00Z">
        <w:r w:rsidR="003B37A7" w:rsidRPr="00E937D2" w:rsidDel="000B2FE5">
          <w:rPr>
            <w:rPrChange w:id="1418" w:author="jkwang" w:date="2019-05-16T10:52:00Z">
              <w:rPr>
                <w:rFonts w:ascii="Times New Roman" w:hAnsi="Times New Roman" w:cs="Times New Roman"/>
                <w:lang w:val="en-US"/>
              </w:rPr>
            </w:rPrChange>
          </w:rPr>
          <w:delText>A</w:delText>
        </w:r>
      </w:del>
      <w:r w:rsidR="003B37A7" w:rsidRPr="00E937D2">
        <w:rPr>
          <w:rPrChange w:id="1419" w:author="jkwang" w:date="2019-05-16T10:52:00Z">
            <w:rPr>
              <w:rFonts w:ascii="Times New Roman" w:hAnsi="Times New Roman" w:cs="Times New Roman"/>
              <w:lang w:val="en-US"/>
            </w:rPr>
          </w:rPrChange>
        </w:rPr>
        <w:t xml:space="preserve">fter constant adjustment of parameters, </w:t>
      </w:r>
      <w:del w:id="1420" w:author="Martyn Hills" w:date="2019-05-10T18:07:00Z">
        <w:r w:rsidR="003B37A7" w:rsidRPr="00E937D2" w:rsidDel="000B2FE5">
          <w:rPr>
            <w:rPrChange w:id="1421" w:author="jkwang" w:date="2019-05-16T10:52:00Z">
              <w:rPr>
                <w:rFonts w:ascii="Times New Roman" w:hAnsi="Times New Roman" w:cs="Times New Roman"/>
                <w:lang w:val="en-US"/>
              </w:rPr>
            </w:rPrChange>
          </w:rPr>
          <w:delText xml:space="preserve">the optimal detection </w:delText>
        </w:r>
        <w:r w:rsidR="00E55D3C" w:rsidRPr="00E937D2" w:rsidDel="000B2FE5">
          <w:rPr>
            <w:rPrChange w:id="1422" w:author="jkwang" w:date="2019-05-16T10:52:00Z">
              <w:rPr>
                <w:rFonts w:ascii="Times New Roman" w:hAnsi="Times New Roman" w:cs="Times New Roman"/>
                <w:lang w:val="en-US"/>
              </w:rPr>
            </w:rPrChange>
          </w:rPr>
          <w:delText>result</w:delText>
        </w:r>
        <w:r w:rsidR="003B37A7" w:rsidRPr="00E937D2" w:rsidDel="000B2FE5">
          <w:rPr>
            <w:rPrChange w:id="1423" w:author="jkwang" w:date="2019-05-16T10:52:00Z">
              <w:rPr>
                <w:rFonts w:ascii="Times New Roman" w:hAnsi="Times New Roman" w:cs="Times New Roman"/>
                <w:lang w:val="en-US"/>
              </w:rPr>
            </w:rPrChange>
          </w:rPr>
          <w:delText xml:space="preserve"> of the algorithm </w:delText>
        </w:r>
      </w:del>
      <w:r w:rsidR="003B37A7" w:rsidRPr="00E937D2">
        <w:rPr>
          <w:rPrChange w:id="1424" w:author="jkwang" w:date="2019-05-16T10:52:00Z">
            <w:rPr>
              <w:rFonts w:ascii="Times New Roman" w:hAnsi="Times New Roman" w:cs="Times New Roman"/>
              <w:lang w:val="en-US"/>
            </w:rPr>
          </w:rPrChange>
        </w:rPr>
        <w:t xml:space="preserve">is shown in </w:t>
      </w:r>
      <w:ins w:id="1425" w:author="jkwang" w:date="2019-05-16T10:59:00Z">
        <w:r w:rsidR="00A41563" w:rsidRPr="00A41563">
          <w:t>Table 3</w:t>
        </w:r>
      </w:ins>
      <w:del w:id="1426" w:author="jkwang" w:date="2019-05-16T10:59:00Z">
        <w:r w:rsidR="003B37A7" w:rsidRPr="00E937D2" w:rsidDel="00A41563">
          <w:rPr>
            <w:rPrChange w:id="1427" w:author="jkwang" w:date="2019-05-16T10:52:00Z">
              <w:rPr>
                <w:rFonts w:ascii="Times New Roman" w:hAnsi="Times New Roman" w:cs="Times New Roman"/>
                <w:lang w:val="en-US"/>
              </w:rPr>
            </w:rPrChange>
          </w:rPr>
          <w:delText xml:space="preserve">TABLE </w:delText>
        </w:r>
        <w:r w:rsidR="00BB36EF" w:rsidRPr="00E937D2" w:rsidDel="00A41563">
          <w:rPr>
            <w:rPrChange w:id="1428" w:author="jkwang" w:date="2019-05-16T10:52:00Z">
              <w:rPr>
                <w:rFonts w:ascii="Times New Roman" w:hAnsi="Times New Roman" w:cs="Times New Roman"/>
                <w:lang w:val="en-US"/>
              </w:rPr>
            </w:rPrChange>
          </w:rPr>
          <w:delText>III</w:delText>
        </w:r>
      </w:del>
      <w:r w:rsidR="003B37A7" w:rsidRPr="00E937D2">
        <w:rPr>
          <w:rPrChange w:id="1429" w:author="jkwang" w:date="2019-05-16T10:52:00Z">
            <w:rPr>
              <w:rFonts w:ascii="Times New Roman" w:hAnsi="Times New Roman" w:cs="Times New Roman"/>
              <w:lang w:val="en-US"/>
            </w:rPr>
          </w:rPrChange>
        </w:rPr>
        <w:t xml:space="preserve">. The detection rate refers to the proportion of samples in this category that are correctly detected. The </w:t>
      </w:r>
      <w:r w:rsidR="00734DEA" w:rsidRPr="00E937D2">
        <w:rPr>
          <w:rPrChange w:id="1430" w:author="jkwang" w:date="2019-05-16T10:52:00Z">
            <w:rPr>
              <w:rFonts w:ascii="Times New Roman" w:hAnsi="Times New Roman" w:cs="Times New Roman"/>
              <w:lang w:val="en-US"/>
            </w:rPr>
          </w:rPrChange>
        </w:rPr>
        <w:t>erro</w:t>
      </w:r>
      <w:r w:rsidR="002377E7" w:rsidRPr="00E937D2">
        <w:rPr>
          <w:rPrChange w:id="1431" w:author="jkwang" w:date="2019-05-16T10:52:00Z">
            <w:rPr>
              <w:rFonts w:ascii="Times New Roman" w:hAnsi="Times New Roman" w:cs="Times New Roman"/>
              <w:lang w:val="en-US"/>
            </w:rPr>
          </w:rPrChange>
        </w:rPr>
        <w:t>r</w:t>
      </w:r>
      <w:r w:rsidR="003B37A7" w:rsidRPr="00E937D2">
        <w:rPr>
          <w:rPrChange w:id="1432" w:author="jkwang" w:date="2019-05-16T10:52:00Z">
            <w:rPr>
              <w:rFonts w:ascii="Times New Roman" w:hAnsi="Times New Roman" w:cs="Times New Roman"/>
              <w:lang w:val="en-US"/>
            </w:rPr>
          </w:rPrChange>
        </w:rPr>
        <w:t xml:space="preserve"> rate refers to the proportion of samples that are not in this category</w:t>
      </w:r>
      <w:ins w:id="1433" w:author="Martyn Hills" w:date="2019-05-10T18:07:00Z">
        <w:r w:rsidR="009F02FF" w:rsidRPr="00E937D2">
          <w:rPr>
            <w:rPrChange w:id="1434" w:author="jkwang" w:date="2019-05-16T10:52:00Z">
              <w:rPr>
                <w:rFonts w:ascii="Times New Roman" w:hAnsi="Times New Roman" w:cs="Times New Roman"/>
                <w:lang w:val="en-US"/>
              </w:rPr>
            </w:rPrChange>
          </w:rPr>
          <w:t>,</w:t>
        </w:r>
      </w:ins>
      <w:r w:rsidR="003B37A7" w:rsidRPr="00E937D2">
        <w:rPr>
          <w:rPrChange w:id="1435" w:author="jkwang" w:date="2019-05-16T10:52:00Z">
            <w:rPr>
              <w:rFonts w:ascii="Times New Roman" w:hAnsi="Times New Roman" w:cs="Times New Roman"/>
              <w:lang w:val="en-US"/>
            </w:rPr>
          </w:rPrChange>
        </w:rPr>
        <w:t xml:space="preserve"> detected as this category.</w:t>
      </w:r>
    </w:p>
    <w:p w14:paraId="5F7A5BEC" w14:textId="77777777" w:rsidR="00234435" w:rsidRPr="00BE24DE" w:rsidRDefault="00234435">
      <w:pPr>
        <w:pStyle w:val="Para"/>
        <w:pPrChange w:id="1436" w:author="jkwang" w:date="2019-05-16T10:52: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Change w:id="1437" w:author="jkwang" w:date="2019-05-16T09:08:00Z">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5"/>
        <w:gridCol w:w="1276"/>
        <w:gridCol w:w="1399"/>
        <w:tblGridChange w:id="1438">
          <w:tblGrid>
            <w:gridCol w:w="1843"/>
            <w:gridCol w:w="1286"/>
            <w:gridCol w:w="1531"/>
          </w:tblGrid>
        </w:tblGridChange>
      </w:tblGrid>
      <w:tr w:rsidR="003B37A7" w14:paraId="51133F96" w14:textId="77777777" w:rsidTr="00AF517A">
        <w:trPr>
          <w:jc w:val="center"/>
          <w:trPrChange w:id="1439" w:author="jkwang" w:date="2019-05-16T09:08:00Z">
            <w:trPr>
              <w:jc w:val="center"/>
            </w:trPr>
          </w:trPrChange>
        </w:trPr>
        <w:tc>
          <w:tcPr>
            <w:tcW w:w="4660" w:type="dxa"/>
            <w:gridSpan w:val="3"/>
            <w:tcBorders>
              <w:top w:val="nil"/>
              <w:bottom w:val="single" w:sz="12" w:space="0" w:color="auto"/>
            </w:tcBorders>
            <w:tcPrChange w:id="1440" w:author="jkwang" w:date="2019-05-16T09:08:00Z">
              <w:tcPr>
                <w:tcW w:w="4660" w:type="dxa"/>
                <w:gridSpan w:val="3"/>
                <w:tcBorders>
                  <w:top w:val="nil"/>
                  <w:bottom w:val="single" w:sz="12" w:space="0" w:color="auto"/>
                </w:tcBorders>
              </w:tcPr>
            </w:tcPrChange>
          </w:tcPr>
          <w:p w14:paraId="74256750" w14:textId="157AFFFF" w:rsidR="003B37A7" w:rsidRPr="00FE36A2" w:rsidDel="00FE36A2" w:rsidRDefault="00FE36A2">
            <w:pPr>
              <w:pStyle w:val="ae"/>
              <w:spacing w:line="0" w:lineRule="atLeast"/>
              <w:rPr>
                <w:del w:id="1441" w:author="jkwang" w:date="2019-05-16T10:57:00Z"/>
                <w:rFonts w:ascii="Linux Libertine" w:eastAsiaTheme="minorHAnsi" w:hAnsi="Linux Libertine" w:cstheme="minorBidi"/>
                <w:noProof w:val="0"/>
                <w:sz w:val="18"/>
                <w:szCs w:val="22"/>
                <w:lang w:eastAsia="it-IT"/>
                <w14:ligatures w14:val="standard"/>
                <w:rPrChange w:id="1442" w:author="jkwang" w:date="2019-05-16T10:57:00Z">
                  <w:rPr>
                    <w:del w:id="1443" w:author="jkwang" w:date="2019-05-16T10:57:00Z"/>
                    <w:smallCaps/>
                    <w:lang w:val="en-AU"/>
                  </w:rPr>
                </w:rPrChange>
              </w:rPr>
            </w:pPr>
            <w:ins w:id="1444" w:author="jkwang" w:date="2019-05-16T10:57: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sidR="00942E04">
                <w:rPr>
                  <w:rFonts w:ascii="Linux Libertine" w:eastAsiaTheme="minorHAnsi" w:hAnsi="Linux Libertine" w:cstheme="minorBidi"/>
                  <w:noProof w:val="0"/>
                  <w:sz w:val="18"/>
                  <w:szCs w:val="22"/>
                  <w:lang w:eastAsia="it-IT"/>
                  <w14:ligatures w14:val="standard"/>
                </w:rPr>
                <w:t>3</w:t>
              </w:r>
            </w:ins>
            <w:ins w:id="1445" w:author="jkwang" w:date="2019-05-16T10:58:00Z">
              <w:r w:rsidR="00942E04">
                <w:rPr>
                  <w:rFonts w:ascii="Linux Libertine" w:eastAsiaTheme="minorHAnsi" w:hAnsi="Linux Libertine" w:cstheme="minorBidi"/>
                  <w:noProof w:val="0"/>
                  <w:sz w:val="18"/>
                  <w:szCs w:val="22"/>
                  <w:lang w:eastAsia="it-IT"/>
                  <w14:ligatures w14:val="standard"/>
                </w:rPr>
                <w:t>.</w:t>
              </w:r>
            </w:ins>
            <w:del w:id="1446" w:author="jkwang" w:date="2019-05-16T10:57:00Z">
              <w:r w:rsidR="003B37A7" w:rsidRPr="00FE36A2" w:rsidDel="00FE36A2">
                <w:rPr>
                  <w:rFonts w:ascii="Linux Libertine" w:eastAsiaTheme="minorHAnsi" w:hAnsi="Linux Libertine" w:cstheme="minorBidi"/>
                  <w:noProof w:val="0"/>
                  <w:sz w:val="18"/>
                  <w:szCs w:val="22"/>
                  <w:lang w:eastAsia="it-IT"/>
                  <w14:ligatures w14:val="standard"/>
                  <w:rPrChange w:id="1447" w:author="jkwang" w:date="2019-05-16T10:57:00Z">
                    <w:rPr>
                      <w:caps/>
                    </w:rPr>
                  </w:rPrChange>
                </w:rPr>
                <w:delText xml:space="preserve">TABLE </w:delText>
              </w:r>
              <w:r w:rsidR="00BB36EF" w:rsidRPr="00FE36A2" w:rsidDel="00FE36A2">
                <w:rPr>
                  <w:rFonts w:ascii="Linux Libertine" w:eastAsiaTheme="minorHAnsi" w:hAnsi="Linux Libertine" w:cstheme="minorBidi"/>
                  <w:noProof w:val="0"/>
                  <w:sz w:val="18"/>
                  <w:szCs w:val="22"/>
                  <w:lang w:eastAsia="it-IT"/>
                  <w14:ligatures w14:val="standard"/>
                  <w:rPrChange w:id="1448" w:author="jkwang" w:date="2019-05-16T10:57:00Z">
                    <w:rPr>
                      <w:caps/>
                    </w:rPr>
                  </w:rPrChange>
                </w:rPr>
                <w:delText>III</w:delText>
              </w:r>
            </w:del>
          </w:p>
          <w:p w14:paraId="59F96E8F" w14:textId="3A1BD366" w:rsidR="003B37A7" w:rsidRPr="00FE36A2" w:rsidRDefault="00942E04">
            <w:pPr>
              <w:pStyle w:val="ae"/>
              <w:spacing w:line="0" w:lineRule="atLeast"/>
              <w:rPr>
                <w:rFonts w:ascii="Linux Libertine" w:eastAsiaTheme="minorHAnsi" w:hAnsi="Linux Libertine" w:cstheme="minorBidi"/>
                <w:noProof w:val="0"/>
                <w:sz w:val="18"/>
                <w:szCs w:val="22"/>
                <w:lang w:eastAsia="it-IT"/>
                <w14:ligatures w14:val="standard"/>
                <w:rPrChange w:id="1449" w:author="jkwang" w:date="2019-05-16T10:57:00Z">
                  <w:rPr>
                    <w:lang w:val="en-AU" w:eastAsia="en-US"/>
                  </w:rPr>
                </w:rPrChange>
              </w:rPr>
            </w:pPr>
            <w:ins w:id="1450" w:author="jkwang" w:date="2019-05-16T10:58:00Z">
              <w:r>
                <w:rPr>
                  <w:rFonts w:ascii="Linux Libertine" w:eastAsiaTheme="minorHAnsi" w:hAnsi="Linux Libertine" w:cstheme="minorBidi"/>
                  <w:noProof w:val="0"/>
                  <w:sz w:val="18"/>
                  <w:szCs w:val="22"/>
                  <w:lang w:eastAsia="it-IT"/>
                  <w14:ligatures w14:val="standard"/>
                </w:rPr>
                <w:t xml:space="preserve"> </w:t>
              </w:r>
            </w:ins>
            <w:r w:rsidR="00734DEA" w:rsidRPr="00FE36A2">
              <w:rPr>
                <w:rFonts w:ascii="Linux Libertine" w:eastAsiaTheme="minorHAnsi" w:hAnsi="Linux Libertine" w:cstheme="minorBidi"/>
                <w:noProof w:val="0"/>
                <w:sz w:val="18"/>
                <w:szCs w:val="22"/>
                <w:lang w:eastAsia="it-IT"/>
                <w14:ligatures w14:val="standard"/>
                <w:rPrChange w:id="1451" w:author="jkwang" w:date="2019-05-16T10:57:00Z">
                  <w:rPr>
                    <w:smallCaps/>
                    <w:lang w:val="en-AU"/>
                  </w:rPr>
                </w:rPrChange>
              </w:rPr>
              <w:t>D</w:t>
            </w:r>
            <w:ins w:id="1452" w:author="jkwang" w:date="2019-05-16T10:58:00Z">
              <w:r w:rsidR="00A41563">
                <w:rPr>
                  <w:rFonts w:ascii="Linux Libertine" w:eastAsiaTheme="minorHAnsi" w:hAnsi="Linux Libertine" w:cstheme="minorBidi"/>
                  <w:noProof w:val="0"/>
                  <w:sz w:val="18"/>
                  <w:szCs w:val="22"/>
                  <w:lang w:eastAsia="it-IT"/>
                  <w14:ligatures w14:val="standard"/>
                </w:rPr>
                <w:t>e</w:t>
              </w:r>
            </w:ins>
            <w:r w:rsidR="00734DEA" w:rsidRPr="00FE36A2">
              <w:rPr>
                <w:rFonts w:ascii="Linux Libertine" w:eastAsiaTheme="minorHAnsi" w:hAnsi="Linux Libertine" w:cstheme="minorBidi"/>
                <w:noProof w:val="0"/>
                <w:sz w:val="18"/>
                <w:szCs w:val="22"/>
                <w:lang w:eastAsia="it-IT"/>
                <w14:ligatures w14:val="standard"/>
                <w:rPrChange w:id="1453" w:author="jkwang" w:date="2019-05-16T10:57:00Z">
                  <w:rPr>
                    <w:smallCaps/>
                    <w:lang w:val="en-AU"/>
                  </w:rPr>
                </w:rPrChange>
              </w:rPr>
              <w:t xml:space="preserve">tection Result </w:t>
            </w:r>
            <w:proofErr w:type="gramStart"/>
            <w:r w:rsidR="00363437" w:rsidRPr="00FE36A2">
              <w:rPr>
                <w:rFonts w:ascii="Linux Libertine" w:eastAsiaTheme="minorHAnsi" w:hAnsi="Linux Libertine" w:cstheme="minorBidi"/>
                <w:noProof w:val="0"/>
                <w:sz w:val="18"/>
                <w:szCs w:val="22"/>
                <w:lang w:eastAsia="it-IT"/>
                <w14:ligatures w14:val="standard"/>
                <w:rPrChange w:id="1454" w:author="jkwang" w:date="2019-05-16T10:57:00Z">
                  <w:rPr>
                    <w:smallCaps/>
                    <w:lang w:val="en-AU"/>
                  </w:rPr>
                </w:rPrChange>
              </w:rPr>
              <w:t>O</w:t>
            </w:r>
            <w:r w:rsidR="00947AA2" w:rsidRPr="00FE36A2">
              <w:rPr>
                <w:rFonts w:ascii="Linux Libertine" w:eastAsiaTheme="minorHAnsi" w:hAnsi="Linux Libertine" w:cstheme="minorBidi"/>
                <w:noProof w:val="0"/>
                <w:sz w:val="18"/>
                <w:szCs w:val="22"/>
                <w:lang w:eastAsia="it-IT"/>
                <w14:ligatures w14:val="standard"/>
                <w:rPrChange w:id="1455" w:author="jkwang" w:date="2019-05-16T10:57:00Z">
                  <w:rPr>
                    <w:smallCaps/>
                    <w:lang w:val="en-AU"/>
                  </w:rPr>
                </w:rPrChange>
              </w:rPr>
              <w:t>f</w:t>
            </w:r>
            <w:proofErr w:type="gramEnd"/>
            <w:r w:rsidR="00947AA2" w:rsidRPr="00FE36A2">
              <w:rPr>
                <w:rFonts w:ascii="Linux Libertine" w:eastAsiaTheme="minorHAnsi" w:hAnsi="Linux Libertine" w:cstheme="minorBidi"/>
                <w:noProof w:val="0"/>
                <w:sz w:val="18"/>
                <w:szCs w:val="22"/>
                <w:lang w:eastAsia="it-IT"/>
                <w14:ligatures w14:val="standard"/>
                <w:rPrChange w:id="1456" w:author="jkwang" w:date="2019-05-16T10:57:00Z">
                  <w:rPr>
                    <w:smallCaps/>
                    <w:lang w:val="en-AU"/>
                  </w:rPr>
                </w:rPrChange>
              </w:rPr>
              <w:t xml:space="preserve"> </w:t>
            </w:r>
            <w:r w:rsidR="003B37A7" w:rsidRPr="00FE36A2">
              <w:rPr>
                <w:rFonts w:ascii="Linux Libertine" w:eastAsiaTheme="minorHAnsi" w:hAnsi="Linux Libertine" w:cstheme="minorBidi"/>
                <w:noProof w:val="0"/>
                <w:sz w:val="18"/>
                <w:szCs w:val="22"/>
                <w:lang w:eastAsia="it-IT"/>
                <w14:ligatures w14:val="standard"/>
                <w:rPrChange w:id="1457" w:author="jkwang" w:date="2019-05-16T10:57:00Z">
                  <w:rPr>
                    <w:smallCaps/>
                    <w:lang w:val="en-AU"/>
                  </w:rPr>
                </w:rPrChange>
              </w:rPr>
              <w:t xml:space="preserve">Image Processing </w:t>
            </w:r>
            <w:r w:rsidR="00947AA2" w:rsidRPr="00FE36A2">
              <w:rPr>
                <w:rFonts w:ascii="Linux Libertine" w:eastAsiaTheme="minorHAnsi" w:hAnsi="Linux Libertine" w:cstheme="minorBidi"/>
                <w:noProof w:val="0"/>
                <w:sz w:val="18"/>
                <w:szCs w:val="22"/>
                <w:lang w:eastAsia="it-IT"/>
                <w14:ligatures w14:val="standard"/>
                <w:rPrChange w:id="1458" w:author="jkwang" w:date="2019-05-16T10:57:00Z">
                  <w:rPr>
                    <w:smallCaps/>
                    <w:lang w:val="en-AU"/>
                  </w:rPr>
                </w:rPrChange>
              </w:rPr>
              <w:t>Algorithm</w:t>
            </w:r>
            <w:r w:rsidR="003B37A7" w:rsidRPr="00FE36A2">
              <w:rPr>
                <w:rFonts w:ascii="Linux Libertine" w:eastAsiaTheme="minorHAnsi" w:hAnsi="Linux Libertine" w:cstheme="minorBidi"/>
                <w:noProof w:val="0"/>
                <w:sz w:val="18"/>
                <w:szCs w:val="22"/>
                <w:lang w:eastAsia="it-IT"/>
                <w14:ligatures w14:val="standard"/>
                <w:rPrChange w:id="1459" w:author="jkwang" w:date="2019-05-16T10:57:00Z">
                  <w:rPr>
                    <w:smallCaps/>
                    <w:lang w:val="en-AU"/>
                  </w:rPr>
                </w:rPrChange>
              </w:rPr>
              <w:t xml:space="preserve"> </w:t>
            </w:r>
          </w:p>
        </w:tc>
      </w:tr>
      <w:tr w:rsidR="003B37A7" w14:paraId="3C3A3778" w14:textId="77777777" w:rsidTr="00942E04">
        <w:trPr>
          <w:jc w:val="center"/>
          <w:trPrChange w:id="1460" w:author="jkwang" w:date="2019-05-16T10:57:00Z">
            <w:trPr>
              <w:jc w:val="center"/>
            </w:trPr>
          </w:trPrChange>
        </w:trPr>
        <w:tc>
          <w:tcPr>
            <w:tcW w:w="1985" w:type="dxa"/>
            <w:tcBorders>
              <w:top w:val="single" w:sz="12" w:space="0" w:color="auto"/>
              <w:bottom w:val="single" w:sz="6" w:space="0" w:color="auto"/>
            </w:tcBorders>
            <w:tcPrChange w:id="1461" w:author="jkwang" w:date="2019-05-16T10:57:00Z">
              <w:tcPr>
                <w:tcW w:w="1843" w:type="dxa"/>
                <w:tcBorders>
                  <w:top w:val="single" w:sz="12" w:space="0" w:color="auto"/>
                  <w:bottom w:val="single" w:sz="6" w:space="0" w:color="auto"/>
                </w:tcBorders>
              </w:tcPr>
            </w:tcPrChange>
          </w:tcPr>
          <w:p w14:paraId="6A7B3CF3"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462" w:author="jkwang" w:date="2019-05-16T10:57:00Z">
                  <w:rPr>
                    <w:rFonts w:ascii="Times New Roman" w:eastAsia="等线" w:hAnsi="Times New Roman" w:cs="Times New Roman"/>
                    <w:noProof/>
                    <w:sz w:val="16"/>
                    <w:lang w:eastAsia="zh-CN"/>
                  </w:rPr>
                </w:rPrChange>
              </w:rPr>
              <w:pPrChange w:id="1463"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4" w:author="jkwang" w:date="2019-05-16T10:57:00Z">
                  <w:rPr>
                    <w:rFonts w:eastAsia="等线"/>
                  </w:rPr>
                </w:rPrChange>
              </w:rPr>
              <w:t>Defect</w:t>
            </w:r>
          </w:p>
        </w:tc>
        <w:tc>
          <w:tcPr>
            <w:tcW w:w="1276" w:type="dxa"/>
            <w:tcBorders>
              <w:top w:val="single" w:sz="12" w:space="0" w:color="auto"/>
              <w:bottom w:val="single" w:sz="6" w:space="0" w:color="auto"/>
            </w:tcBorders>
            <w:tcPrChange w:id="1465" w:author="jkwang" w:date="2019-05-16T10:57:00Z">
              <w:tcPr>
                <w:tcW w:w="1286" w:type="dxa"/>
                <w:tcBorders>
                  <w:top w:val="single" w:sz="12" w:space="0" w:color="auto"/>
                  <w:bottom w:val="single" w:sz="6" w:space="0" w:color="auto"/>
                </w:tcBorders>
              </w:tcPr>
            </w:tcPrChange>
          </w:tcPr>
          <w:p w14:paraId="14DE1FDB"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466" w:author="jkwang" w:date="2019-05-16T10:57:00Z">
                  <w:rPr>
                    <w:rFonts w:ascii="Times New Roman" w:eastAsia="等线" w:hAnsi="Times New Roman" w:cs="Times New Roman"/>
                    <w:noProof/>
                    <w:sz w:val="16"/>
                    <w:lang w:eastAsia="zh-CN"/>
                  </w:rPr>
                </w:rPrChange>
              </w:rPr>
              <w:pPrChange w:id="1467"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8" w:author="jkwang" w:date="2019-05-16T10:57:00Z">
                  <w:rPr>
                    <w:rFonts w:eastAsia="等线"/>
                  </w:rPr>
                </w:rPrChange>
              </w:rPr>
              <w:t>D</w:t>
            </w:r>
            <w:r w:rsidR="00F45DE6" w:rsidRPr="00FE36A2">
              <w:rPr>
                <w:rFonts w:ascii="Linux Libertine" w:eastAsiaTheme="minorHAnsi" w:hAnsi="Linux Libertine" w:cstheme="minorBidi"/>
                <w:noProof w:val="0"/>
                <w:sz w:val="18"/>
                <w:szCs w:val="22"/>
                <w:lang w:eastAsia="it-IT"/>
                <w14:ligatures w14:val="standard"/>
                <w:rPrChange w:id="1469" w:author="jkwang" w:date="2019-05-16T10:57:00Z">
                  <w:rPr>
                    <w:rFonts w:eastAsia="等线"/>
                  </w:rPr>
                </w:rPrChange>
              </w:rPr>
              <w:t>etection rate</w:t>
            </w:r>
          </w:p>
        </w:tc>
        <w:tc>
          <w:tcPr>
            <w:tcW w:w="1399" w:type="dxa"/>
            <w:tcBorders>
              <w:top w:val="single" w:sz="12" w:space="0" w:color="auto"/>
              <w:bottom w:val="single" w:sz="6" w:space="0" w:color="auto"/>
            </w:tcBorders>
            <w:tcPrChange w:id="1470" w:author="jkwang" w:date="2019-05-16T10:57:00Z">
              <w:tcPr>
                <w:tcW w:w="1531" w:type="dxa"/>
                <w:tcBorders>
                  <w:top w:val="single" w:sz="12" w:space="0" w:color="auto"/>
                  <w:bottom w:val="single" w:sz="6" w:space="0" w:color="auto"/>
                </w:tcBorders>
              </w:tcPr>
            </w:tcPrChange>
          </w:tcPr>
          <w:p w14:paraId="2878C56A"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471" w:author="jkwang" w:date="2019-05-16T10:57:00Z">
                  <w:rPr>
                    <w:rFonts w:ascii="Times New Roman" w:eastAsia="等线" w:hAnsi="Times New Roman" w:cs="Times New Roman"/>
                    <w:noProof/>
                    <w:sz w:val="16"/>
                    <w:lang w:eastAsia="zh-CN"/>
                  </w:rPr>
                </w:rPrChange>
              </w:rPr>
              <w:pPrChange w:id="1472"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73" w:author="jkwang" w:date="2019-05-16T10:57:00Z">
                  <w:rPr>
                    <w:rFonts w:eastAsia="等线"/>
                  </w:rPr>
                </w:rPrChange>
              </w:rPr>
              <w:t>E</w:t>
            </w:r>
            <w:r w:rsidR="00C136E4" w:rsidRPr="00FE36A2">
              <w:rPr>
                <w:rFonts w:ascii="Linux Libertine" w:eastAsiaTheme="minorHAnsi" w:hAnsi="Linux Libertine" w:cstheme="minorBidi"/>
                <w:noProof w:val="0"/>
                <w:sz w:val="18"/>
                <w:szCs w:val="22"/>
                <w:lang w:eastAsia="it-IT"/>
                <w14:ligatures w14:val="standard"/>
                <w:rPrChange w:id="1474" w:author="jkwang" w:date="2019-05-16T10:57:00Z">
                  <w:rPr>
                    <w:rFonts w:eastAsia="等线"/>
                  </w:rPr>
                </w:rPrChange>
              </w:rPr>
              <w:t>rror</w:t>
            </w:r>
            <w:r w:rsidR="003B37A7" w:rsidRPr="00FE36A2">
              <w:rPr>
                <w:rFonts w:ascii="Linux Libertine" w:eastAsiaTheme="minorHAnsi" w:hAnsi="Linux Libertine" w:cstheme="minorBidi"/>
                <w:noProof w:val="0"/>
                <w:sz w:val="18"/>
                <w:szCs w:val="22"/>
                <w:lang w:eastAsia="it-IT"/>
                <w14:ligatures w14:val="standard"/>
                <w:rPrChange w:id="1475" w:author="jkwang" w:date="2019-05-16T10:57:00Z">
                  <w:rPr>
                    <w:rFonts w:eastAsia="等线"/>
                  </w:rPr>
                </w:rPrChange>
              </w:rPr>
              <w:t xml:space="preserve"> rate</w:t>
            </w:r>
          </w:p>
        </w:tc>
      </w:tr>
      <w:tr w:rsidR="003B37A7" w14:paraId="61369B9C" w14:textId="77777777" w:rsidTr="00942E04">
        <w:trPr>
          <w:jc w:val="center"/>
          <w:trPrChange w:id="1476" w:author="jkwang" w:date="2019-05-16T10:57:00Z">
            <w:trPr>
              <w:jc w:val="center"/>
            </w:trPr>
          </w:trPrChange>
        </w:trPr>
        <w:tc>
          <w:tcPr>
            <w:tcW w:w="1985" w:type="dxa"/>
            <w:tcBorders>
              <w:top w:val="single" w:sz="6" w:space="0" w:color="auto"/>
              <w:bottom w:val="nil"/>
            </w:tcBorders>
            <w:tcPrChange w:id="1477" w:author="jkwang" w:date="2019-05-16T10:57:00Z">
              <w:tcPr>
                <w:tcW w:w="1843" w:type="dxa"/>
                <w:tcBorders>
                  <w:top w:val="single" w:sz="6" w:space="0" w:color="auto"/>
                  <w:bottom w:val="nil"/>
                </w:tcBorders>
              </w:tcPr>
            </w:tcPrChange>
          </w:tcPr>
          <w:p w14:paraId="206EC6C5"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478" w:author="jkwang" w:date="2019-05-16T10:57:00Z">
                  <w:rPr>
                    <w:rFonts w:ascii="Times New Roman" w:eastAsia="等线" w:hAnsi="Times New Roman" w:cs="Times New Roman"/>
                    <w:noProof/>
                    <w:sz w:val="16"/>
                    <w:lang w:eastAsia="zh-CN"/>
                  </w:rPr>
                </w:rPrChange>
              </w:rPr>
              <w:pPrChange w:id="1479"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0"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481"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82" w:author="jkwang" w:date="2019-05-16T10:57:00Z">
                  <w:rPr>
                    <w:rFonts w:eastAsia="等线"/>
                  </w:rPr>
                </w:rPrChange>
              </w:rPr>
              <w:t xml:space="preserve">workpiece </w:t>
            </w:r>
          </w:p>
        </w:tc>
        <w:tc>
          <w:tcPr>
            <w:tcW w:w="1276" w:type="dxa"/>
            <w:tcBorders>
              <w:top w:val="single" w:sz="6" w:space="0" w:color="auto"/>
              <w:bottom w:val="nil"/>
            </w:tcBorders>
            <w:tcPrChange w:id="1483" w:author="jkwang" w:date="2019-05-16T10:57:00Z">
              <w:tcPr>
                <w:tcW w:w="1286" w:type="dxa"/>
                <w:tcBorders>
                  <w:top w:val="single" w:sz="6" w:space="0" w:color="auto"/>
                  <w:bottom w:val="nil"/>
                </w:tcBorders>
              </w:tcPr>
            </w:tcPrChange>
          </w:tcPr>
          <w:p w14:paraId="54CC34AE"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484" w:author="jkwang" w:date="2019-05-16T10:57:00Z">
                  <w:rPr>
                    <w:rFonts w:ascii="Times New Roman" w:eastAsia="等线" w:hAnsi="Times New Roman" w:cs="Times New Roman"/>
                    <w:noProof/>
                    <w:sz w:val="16"/>
                    <w:lang w:eastAsia="zh-CN"/>
                  </w:rPr>
                </w:rPrChange>
              </w:rPr>
              <w:pPrChange w:id="1485"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6" w:author="jkwang" w:date="2019-05-16T10:57:00Z">
                  <w:rPr>
                    <w:rFonts w:eastAsia="等线"/>
                  </w:rPr>
                </w:rPrChange>
              </w:rPr>
              <w:t>100</w:t>
            </w:r>
            <w:r w:rsidR="003B37A7" w:rsidRPr="00FE36A2">
              <w:rPr>
                <w:rFonts w:ascii="Linux Libertine" w:eastAsiaTheme="minorHAnsi" w:hAnsi="Linux Libertine" w:cstheme="minorBidi"/>
                <w:noProof w:val="0"/>
                <w:sz w:val="18"/>
                <w:szCs w:val="22"/>
                <w:lang w:eastAsia="it-IT"/>
                <w14:ligatures w14:val="standard"/>
                <w:rPrChange w:id="1487" w:author="jkwang" w:date="2019-05-16T10:57:00Z">
                  <w:rPr>
                    <w:rFonts w:eastAsia="等线"/>
                  </w:rPr>
                </w:rPrChange>
              </w:rPr>
              <w:t>%</w:t>
            </w:r>
          </w:p>
        </w:tc>
        <w:tc>
          <w:tcPr>
            <w:tcW w:w="1399" w:type="dxa"/>
            <w:tcBorders>
              <w:top w:val="single" w:sz="6" w:space="0" w:color="auto"/>
              <w:bottom w:val="nil"/>
            </w:tcBorders>
            <w:tcPrChange w:id="1488" w:author="jkwang" w:date="2019-05-16T10:57:00Z">
              <w:tcPr>
                <w:tcW w:w="1531" w:type="dxa"/>
                <w:tcBorders>
                  <w:top w:val="single" w:sz="6" w:space="0" w:color="auto"/>
                  <w:bottom w:val="nil"/>
                </w:tcBorders>
              </w:tcPr>
            </w:tcPrChange>
          </w:tcPr>
          <w:p w14:paraId="390DCB22"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489" w:author="jkwang" w:date="2019-05-16T10:57:00Z">
                  <w:rPr>
                    <w:rFonts w:ascii="Times New Roman" w:eastAsia="等线" w:hAnsi="Times New Roman" w:cs="Times New Roman"/>
                    <w:noProof/>
                    <w:sz w:val="16"/>
                    <w:lang w:eastAsia="zh-CN"/>
                  </w:rPr>
                </w:rPrChange>
              </w:rPr>
              <w:pPrChange w:id="1490"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1" w:author="jkwang" w:date="2019-05-16T10:57:00Z">
                  <w:rPr>
                    <w:rFonts w:eastAsia="等线"/>
                  </w:rPr>
                </w:rPrChange>
              </w:rPr>
              <w:t>0</w:t>
            </w:r>
            <w:r w:rsidR="0001766C" w:rsidRPr="00FE36A2">
              <w:rPr>
                <w:rFonts w:ascii="Linux Libertine" w:eastAsiaTheme="minorHAnsi" w:hAnsi="Linux Libertine" w:cstheme="minorBidi"/>
                <w:noProof w:val="0"/>
                <w:sz w:val="18"/>
                <w:szCs w:val="22"/>
                <w:lang w:eastAsia="it-IT"/>
                <w14:ligatures w14:val="standard"/>
                <w:rPrChange w:id="1492" w:author="jkwang" w:date="2019-05-16T10:57:00Z">
                  <w:rPr>
                    <w:rFonts w:eastAsia="等线"/>
                  </w:rPr>
                </w:rPrChange>
              </w:rPr>
              <w:t>%</w:t>
            </w:r>
          </w:p>
        </w:tc>
      </w:tr>
      <w:tr w:rsidR="003B37A7" w14:paraId="60F3646E" w14:textId="77777777" w:rsidTr="00942E04">
        <w:trPr>
          <w:jc w:val="center"/>
          <w:trPrChange w:id="1493" w:author="jkwang" w:date="2019-05-16T10:57:00Z">
            <w:trPr>
              <w:jc w:val="center"/>
            </w:trPr>
          </w:trPrChange>
        </w:trPr>
        <w:tc>
          <w:tcPr>
            <w:tcW w:w="1985" w:type="dxa"/>
            <w:tcBorders>
              <w:top w:val="nil"/>
              <w:bottom w:val="nil"/>
            </w:tcBorders>
            <w:tcPrChange w:id="1494" w:author="jkwang" w:date="2019-05-16T10:57:00Z">
              <w:tcPr>
                <w:tcW w:w="1843" w:type="dxa"/>
                <w:tcBorders>
                  <w:top w:val="nil"/>
                  <w:bottom w:val="nil"/>
                </w:tcBorders>
              </w:tcPr>
            </w:tcPrChange>
          </w:tcPr>
          <w:p w14:paraId="06FC9BB9"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495" w:author="jkwang" w:date="2019-05-16T10:57:00Z">
                  <w:rPr>
                    <w:rFonts w:ascii="Times New Roman" w:eastAsia="等线" w:hAnsi="Times New Roman" w:cs="Times New Roman"/>
                    <w:noProof/>
                    <w:sz w:val="16"/>
                    <w:lang w:eastAsia="zh-CN"/>
                  </w:rPr>
                </w:rPrChange>
              </w:rPr>
              <w:pPrChange w:id="1496"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7"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498"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99" w:author="jkwang" w:date="2019-05-16T10:57:00Z">
                  <w:rPr>
                    <w:rFonts w:eastAsia="等线"/>
                  </w:rPr>
                </w:rPrChange>
              </w:rPr>
              <w:t>cotton core</w:t>
            </w:r>
          </w:p>
        </w:tc>
        <w:tc>
          <w:tcPr>
            <w:tcW w:w="1276" w:type="dxa"/>
            <w:tcBorders>
              <w:top w:val="nil"/>
              <w:bottom w:val="nil"/>
            </w:tcBorders>
            <w:tcPrChange w:id="1500" w:author="jkwang" w:date="2019-05-16T10:57:00Z">
              <w:tcPr>
                <w:tcW w:w="1286" w:type="dxa"/>
                <w:tcBorders>
                  <w:top w:val="nil"/>
                  <w:bottom w:val="nil"/>
                </w:tcBorders>
              </w:tcPr>
            </w:tcPrChange>
          </w:tcPr>
          <w:p w14:paraId="23EEB8D6"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501" w:author="jkwang" w:date="2019-05-16T10:57:00Z">
                  <w:rPr>
                    <w:rFonts w:ascii="Times New Roman" w:eastAsia="等线" w:hAnsi="Times New Roman" w:cs="Times New Roman"/>
                    <w:noProof/>
                    <w:sz w:val="16"/>
                    <w:lang w:eastAsia="zh-CN"/>
                  </w:rPr>
                </w:rPrChange>
              </w:rPr>
              <w:pPrChange w:id="1502"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03" w:author="jkwang" w:date="2019-05-16T10:57:00Z">
                  <w:rPr>
                    <w:rFonts w:eastAsia="等线"/>
                  </w:rPr>
                </w:rPrChange>
              </w:rPr>
              <w:t>100%</w:t>
            </w:r>
          </w:p>
        </w:tc>
        <w:tc>
          <w:tcPr>
            <w:tcW w:w="1399" w:type="dxa"/>
            <w:tcBorders>
              <w:top w:val="nil"/>
              <w:bottom w:val="nil"/>
            </w:tcBorders>
            <w:tcPrChange w:id="1504" w:author="jkwang" w:date="2019-05-16T10:57:00Z">
              <w:tcPr>
                <w:tcW w:w="1531" w:type="dxa"/>
                <w:tcBorders>
                  <w:top w:val="nil"/>
                  <w:bottom w:val="nil"/>
                </w:tcBorders>
              </w:tcPr>
            </w:tcPrChange>
          </w:tcPr>
          <w:p w14:paraId="1835BF2A" w14:textId="77777777" w:rsidR="003B37A7" w:rsidRPr="00FE36A2" w:rsidRDefault="0001766C">
            <w:pPr>
              <w:pStyle w:val="ae"/>
              <w:spacing w:line="0" w:lineRule="atLeast"/>
              <w:rPr>
                <w:rFonts w:ascii="Linux Libertine" w:eastAsiaTheme="minorHAnsi" w:hAnsi="Linux Libertine" w:cstheme="minorBidi"/>
                <w:noProof w:val="0"/>
                <w:sz w:val="18"/>
                <w:szCs w:val="22"/>
                <w:lang w:eastAsia="it-IT"/>
                <w14:ligatures w14:val="standard"/>
                <w:rPrChange w:id="1505" w:author="jkwang" w:date="2019-05-16T10:57:00Z">
                  <w:rPr>
                    <w:rFonts w:ascii="Times New Roman" w:eastAsia="等线" w:hAnsi="Times New Roman" w:cs="Times New Roman"/>
                    <w:noProof/>
                    <w:sz w:val="16"/>
                    <w:lang w:eastAsia="zh-CN"/>
                  </w:rPr>
                </w:rPrChange>
              </w:rPr>
              <w:pPrChange w:id="1506"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07" w:author="jkwang" w:date="2019-05-16T10:57:00Z">
                  <w:rPr>
                    <w:rFonts w:eastAsia="等线"/>
                  </w:rPr>
                </w:rPrChange>
              </w:rPr>
              <w:t>0%</w:t>
            </w:r>
          </w:p>
        </w:tc>
      </w:tr>
      <w:tr w:rsidR="003B37A7" w14:paraId="577AE656" w14:textId="77777777" w:rsidTr="00942E04">
        <w:trPr>
          <w:jc w:val="center"/>
          <w:trPrChange w:id="1508" w:author="jkwang" w:date="2019-05-16T10:57:00Z">
            <w:trPr>
              <w:jc w:val="center"/>
            </w:trPr>
          </w:trPrChange>
        </w:trPr>
        <w:tc>
          <w:tcPr>
            <w:tcW w:w="1985" w:type="dxa"/>
            <w:tcBorders>
              <w:top w:val="nil"/>
              <w:bottom w:val="nil"/>
            </w:tcBorders>
            <w:tcPrChange w:id="1509" w:author="jkwang" w:date="2019-05-16T10:57:00Z">
              <w:tcPr>
                <w:tcW w:w="1843" w:type="dxa"/>
                <w:tcBorders>
                  <w:top w:val="nil"/>
                  <w:bottom w:val="nil"/>
                </w:tcBorders>
              </w:tcPr>
            </w:tcPrChange>
          </w:tcPr>
          <w:p w14:paraId="7460B64F"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510" w:author="jkwang" w:date="2019-05-16T10:57:00Z">
                  <w:rPr>
                    <w:rFonts w:ascii="Times New Roman" w:eastAsia="等线" w:hAnsi="Times New Roman" w:cs="Times New Roman"/>
                    <w:noProof/>
                    <w:sz w:val="16"/>
                    <w:lang w:eastAsia="zh-CN"/>
                  </w:rPr>
                </w:rPrChange>
              </w:rPr>
              <w:pPrChange w:id="1511"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12"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513"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514" w:author="jkwang" w:date="2019-05-16T10:57:00Z">
                  <w:rPr>
                    <w:rFonts w:eastAsia="等线"/>
                  </w:rPr>
                </w:rPrChange>
              </w:rPr>
              <w:t xml:space="preserve">metal sheet </w:t>
            </w:r>
          </w:p>
        </w:tc>
        <w:tc>
          <w:tcPr>
            <w:tcW w:w="1276" w:type="dxa"/>
            <w:tcBorders>
              <w:top w:val="nil"/>
              <w:bottom w:val="nil"/>
            </w:tcBorders>
            <w:tcPrChange w:id="1515" w:author="jkwang" w:date="2019-05-16T10:57:00Z">
              <w:tcPr>
                <w:tcW w:w="1286" w:type="dxa"/>
                <w:tcBorders>
                  <w:top w:val="nil"/>
                  <w:bottom w:val="nil"/>
                </w:tcBorders>
              </w:tcPr>
            </w:tcPrChange>
          </w:tcPr>
          <w:p w14:paraId="3D3EF98C"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516" w:author="jkwang" w:date="2019-05-16T10:57:00Z">
                  <w:rPr>
                    <w:rFonts w:ascii="Times New Roman" w:eastAsia="等线" w:hAnsi="Times New Roman" w:cs="Times New Roman"/>
                    <w:noProof/>
                    <w:sz w:val="16"/>
                    <w:lang w:eastAsia="zh-CN"/>
                  </w:rPr>
                </w:rPrChange>
              </w:rPr>
              <w:pPrChange w:id="1517"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18" w:author="jkwang" w:date="2019-05-16T10:57:00Z">
                  <w:rPr>
                    <w:rFonts w:eastAsia="等线"/>
                  </w:rPr>
                </w:rPrChange>
              </w:rPr>
              <w:t>100%</w:t>
            </w:r>
          </w:p>
        </w:tc>
        <w:tc>
          <w:tcPr>
            <w:tcW w:w="1399" w:type="dxa"/>
            <w:tcBorders>
              <w:top w:val="nil"/>
              <w:bottom w:val="nil"/>
            </w:tcBorders>
            <w:tcPrChange w:id="1519" w:author="jkwang" w:date="2019-05-16T10:57:00Z">
              <w:tcPr>
                <w:tcW w:w="1531" w:type="dxa"/>
                <w:tcBorders>
                  <w:top w:val="nil"/>
                  <w:bottom w:val="nil"/>
                </w:tcBorders>
              </w:tcPr>
            </w:tcPrChange>
          </w:tcPr>
          <w:p w14:paraId="33F84BA6" w14:textId="77777777" w:rsidR="003B37A7" w:rsidRPr="00FE36A2" w:rsidRDefault="007911DD">
            <w:pPr>
              <w:pStyle w:val="ae"/>
              <w:spacing w:line="0" w:lineRule="atLeast"/>
              <w:rPr>
                <w:rFonts w:ascii="Linux Libertine" w:eastAsiaTheme="minorHAnsi" w:hAnsi="Linux Libertine" w:cstheme="minorBidi"/>
                <w:noProof w:val="0"/>
                <w:sz w:val="18"/>
                <w:szCs w:val="22"/>
                <w:lang w:eastAsia="it-IT"/>
                <w14:ligatures w14:val="standard"/>
                <w:rPrChange w:id="1520" w:author="jkwang" w:date="2019-05-16T10:57:00Z">
                  <w:rPr>
                    <w:rFonts w:ascii="Times New Roman" w:eastAsia="等线" w:hAnsi="Times New Roman" w:cs="Times New Roman"/>
                    <w:noProof/>
                    <w:sz w:val="16"/>
                    <w:lang w:eastAsia="zh-CN"/>
                  </w:rPr>
                </w:rPrChange>
              </w:rPr>
              <w:pPrChange w:id="1521"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22" w:author="jkwang" w:date="2019-05-16T10:57:00Z">
                  <w:rPr>
                    <w:rFonts w:eastAsia="等线"/>
                  </w:rPr>
                </w:rPrChange>
              </w:rPr>
              <w:t>0.43</w:t>
            </w:r>
            <w:r w:rsidR="0001766C" w:rsidRPr="00FE36A2">
              <w:rPr>
                <w:rFonts w:ascii="Linux Libertine" w:eastAsiaTheme="minorHAnsi" w:hAnsi="Linux Libertine" w:cstheme="minorBidi"/>
                <w:noProof w:val="0"/>
                <w:sz w:val="18"/>
                <w:szCs w:val="22"/>
                <w:lang w:eastAsia="it-IT"/>
                <w14:ligatures w14:val="standard"/>
                <w:rPrChange w:id="1523" w:author="jkwang" w:date="2019-05-16T10:57:00Z">
                  <w:rPr>
                    <w:rFonts w:eastAsia="等线"/>
                  </w:rPr>
                </w:rPrChange>
              </w:rPr>
              <w:t>%</w:t>
            </w:r>
          </w:p>
        </w:tc>
      </w:tr>
      <w:tr w:rsidR="003B37A7" w14:paraId="35646F4A" w14:textId="77777777" w:rsidTr="00942E04">
        <w:trPr>
          <w:jc w:val="center"/>
          <w:trPrChange w:id="1524" w:author="jkwang" w:date="2019-05-16T10:57:00Z">
            <w:trPr>
              <w:jc w:val="center"/>
            </w:trPr>
          </w:trPrChange>
        </w:trPr>
        <w:tc>
          <w:tcPr>
            <w:tcW w:w="1985" w:type="dxa"/>
            <w:tcBorders>
              <w:top w:val="nil"/>
              <w:bottom w:val="nil"/>
            </w:tcBorders>
            <w:tcPrChange w:id="1525" w:author="jkwang" w:date="2019-05-16T10:57:00Z">
              <w:tcPr>
                <w:tcW w:w="1843" w:type="dxa"/>
                <w:tcBorders>
                  <w:top w:val="nil"/>
                  <w:bottom w:val="nil"/>
                </w:tcBorders>
              </w:tcPr>
            </w:tcPrChange>
          </w:tcPr>
          <w:p w14:paraId="20E35294"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526" w:author="jkwang" w:date="2019-05-16T10:57:00Z">
                  <w:rPr>
                    <w:rFonts w:ascii="Times New Roman" w:eastAsia="等线" w:hAnsi="Times New Roman" w:cs="Times New Roman"/>
                    <w:noProof/>
                    <w:sz w:val="16"/>
                    <w:lang w:eastAsia="zh-CN"/>
                  </w:rPr>
                </w:rPrChange>
              </w:rPr>
              <w:pPrChange w:id="1527"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28" w:author="jkwang" w:date="2019-05-16T10:57:00Z">
                  <w:rPr>
                    <w:rFonts w:eastAsia="等线"/>
                  </w:rPr>
                </w:rPrChange>
              </w:rPr>
              <w:t>A</w:t>
            </w:r>
            <w:r w:rsidR="00BE24DE" w:rsidRPr="00FE36A2">
              <w:rPr>
                <w:rFonts w:ascii="Linux Libertine" w:eastAsiaTheme="minorHAnsi" w:hAnsi="Linux Libertine" w:cstheme="minorBidi"/>
                <w:noProof w:val="0"/>
                <w:sz w:val="18"/>
                <w:szCs w:val="22"/>
                <w:lang w:eastAsia="it-IT"/>
                <w14:ligatures w14:val="standard"/>
                <w:rPrChange w:id="1529" w:author="jkwang" w:date="2019-05-16T10:57:00Z">
                  <w:rPr>
                    <w:rFonts w:eastAsia="等线"/>
                  </w:rPr>
                </w:rPrChange>
              </w:rPr>
              <w:t>bnormal wire position</w:t>
            </w:r>
          </w:p>
        </w:tc>
        <w:tc>
          <w:tcPr>
            <w:tcW w:w="1276" w:type="dxa"/>
            <w:tcBorders>
              <w:top w:val="nil"/>
              <w:bottom w:val="nil"/>
            </w:tcBorders>
            <w:tcPrChange w:id="1530" w:author="jkwang" w:date="2019-05-16T10:57:00Z">
              <w:tcPr>
                <w:tcW w:w="1286" w:type="dxa"/>
                <w:tcBorders>
                  <w:top w:val="nil"/>
                  <w:bottom w:val="nil"/>
                </w:tcBorders>
              </w:tcPr>
            </w:tcPrChange>
          </w:tcPr>
          <w:p w14:paraId="4BE3A95E"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531" w:author="jkwang" w:date="2019-05-16T10:57:00Z">
                  <w:rPr>
                    <w:rFonts w:ascii="Times New Roman" w:eastAsia="等线" w:hAnsi="Times New Roman" w:cs="Times New Roman"/>
                    <w:noProof/>
                    <w:sz w:val="16"/>
                    <w:lang w:eastAsia="zh-CN"/>
                  </w:rPr>
                </w:rPrChange>
              </w:rPr>
              <w:pPrChange w:id="1532"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33" w:author="jkwang" w:date="2019-05-16T10:57:00Z">
                  <w:rPr>
                    <w:rFonts w:eastAsia="等线"/>
                  </w:rPr>
                </w:rPrChange>
              </w:rPr>
              <w:t>100%</w:t>
            </w:r>
          </w:p>
        </w:tc>
        <w:tc>
          <w:tcPr>
            <w:tcW w:w="1399" w:type="dxa"/>
            <w:tcBorders>
              <w:top w:val="nil"/>
              <w:bottom w:val="nil"/>
            </w:tcBorders>
            <w:tcPrChange w:id="1534" w:author="jkwang" w:date="2019-05-16T10:57:00Z">
              <w:tcPr>
                <w:tcW w:w="1531" w:type="dxa"/>
                <w:tcBorders>
                  <w:top w:val="nil"/>
                  <w:bottom w:val="nil"/>
                </w:tcBorders>
              </w:tcPr>
            </w:tcPrChange>
          </w:tcPr>
          <w:p w14:paraId="77E55E6D" w14:textId="77777777" w:rsidR="003B37A7" w:rsidRPr="00FE36A2" w:rsidRDefault="007911DD">
            <w:pPr>
              <w:pStyle w:val="ae"/>
              <w:spacing w:line="0" w:lineRule="atLeast"/>
              <w:rPr>
                <w:rFonts w:ascii="Linux Libertine" w:eastAsiaTheme="minorHAnsi" w:hAnsi="Linux Libertine" w:cstheme="minorBidi"/>
                <w:noProof w:val="0"/>
                <w:sz w:val="18"/>
                <w:szCs w:val="22"/>
                <w:lang w:eastAsia="it-IT"/>
                <w14:ligatures w14:val="standard"/>
                <w:rPrChange w:id="1535" w:author="jkwang" w:date="2019-05-16T10:57:00Z">
                  <w:rPr>
                    <w:rFonts w:ascii="Times New Roman" w:eastAsia="等线" w:hAnsi="Times New Roman" w:cs="Times New Roman"/>
                    <w:noProof/>
                    <w:sz w:val="16"/>
                    <w:lang w:eastAsia="zh-CN"/>
                  </w:rPr>
                </w:rPrChange>
              </w:rPr>
              <w:pPrChange w:id="1536"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37" w:author="jkwang" w:date="2019-05-16T10:57:00Z">
                  <w:rPr>
                    <w:rFonts w:eastAsia="等线"/>
                  </w:rPr>
                </w:rPrChange>
              </w:rPr>
              <w:t>0.85%</w:t>
            </w:r>
          </w:p>
        </w:tc>
      </w:tr>
      <w:tr w:rsidR="003B37A7" w14:paraId="6A605D70" w14:textId="77777777" w:rsidTr="00942E04">
        <w:trPr>
          <w:jc w:val="center"/>
          <w:trPrChange w:id="1538" w:author="jkwang" w:date="2019-05-16T10:57:00Z">
            <w:trPr>
              <w:jc w:val="center"/>
            </w:trPr>
          </w:trPrChange>
        </w:trPr>
        <w:tc>
          <w:tcPr>
            <w:tcW w:w="1985" w:type="dxa"/>
            <w:tcBorders>
              <w:top w:val="nil"/>
              <w:bottom w:val="single" w:sz="12" w:space="0" w:color="auto"/>
            </w:tcBorders>
            <w:tcPrChange w:id="1539" w:author="jkwang" w:date="2019-05-16T10:57:00Z">
              <w:tcPr>
                <w:tcW w:w="1843" w:type="dxa"/>
                <w:tcBorders>
                  <w:top w:val="nil"/>
                  <w:bottom w:val="single" w:sz="12" w:space="0" w:color="auto"/>
                </w:tcBorders>
              </w:tcPr>
            </w:tcPrChange>
          </w:tcPr>
          <w:p w14:paraId="690E2EBD" w14:textId="77777777" w:rsidR="003B37A7" w:rsidRPr="00FE36A2" w:rsidRDefault="00460A46">
            <w:pPr>
              <w:pStyle w:val="ae"/>
              <w:spacing w:line="0" w:lineRule="atLeast"/>
              <w:rPr>
                <w:rFonts w:ascii="Linux Libertine" w:eastAsiaTheme="minorHAnsi" w:hAnsi="Linux Libertine" w:cstheme="minorBidi"/>
                <w:noProof w:val="0"/>
                <w:sz w:val="18"/>
                <w:szCs w:val="22"/>
                <w:lang w:eastAsia="it-IT"/>
                <w14:ligatures w14:val="standard"/>
                <w:rPrChange w:id="1540" w:author="jkwang" w:date="2019-05-16T10:57:00Z">
                  <w:rPr>
                    <w:rFonts w:ascii="Times New Roman" w:eastAsia="等线" w:hAnsi="Times New Roman" w:cs="Times New Roman"/>
                    <w:noProof/>
                    <w:sz w:val="16"/>
                    <w:lang w:eastAsia="zh-CN"/>
                  </w:rPr>
                </w:rPrChange>
              </w:rPr>
              <w:pPrChange w:id="1541"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42" w:author="jkwang" w:date="2019-05-16T10:57:00Z">
                  <w:rPr>
                    <w:rFonts w:eastAsia="等线"/>
                  </w:rPr>
                </w:rPrChange>
              </w:rPr>
              <w:t>N</w:t>
            </w:r>
            <w:r w:rsidR="003B37A7" w:rsidRPr="00FE36A2">
              <w:rPr>
                <w:rFonts w:ascii="Linux Libertine" w:eastAsiaTheme="minorHAnsi" w:hAnsi="Linux Libertine" w:cstheme="minorBidi"/>
                <w:noProof w:val="0"/>
                <w:sz w:val="18"/>
                <w:szCs w:val="22"/>
                <w:lang w:eastAsia="it-IT"/>
                <w14:ligatures w14:val="standard"/>
                <w:rPrChange w:id="1543" w:author="jkwang" w:date="2019-05-16T10:57:00Z">
                  <w:rPr>
                    <w:rFonts w:eastAsia="等线"/>
                  </w:rPr>
                </w:rPrChange>
              </w:rPr>
              <w:t>ormal</w:t>
            </w:r>
          </w:p>
        </w:tc>
        <w:tc>
          <w:tcPr>
            <w:tcW w:w="1276" w:type="dxa"/>
            <w:tcBorders>
              <w:top w:val="nil"/>
              <w:bottom w:val="single" w:sz="12" w:space="0" w:color="auto"/>
            </w:tcBorders>
            <w:tcPrChange w:id="1544" w:author="jkwang" w:date="2019-05-16T10:57:00Z">
              <w:tcPr>
                <w:tcW w:w="1286" w:type="dxa"/>
                <w:tcBorders>
                  <w:top w:val="nil"/>
                  <w:bottom w:val="single" w:sz="12" w:space="0" w:color="auto"/>
                </w:tcBorders>
              </w:tcPr>
            </w:tcPrChange>
          </w:tcPr>
          <w:p w14:paraId="60240617" w14:textId="77777777" w:rsidR="003B37A7" w:rsidRPr="00FE36A2" w:rsidRDefault="00BC050F">
            <w:pPr>
              <w:pStyle w:val="ae"/>
              <w:spacing w:line="0" w:lineRule="atLeast"/>
              <w:rPr>
                <w:rFonts w:ascii="Linux Libertine" w:eastAsiaTheme="minorHAnsi" w:hAnsi="Linux Libertine" w:cstheme="minorBidi"/>
                <w:noProof w:val="0"/>
                <w:sz w:val="18"/>
                <w:szCs w:val="22"/>
                <w:lang w:eastAsia="it-IT"/>
                <w14:ligatures w14:val="standard"/>
                <w:rPrChange w:id="1545" w:author="jkwang" w:date="2019-05-16T10:57:00Z">
                  <w:rPr>
                    <w:rFonts w:ascii="Times New Roman" w:eastAsia="等线" w:hAnsi="Times New Roman" w:cs="Times New Roman"/>
                    <w:noProof/>
                    <w:sz w:val="16"/>
                    <w:lang w:eastAsia="zh-CN"/>
                  </w:rPr>
                </w:rPrChange>
              </w:rPr>
              <w:pPrChange w:id="1546"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47" w:author="jkwang" w:date="2019-05-16T10:57:00Z">
                  <w:rPr>
                    <w:rFonts w:eastAsia="等线"/>
                  </w:rPr>
                </w:rPrChange>
              </w:rPr>
              <w:t>98.72%</w:t>
            </w:r>
          </w:p>
        </w:tc>
        <w:tc>
          <w:tcPr>
            <w:tcW w:w="1399" w:type="dxa"/>
            <w:tcBorders>
              <w:top w:val="nil"/>
              <w:bottom w:val="single" w:sz="12" w:space="0" w:color="auto"/>
            </w:tcBorders>
            <w:tcPrChange w:id="1548" w:author="jkwang" w:date="2019-05-16T10:57:00Z">
              <w:tcPr>
                <w:tcW w:w="1531" w:type="dxa"/>
                <w:tcBorders>
                  <w:top w:val="nil"/>
                  <w:bottom w:val="single" w:sz="12" w:space="0" w:color="auto"/>
                </w:tcBorders>
              </w:tcPr>
            </w:tcPrChange>
          </w:tcPr>
          <w:p w14:paraId="610A7CBE" w14:textId="77777777" w:rsidR="003B37A7" w:rsidRPr="00FE36A2" w:rsidRDefault="000E600C">
            <w:pPr>
              <w:pStyle w:val="ae"/>
              <w:spacing w:line="0" w:lineRule="atLeast"/>
              <w:rPr>
                <w:rFonts w:ascii="Linux Libertine" w:eastAsiaTheme="minorHAnsi" w:hAnsi="Linux Libertine" w:cstheme="minorBidi"/>
                <w:noProof w:val="0"/>
                <w:sz w:val="18"/>
                <w:szCs w:val="22"/>
                <w:lang w:eastAsia="it-IT"/>
                <w14:ligatures w14:val="standard"/>
                <w:rPrChange w:id="1549" w:author="jkwang" w:date="2019-05-16T10:57:00Z">
                  <w:rPr>
                    <w:rFonts w:ascii="Times New Roman" w:eastAsia="等线" w:hAnsi="Times New Roman" w:cs="Times New Roman"/>
                    <w:noProof/>
                    <w:sz w:val="16"/>
                    <w:lang w:eastAsia="zh-CN"/>
                  </w:rPr>
                </w:rPrChange>
              </w:rPr>
              <w:pPrChange w:id="1550" w:author="Martyn Hills"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51" w:author="jkwang" w:date="2019-05-16T10:57:00Z">
                  <w:rPr>
                    <w:rFonts w:eastAsia="等线"/>
                  </w:rPr>
                </w:rPrChange>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pPr>
        <w:pStyle w:val="Para"/>
        <w:rPr>
          <w:rFonts w:ascii="Times New Roman" w:hAnsi="Times New Roman" w:cs="Times New Roman"/>
        </w:rPr>
        <w:pPrChange w:id="1552" w:author="jkwang" w:date="2019-05-16T10:52:00Z">
          <w:pPr>
            <w:tabs>
              <w:tab w:val="left" w:pos="360"/>
            </w:tabs>
            <w:snapToGrid w:val="0"/>
            <w:jc w:val="both"/>
          </w:pPr>
        </w:pPrChange>
      </w:pPr>
      <w:del w:id="1553" w:author="jkwang" w:date="2019-05-16T10:52:00Z">
        <w:r w:rsidRPr="00E937D2" w:rsidDel="00E937D2">
          <w:rPr>
            <w:rPrChange w:id="1554" w:author="jkwang" w:date="2019-05-16T10:52:00Z">
              <w:rPr>
                <w:rFonts w:ascii="Times New Roman" w:hAnsi="Times New Roman" w:cs="Times New Roman"/>
              </w:rPr>
            </w:rPrChange>
          </w:rPr>
          <w:tab/>
        </w:r>
      </w:del>
      <w:r w:rsidRPr="00E937D2">
        <w:rPr>
          <w:rPrChange w:id="1555" w:author="jkwang" w:date="2019-05-16T10:52:00Z">
            <w:rPr>
              <w:rFonts w:ascii="Times New Roman" w:hAnsi="Times New Roman" w:cs="Times New Roman"/>
            </w:rPr>
          </w:rPrChange>
        </w:rPr>
        <w:t>From the table, we can see that the algorithm can detect defects 100%</w:t>
      </w:r>
      <w:r w:rsidR="00234435" w:rsidRPr="00E937D2">
        <w:rPr>
          <w:rPrChange w:id="1556" w:author="jkwang" w:date="2019-05-16T10:52:00Z">
            <w:rPr>
              <w:rFonts w:ascii="Times New Roman" w:hAnsi="Times New Roman" w:cs="Times New Roman"/>
            </w:rPr>
          </w:rPrChange>
        </w:rPr>
        <w:t>.</w:t>
      </w:r>
      <w:ins w:id="1557" w:author="Martyn Hills" w:date="2019-05-10T18:08:00Z">
        <w:r w:rsidR="009F02FF" w:rsidRPr="00E937D2">
          <w:rPr>
            <w:rPrChange w:id="1558" w:author="jkwang" w:date="2019-05-16T10:52:00Z">
              <w:rPr>
                <w:rFonts w:ascii="Times New Roman" w:hAnsi="Times New Roman" w:cs="Times New Roman"/>
              </w:rPr>
            </w:rPrChange>
          </w:rPr>
          <w:t xml:space="preserve"> </w:t>
        </w:r>
      </w:ins>
      <w:r w:rsidR="00234435" w:rsidRPr="00E937D2">
        <w:rPr>
          <w:rPrChange w:id="1559" w:author="jkwang" w:date="2019-05-16T10:52:00Z">
            <w:rPr>
              <w:rFonts w:ascii="Times New Roman" w:hAnsi="Times New Roman" w:cs="Times New Roman"/>
            </w:rPr>
          </w:rPrChange>
        </w:rPr>
        <w:t xml:space="preserve">This is </w:t>
      </w:r>
      <w:r w:rsidRPr="00E937D2">
        <w:rPr>
          <w:rPrChange w:id="1560" w:author="jkwang" w:date="2019-05-16T10:52:00Z">
            <w:rPr>
              <w:rFonts w:ascii="Times New Roman" w:hAnsi="Times New Roman" w:cs="Times New Roman"/>
            </w:rPr>
          </w:rPrChange>
        </w:rPr>
        <w:t xml:space="preserve">because the parameters we set are more stringent. The rate of false positives is not very high and can meet the requirements of </w:t>
      </w:r>
      <w:r w:rsidR="00863360" w:rsidRPr="00E937D2">
        <w:rPr>
          <w:rPrChange w:id="1561" w:author="jkwang" w:date="2019-05-16T10:52:00Z">
            <w:rPr>
              <w:rFonts w:ascii="Times New Roman" w:hAnsi="Times New Roman" w:cs="Times New Roman"/>
            </w:rPr>
          </w:rPrChange>
        </w:rPr>
        <w:t>detection</w:t>
      </w:r>
      <w:r w:rsidRPr="00E937D2">
        <w:rPr>
          <w:rPrChange w:id="1562" w:author="jkwang" w:date="2019-05-16T10:52:00Z">
            <w:rPr>
              <w:rFonts w:ascii="Times New Roman" w:hAnsi="Times New Roman" w:cs="Times New Roman"/>
            </w:rPr>
          </w:rPrChange>
        </w:rPr>
        <w:t>.</w:t>
      </w:r>
    </w:p>
    <w:p w14:paraId="01A8CA11" w14:textId="0A38C6AA" w:rsidR="00575C76" w:rsidRDefault="00E937D2">
      <w:pPr>
        <w:pStyle w:val="Head2"/>
        <w:rPr>
          <w:rFonts w:ascii="Times New Roman" w:hAnsi="Times New Roman" w:cs="Times New Roman"/>
          <w:i/>
        </w:rPr>
        <w:pPrChange w:id="1563" w:author="jkwang" w:date="2019-05-16T10:52:00Z">
          <w:pPr>
            <w:snapToGrid w:val="0"/>
            <w:spacing w:before="120" w:after="120"/>
            <w:jc w:val="both"/>
          </w:pPr>
        </w:pPrChange>
      </w:pPr>
      <w:ins w:id="1564" w:author="jkwang" w:date="2019-05-16T10:52:00Z">
        <w:r>
          <w:t>4</w:t>
        </w:r>
        <w:r w:rsidRPr="00C258B4">
          <w:t>.</w:t>
        </w:r>
        <w:r>
          <w:t>2</w:t>
        </w:r>
        <w:r w:rsidRPr="00E937D2">
          <w:rPr>
            <w:rPrChange w:id="1565" w:author="jkwang" w:date="2019-05-16T10:52:00Z">
              <w:rPr>
                <w:b/>
                <w14:ligatures w14:val="standard"/>
              </w:rPr>
            </w:rPrChange>
          </w:rPr>
          <w:t> </w:t>
        </w:r>
      </w:ins>
      <w:del w:id="1566" w:author="jkwang" w:date="2019-05-16T10:52:00Z">
        <w:r w:rsidR="00575C76" w:rsidRPr="00E937D2" w:rsidDel="00E937D2">
          <w:rPr>
            <w:rPrChange w:id="1567" w:author="jkwang" w:date="2019-05-16T10:52:00Z">
              <w:rPr>
                <w:rFonts w:ascii="Times New Roman" w:hAnsi="Times New Roman" w:cs="Times New Roman"/>
                <w:i/>
              </w:rPr>
            </w:rPrChange>
          </w:rPr>
          <w:delText>B.</w:delText>
        </w:r>
        <w:r w:rsidR="00575C76" w:rsidRPr="00E937D2" w:rsidDel="00E937D2">
          <w:rPr>
            <w:rPrChange w:id="1568" w:author="jkwang" w:date="2019-05-16T10:52:00Z">
              <w:rPr>
                <w:rFonts w:ascii="Times New Roman" w:hAnsi="Times New Roman" w:cs="Times New Roman"/>
                <w:i/>
              </w:rPr>
            </w:rPrChange>
          </w:rPr>
          <w:tab/>
        </w:r>
      </w:del>
      <w:r w:rsidR="00575C76" w:rsidRPr="00E937D2">
        <w:rPr>
          <w:rPrChange w:id="1569" w:author="jkwang" w:date="2019-05-16T10:52:00Z">
            <w:rPr>
              <w:rFonts w:ascii="Times New Roman" w:hAnsi="Times New Roman" w:cs="Times New Roman"/>
              <w:i/>
            </w:rPr>
          </w:rPrChange>
        </w:rPr>
        <w:t>Detection Using Deep Learning Algorithm</w:t>
      </w:r>
    </w:p>
    <w:p w14:paraId="435CB01D" w14:textId="58A16F94" w:rsidR="00A07A13" w:rsidRPr="00E937D2" w:rsidDel="00E937D2" w:rsidRDefault="00A07A13">
      <w:pPr>
        <w:pStyle w:val="Para"/>
        <w:rPr>
          <w:del w:id="1570" w:author="jkwang" w:date="2019-05-16T10:53:00Z"/>
          <w:rPrChange w:id="1571" w:author="jkwang" w:date="2019-05-16T10:53:00Z">
            <w:rPr>
              <w:del w:id="1572" w:author="jkwang" w:date="2019-05-16T10:53:00Z"/>
              <w:rFonts w:ascii="Times New Roman" w:hAnsi="Times New Roman" w:cs="Times New Roman"/>
              <w:lang w:val="en-US"/>
            </w:rPr>
          </w:rPrChange>
        </w:rPr>
        <w:pPrChange w:id="1573" w:author="jkwang" w:date="2019-05-16T10:53:00Z">
          <w:pPr>
            <w:tabs>
              <w:tab w:val="left" w:pos="360"/>
            </w:tabs>
            <w:snapToGrid w:val="0"/>
            <w:jc w:val="both"/>
          </w:pPr>
        </w:pPrChange>
      </w:pPr>
      <w:del w:id="1574" w:author="jkwang" w:date="2019-05-16T10:53:00Z">
        <w:r w:rsidRPr="00E937D2" w:rsidDel="00E937D2">
          <w:rPr>
            <w:rPrChange w:id="1575" w:author="jkwang" w:date="2019-05-16T10:53:00Z">
              <w:rPr>
                <w:rFonts w:ascii="Times New Roman" w:hAnsi="Times New Roman" w:cs="Times New Roman"/>
                <w:lang w:val="en-US"/>
              </w:rPr>
            </w:rPrChange>
          </w:rPr>
          <w:tab/>
        </w:r>
      </w:del>
      <w:r w:rsidRPr="00E937D2">
        <w:rPr>
          <w:rPrChange w:id="1576" w:author="jkwang" w:date="2019-05-16T10:53:00Z">
            <w:rPr>
              <w:rFonts w:ascii="Times New Roman" w:hAnsi="Times New Roman" w:cs="Times New Roman"/>
              <w:lang w:val="en-US"/>
            </w:rPr>
          </w:rPrChange>
        </w:rPr>
        <w:t xml:space="preserve">Our </w:t>
      </w:r>
      <w:ins w:id="1577" w:author="Martyn Hills" w:date="2019-05-10T18:10:00Z">
        <w:r w:rsidR="009F02FF" w:rsidRPr="00E937D2">
          <w:rPr>
            <w:rPrChange w:id="1578" w:author="jkwang" w:date="2019-05-16T10:53:00Z">
              <w:rPr>
                <w:rFonts w:ascii="Times New Roman" w:hAnsi="Times New Roman" w:cs="Times New Roman"/>
                <w:lang w:val="en-US"/>
              </w:rPr>
            </w:rPrChange>
          </w:rPr>
          <w:t>d</w:t>
        </w:r>
      </w:ins>
      <w:del w:id="1579" w:author="Martyn Hills" w:date="2019-05-10T18:10:00Z">
        <w:r w:rsidR="001F39DE" w:rsidRPr="00E937D2" w:rsidDel="009F02FF">
          <w:rPr>
            <w:rPrChange w:id="1580" w:author="jkwang" w:date="2019-05-16T10:53:00Z">
              <w:rPr>
                <w:rFonts w:ascii="Times New Roman" w:hAnsi="Times New Roman" w:cs="Times New Roman"/>
                <w:lang w:val="en-US"/>
              </w:rPr>
            </w:rPrChange>
          </w:rPr>
          <w:delText>b</w:delText>
        </w:r>
      </w:del>
      <w:r w:rsidR="001F39DE" w:rsidRPr="00E937D2">
        <w:rPr>
          <w:rPrChange w:id="1581" w:author="jkwang" w:date="2019-05-16T10:53:00Z">
            <w:rPr>
              <w:rFonts w:ascii="Times New Roman" w:hAnsi="Times New Roman" w:cs="Times New Roman"/>
              <w:lang w:val="en-US"/>
            </w:rPr>
          </w:rPrChange>
        </w:rPr>
        <w:t>eep learning algorithm</w:t>
      </w:r>
      <w:r w:rsidRPr="00E937D2">
        <w:rPr>
          <w:rPrChange w:id="1582" w:author="jkwang" w:date="2019-05-16T10:53:00Z">
            <w:rPr>
              <w:rFonts w:ascii="Times New Roman" w:hAnsi="Times New Roman" w:cs="Times New Roman"/>
              <w:lang w:val="en-US"/>
            </w:rPr>
          </w:rPrChange>
        </w:rPr>
        <w:t xml:space="preserve"> is designed based on the </w:t>
      </w:r>
      <w:proofErr w:type="spellStart"/>
      <w:r w:rsidRPr="00E937D2">
        <w:rPr>
          <w:rPrChange w:id="1583" w:author="jkwang" w:date="2019-05-16T10:53:00Z">
            <w:rPr>
              <w:rFonts w:ascii="Times New Roman" w:hAnsi="Times New Roman" w:cs="Times New Roman"/>
              <w:lang w:val="en-US"/>
            </w:rPr>
          </w:rPrChange>
        </w:rPr>
        <w:t>MobileNet</w:t>
      </w:r>
      <w:proofErr w:type="spellEnd"/>
      <w:r w:rsidRPr="00E937D2">
        <w:rPr>
          <w:rPrChange w:id="1584" w:author="jkwang" w:date="2019-05-16T10:53:00Z">
            <w:rPr>
              <w:rFonts w:ascii="Times New Roman" w:hAnsi="Times New Roman" w:cs="Times New Roman"/>
              <w:lang w:val="en-US"/>
            </w:rPr>
          </w:rPrChange>
        </w:rPr>
        <w:t xml:space="preserve"> network. We used the original training program and the improved training program proposed in this paper to carry out model training </w:t>
      </w:r>
      <w:r w:rsidRPr="00E937D2">
        <w:rPr>
          <w:rPrChange w:id="1585" w:author="jkwang" w:date="2019-05-16T10:53:00Z">
            <w:rPr>
              <w:rFonts w:ascii="Times New Roman" w:hAnsi="Times New Roman" w:cs="Times New Roman"/>
              <w:lang w:val="en-US"/>
            </w:rPr>
          </w:rPrChange>
        </w:rPr>
        <w:t xml:space="preserve">and </w:t>
      </w:r>
      <w:del w:id="1586" w:author="Martyn Hills" w:date="2019-05-10T18:18:00Z">
        <w:r w:rsidRPr="00E937D2" w:rsidDel="00FE6565">
          <w:rPr>
            <w:rPrChange w:id="1587" w:author="jkwang" w:date="2019-05-16T10:53:00Z">
              <w:rPr>
                <w:rFonts w:ascii="Times New Roman" w:hAnsi="Times New Roman" w:cs="Times New Roman"/>
                <w:lang w:val="en-US"/>
              </w:rPr>
            </w:rPrChange>
          </w:rPr>
          <w:delText xml:space="preserve">respectively </w:delText>
        </w:r>
      </w:del>
      <w:r w:rsidRPr="00E937D2">
        <w:rPr>
          <w:rPrChange w:id="1588" w:author="jkwang" w:date="2019-05-16T10:53:00Z">
            <w:rPr>
              <w:rFonts w:ascii="Times New Roman" w:hAnsi="Times New Roman" w:cs="Times New Roman"/>
              <w:lang w:val="en-US"/>
            </w:rPr>
          </w:rPrChange>
        </w:rPr>
        <w:t xml:space="preserve">perform defect detection. The </w:t>
      </w:r>
      <w:r w:rsidR="009D0B4D" w:rsidRPr="00E937D2">
        <w:rPr>
          <w:rPrChange w:id="1589" w:author="jkwang" w:date="2019-05-16T10:53:00Z">
            <w:rPr>
              <w:rFonts w:ascii="Times New Roman" w:hAnsi="Times New Roman" w:cs="Times New Roman"/>
              <w:lang w:val="en-US"/>
            </w:rPr>
          </w:rPrChange>
        </w:rPr>
        <w:t>detection results</w:t>
      </w:r>
      <w:r w:rsidRPr="00E937D2">
        <w:rPr>
          <w:rPrChange w:id="1590" w:author="jkwang" w:date="2019-05-16T10:53:00Z">
            <w:rPr>
              <w:rFonts w:ascii="Times New Roman" w:hAnsi="Times New Roman" w:cs="Times New Roman"/>
              <w:lang w:val="en-US"/>
            </w:rPr>
          </w:rPrChange>
        </w:rPr>
        <w:t xml:space="preserve"> of the original training program are shown in </w:t>
      </w:r>
      <w:ins w:id="1591" w:author="jkwang" w:date="2019-05-16T11:24:00Z">
        <w:r w:rsidR="00FD625D" w:rsidRPr="00C258B4">
          <w:rPr>
            <w:lang w:eastAsia="it-IT"/>
            <w14:ligatures w14:val="standard"/>
          </w:rPr>
          <w:t>T</w:t>
        </w:r>
        <w:r w:rsidR="00FD625D">
          <w:rPr>
            <w:lang w:eastAsia="it-IT"/>
            <w14:ligatures w14:val="standard"/>
          </w:rPr>
          <w:t>able 4</w:t>
        </w:r>
      </w:ins>
      <w:del w:id="1592" w:author="jkwang" w:date="2019-05-16T11:24:00Z">
        <w:r w:rsidRPr="00E937D2" w:rsidDel="00FD625D">
          <w:rPr>
            <w:rPrChange w:id="1593" w:author="jkwang" w:date="2019-05-16T10:53:00Z">
              <w:rPr>
                <w:rFonts w:ascii="Times New Roman" w:hAnsi="Times New Roman" w:cs="Times New Roman"/>
                <w:lang w:val="en-US"/>
              </w:rPr>
            </w:rPrChange>
          </w:rPr>
          <w:delText xml:space="preserve">TABLE </w:delText>
        </w:r>
        <w:r w:rsidR="00BB36EF" w:rsidRPr="00E937D2" w:rsidDel="00FD625D">
          <w:rPr>
            <w:rPrChange w:id="1594" w:author="jkwang" w:date="2019-05-16T10:53:00Z">
              <w:rPr>
                <w:rFonts w:ascii="Times New Roman" w:hAnsi="Times New Roman" w:cs="Times New Roman"/>
                <w:lang w:val="en-US"/>
              </w:rPr>
            </w:rPrChange>
          </w:rPr>
          <w:delText>IV</w:delText>
        </w:r>
      </w:del>
      <w:r w:rsidRPr="00E937D2">
        <w:rPr>
          <w:rPrChange w:id="1595" w:author="jkwang" w:date="2019-05-16T10:53:00Z">
            <w:rPr>
              <w:rFonts w:ascii="Times New Roman" w:hAnsi="Times New Roman" w:cs="Times New Roman"/>
              <w:lang w:val="en-US"/>
            </w:rPr>
          </w:rPrChange>
        </w:rPr>
        <w:t xml:space="preserve">. The test results of the improved training program are shown in </w:t>
      </w:r>
      <w:ins w:id="1596" w:author="jkwang" w:date="2019-05-16T10:59:00Z">
        <w:r w:rsidR="00A41563" w:rsidRPr="00C258B4">
          <w:rPr>
            <w:lang w:eastAsia="it-IT"/>
            <w14:ligatures w14:val="standard"/>
          </w:rPr>
          <w:t>T</w:t>
        </w:r>
        <w:r w:rsidR="00A41563">
          <w:rPr>
            <w:lang w:eastAsia="it-IT"/>
            <w14:ligatures w14:val="standard"/>
          </w:rPr>
          <w:t xml:space="preserve">able </w:t>
        </w:r>
      </w:ins>
      <w:ins w:id="1597" w:author="jkwang" w:date="2019-05-16T11:24:00Z">
        <w:r w:rsidR="00D328DD">
          <w:rPr>
            <w:lang w:eastAsia="it-IT"/>
            <w14:ligatures w14:val="standard"/>
          </w:rPr>
          <w:t>5</w:t>
        </w:r>
      </w:ins>
      <w:del w:id="1598" w:author="jkwang" w:date="2019-05-16T10:59:00Z">
        <w:r w:rsidRPr="00E937D2" w:rsidDel="00A41563">
          <w:rPr>
            <w:rPrChange w:id="1599" w:author="jkwang" w:date="2019-05-16T10:53:00Z">
              <w:rPr>
                <w:rFonts w:ascii="Times New Roman" w:hAnsi="Times New Roman" w:cs="Times New Roman"/>
                <w:lang w:val="en-US"/>
              </w:rPr>
            </w:rPrChange>
          </w:rPr>
          <w:delText xml:space="preserve">TABLE </w:delText>
        </w:r>
        <w:r w:rsidR="00BB36EF" w:rsidRPr="00E937D2" w:rsidDel="00A41563">
          <w:rPr>
            <w:rPrChange w:id="1600" w:author="jkwang" w:date="2019-05-16T10:53:00Z">
              <w:rPr>
                <w:rFonts w:ascii="Times New Roman" w:hAnsi="Times New Roman" w:cs="Times New Roman"/>
                <w:lang w:val="en-US"/>
              </w:rPr>
            </w:rPrChange>
          </w:rPr>
          <w:delText>V</w:delText>
        </w:r>
      </w:del>
      <w:r w:rsidRPr="00E937D2">
        <w:rPr>
          <w:rPrChange w:id="1601" w:author="jkwang" w:date="2019-05-16T10:53:00Z">
            <w:rPr>
              <w:rFonts w:ascii="Times New Roman" w:hAnsi="Times New Roman" w:cs="Times New Roman"/>
              <w:lang w:val="en-US"/>
            </w:rPr>
          </w:rPrChange>
        </w:rPr>
        <w:t>.</w:t>
      </w:r>
    </w:p>
    <w:p w14:paraId="55DD1C61" w14:textId="77777777" w:rsidR="0063094D" w:rsidRPr="0063094D" w:rsidRDefault="0063094D">
      <w:pPr>
        <w:pStyle w:val="Para"/>
        <w:pPrChange w:id="1602" w:author="jkwang" w:date="2019-05-16T10:53: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603">
          <w:tblGrid>
            <w:gridCol w:w="1843"/>
            <w:gridCol w:w="1286"/>
            <w:gridCol w:w="1531"/>
          </w:tblGrid>
        </w:tblGridChange>
      </w:tblGrid>
      <w:tr w:rsidR="00A07A13" w14:paraId="7BB62086" w14:textId="77777777" w:rsidTr="001C71A5">
        <w:trPr>
          <w:jc w:val="center"/>
        </w:trPr>
        <w:tc>
          <w:tcPr>
            <w:tcW w:w="4660" w:type="dxa"/>
            <w:gridSpan w:val="3"/>
            <w:tcBorders>
              <w:top w:val="nil"/>
              <w:bottom w:val="single" w:sz="12" w:space="0" w:color="auto"/>
            </w:tcBorders>
          </w:tcPr>
          <w:p w14:paraId="1E96A45C" w14:textId="0973F54A" w:rsidR="00A07A13" w:rsidRPr="00A41563" w:rsidDel="00942E04" w:rsidRDefault="00942E04">
            <w:pPr>
              <w:pStyle w:val="ae"/>
              <w:spacing w:line="0" w:lineRule="atLeast"/>
              <w:rPr>
                <w:del w:id="1604" w:author="jkwang" w:date="2019-05-16T10:58:00Z"/>
                <w:rFonts w:ascii="Linux Libertine" w:eastAsiaTheme="minorHAnsi" w:hAnsi="Linux Libertine" w:cstheme="minorBidi"/>
                <w:noProof w:val="0"/>
                <w:sz w:val="18"/>
                <w:szCs w:val="22"/>
                <w:lang w:eastAsia="it-IT"/>
                <w14:ligatures w14:val="standard"/>
                <w:rPrChange w:id="1605" w:author="jkwang" w:date="2019-05-16T10:58:00Z">
                  <w:rPr>
                    <w:del w:id="1606" w:author="jkwang" w:date="2019-05-16T10:58:00Z"/>
                    <w:caps/>
                    <w:lang w:eastAsia="zh-TW"/>
                  </w:rPr>
                </w:rPrChange>
              </w:rPr>
            </w:pPr>
            <w:ins w:id="1607" w:author="jkwang" w:date="2019-05-16T10:58: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4.</w:t>
              </w:r>
              <w:r w:rsidR="00A41563">
                <w:rPr>
                  <w:rFonts w:ascii="Linux Libertine" w:eastAsiaTheme="minorHAnsi" w:hAnsi="Linux Libertine" w:cstheme="minorBidi"/>
                  <w:noProof w:val="0"/>
                  <w:sz w:val="18"/>
                  <w:szCs w:val="22"/>
                  <w:lang w:eastAsia="it-IT"/>
                  <w14:ligatures w14:val="standard"/>
                </w:rPr>
                <w:t xml:space="preserve"> </w:t>
              </w:r>
            </w:ins>
            <w:del w:id="1608" w:author="jkwang" w:date="2019-05-16T10:58:00Z">
              <w:r w:rsidR="00A07A13" w:rsidRPr="00A41563" w:rsidDel="00942E04">
                <w:rPr>
                  <w:rFonts w:ascii="Linux Libertine" w:eastAsiaTheme="minorHAnsi" w:hAnsi="Linux Libertine" w:cstheme="minorBidi"/>
                  <w:noProof w:val="0"/>
                  <w:sz w:val="18"/>
                  <w:szCs w:val="22"/>
                  <w:lang w:eastAsia="it-IT"/>
                  <w14:ligatures w14:val="standard"/>
                  <w:rPrChange w:id="1609" w:author="jkwang" w:date="2019-05-16T10:58:00Z">
                    <w:rPr>
                      <w:caps/>
                    </w:rPr>
                  </w:rPrChange>
                </w:rPr>
                <w:delText>TABLE</w:delText>
              </w:r>
              <w:r w:rsidR="00BB36EF" w:rsidRPr="00A41563" w:rsidDel="00942E04">
                <w:rPr>
                  <w:rFonts w:ascii="Linux Libertine" w:eastAsiaTheme="minorHAnsi" w:hAnsi="Linux Libertine" w:cstheme="minorBidi"/>
                  <w:noProof w:val="0"/>
                  <w:sz w:val="18"/>
                  <w:szCs w:val="22"/>
                  <w:lang w:eastAsia="it-IT"/>
                  <w14:ligatures w14:val="standard"/>
                  <w:rPrChange w:id="1610" w:author="jkwang" w:date="2019-05-16T10:58:00Z">
                    <w:rPr>
                      <w:caps/>
                    </w:rPr>
                  </w:rPrChange>
                </w:rPr>
                <w:delText xml:space="preserve"> IV</w:delText>
              </w:r>
            </w:del>
          </w:p>
          <w:p w14:paraId="142C1F36" w14:textId="4095CB5C" w:rsidR="00A07A13" w:rsidRPr="00D01846" w:rsidRDefault="00365C56">
            <w:pPr>
              <w:pStyle w:val="ae"/>
              <w:spacing w:line="0" w:lineRule="atLeast"/>
              <w:rPr>
                <w:lang w:val="en-AU" w:eastAsia="en-US"/>
              </w:rPr>
            </w:pPr>
            <w:r w:rsidRPr="00A41563">
              <w:rPr>
                <w:rFonts w:ascii="Linux Libertine" w:eastAsiaTheme="minorHAnsi" w:hAnsi="Linux Libertine" w:cstheme="minorBidi"/>
                <w:noProof w:val="0"/>
                <w:sz w:val="18"/>
                <w:szCs w:val="22"/>
                <w:lang w:eastAsia="it-IT"/>
                <w14:ligatures w14:val="standard"/>
                <w:rPrChange w:id="1611" w:author="jkwang" w:date="2019-05-16T10:58:00Z">
                  <w:rPr>
                    <w:smallCaps/>
                    <w:lang w:val="en-AU"/>
                  </w:rPr>
                </w:rPrChange>
              </w:rPr>
              <w:t>D</w:t>
            </w:r>
            <w:ins w:id="1612" w:author="jkwang" w:date="2019-05-16T10:58:00Z">
              <w:r w:rsidR="00A41563">
                <w:rPr>
                  <w:rFonts w:ascii="Linux Libertine" w:eastAsiaTheme="minorHAnsi" w:hAnsi="Linux Libertine" w:cstheme="minorBidi"/>
                  <w:noProof w:val="0"/>
                  <w:sz w:val="18"/>
                  <w:szCs w:val="22"/>
                  <w:lang w:eastAsia="it-IT"/>
                  <w14:ligatures w14:val="standard"/>
                </w:rPr>
                <w:t>e</w:t>
              </w:r>
            </w:ins>
            <w:r w:rsidRPr="00A41563">
              <w:rPr>
                <w:rFonts w:ascii="Linux Libertine" w:eastAsiaTheme="minorHAnsi" w:hAnsi="Linux Libertine" w:cstheme="minorBidi"/>
                <w:noProof w:val="0"/>
                <w:sz w:val="18"/>
                <w:szCs w:val="22"/>
                <w:lang w:eastAsia="it-IT"/>
                <w14:ligatures w14:val="standard"/>
                <w:rPrChange w:id="1613" w:author="jkwang" w:date="2019-05-16T10:58:00Z">
                  <w:rPr>
                    <w:smallCaps/>
                    <w:lang w:val="en-AU"/>
                  </w:rPr>
                </w:rPrChange>
              </w:rPr>
              <w:t xml:space="preserve">tection Result </w:t>
            </w:r>
            <w:proofErr w:type="gramStart"/>
            <w:r w:rsidR="00363437" w:rsidRPr="00A41563">
              <w:rPr>
                <w:rFonts w:ascii="Linux Libertine" w:eastAsiaTheme="minorHAnsi" w:hAnsi="Linux Libertine" w:cstheme="minorBidi"/>
                <w:noProof w:val="0"/>
                <w:sz w:val="18"/>
                <w:szCs w:val="22"/>
                <w:lang w:eastAsia="it-IT"/>
                <w14:ligatures w14:val="standard"/>
                <w:rPrChange w:id="1614" w:author="jkwang" w:date="2019-05-16T10:58:00Z">
                  <w:rPr>
                    <w:smallCaps/>
                    <w:lang w:val="en-AU"/>
                  </w:rPr>
                </w:rPrChange>
              </w:rPr>
              <w:t>O</w:t>
            </w:r>
            <w:r w:rsidRPr="00A41563">
              <w:rPr>
                <w:rFonts w:ascii="Linux Libertine" w:eastAsiaTheme="minorHAnsi" w:hAnsi="Linux Libertine" w:cstheme="minorBidi"/>
                <w:noProof w:val="0"/>
                <w:sz w:val="18"/>
                <w:szCs w:val="22"/>
                <w:lang w:eastAsia="it-IT"/>
                <w14:ligatures w14:val="standard"/>
                <w:rPrChange w:id="1615" w:author="jkwang" w:date="2019-05-16T10:58:00Z">
                  <w:rPr>
                    <w:smallCaps/>
                    <w:lang w:val="en-AU"/>
                  </w:rPr>
                </w:rPrChange>
              </w:rPr>
              <w:t>f</w:t>
            </w:r>
            <w:proofErr w:type="gramEnd"/>
            <w:r w:rsidRPr="00A41563">
              <w:rPr>
                <w:rFonts w:ascii="Linux Libertine" w:eastAsiaTheme="minorHAnsi" w:hAnsi="Linux Libertine" w:cstheme="minorBidi"/>
                <w:noProof w:val="0"/>
                <w:sz w:val="18"/>
                <w:szCs w:val="22"/>
                <w:lang w:eastAsia="it-IT"/>
                <w14:ligatures w14:val="standard"/>
                <w:rPrChange w:id="1616" w:author="jkwang" w:date="2019-05-16T10:58:00Z">
                  <w:rPr>
                    <w:smallCaps/>
                    <w:lang w:val="en-AU"/>
                  </w:rPr>
                </w:rPrChange>
              </w:rPr>
              <w:t xml:space="preserve"> Original </w:t>
            </w:r>
            <w:r w:rsidR="00A07A13" w:rsidRPr="00A41563">
              <w:rPr>
                <w:rFonts w:ascii="Linux Libertine" w:eastAsiaTheme="minorHAnsi" w:hAnsi="Linux Libertine" w:cstheme="minorBidi"/>
                <w:noProof w:val="0"/>
                <w:sz w:val="18"/>
                <w:szCs w:val="22"/>
                <w:lang w:eastAsia="it-IT"/>
                <w14:ligatures w14:val="standard"/>
                <w:rPrChange w:id="1617" w:author="jkwang" w:date="2019-05-16T10:58:00Z">
                  <w:rPr>
                    <w:smallCaps/>
                    <w:lang w:val="en-AU"/>
                  </w:rPr>
                </w:rPrChange>
              </w:rPr>
              <w:t xml:space="preserve">Deep Learning </w:t>
            </w:r>
            <w:r w:rsidRPr="00A41563">
              <w:rPr>
                <w:rFonts w:ascii="Linux Libertine" w:eastAsiaTheme="minorHAnsi" w:hAnsi="Linux Libertine" w:cstheme="minorBidi"/>
                <w:noProof w:val="0"/>
                <w:sz w:val="18"/>
                <w:szCs w:val="22"/>
                <w:lang w:eastAsia="it-IT"/>
                <w14:ligatures w14:val="standard"/>
                <w:rPrChange w:id="1618" w:author="jkwang" w:date="2019-05-16T10:58:00Z">
                  <w:rPr>
                    <w:smallCaps/>
                    <w:lang w:val="en-AU"/>
                  </w:rPr>
                </w:rPrChange>
              </w:rPr>
              <w:t>Algorithm</w:t>
            </w:r>
            <w:r w:rsidR="00A07A13" w:rsidRPr="00A41563">
              <w:rPr>
                <w:rFonts w:ascii="Linux Libertine" w:eastAsiaTheme="minorHAnsi" w:hAnsi="Linux Libertine" w:cstheme="minorBidi"/>
                <w:noProof w:val="0"/>
                <w:sz w:val="18"/>
                <w:szCs w:val="22"/>
                <w:lang w:eastAsia="it-IT"/>
                <w14:ligatures w14:val="standard"/>
                <w:rPrChange w:id="1619" w:author="jkwang" w:date="2019-05-16T10:58:00Z">
                  <w:rPr>
                    <w:smallCaps/>
                    <w:lang w:val="en-AU"/>
                  </w:rPr>
                </w:rPrChange>
              </w:rPr>
              <w:t xml:space="preserve"> </w:t>
            </w:r>
          </w:p>
        </w:tc>
      </w:tr>
      <w:tr w:rsidR="001E52E3" w14:paraId="4D306D10"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20"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21" w:author="jkwang" w:date="2019-05-16T10:59:00Z">
            <w:trPr>
              <w:jc w:val="center"/>
            </w:trPr>
          </w:trPrChange>
        </w:trPr>
        <w:tc>
          <w:tcPr>
            <w:tcW w:w="1985" w:type="dxa"/>
            <w:tcBorders>
              <w:top w:val="single" w:sz="12" w:space="0" w:color="auto"/>
              <w:bottom w:val="single" w:sz="6" w:space="0" w:color="auto"/>
            </w:tcBorders>
            <w:tcPrChange w:id="1622" w:author="jkwang" w:date="2019-05-16T10:59:00Z">
              <w:tcPr>
                <w:tcW w:w="1843" w:type="dxa"/>
                <w:tcBorders>
                  <w:top w:val="single" w:sz="12" w:space="0" w:color="auto"/>
                  <w:bottom w:val="single" w:sz="6" w:space="0" w:color="auto"/>
                </w:tcBorders>
              </w:tcPr>
            </w:tcPrChange>
          </w:tcPr>
          <w:p w14:paraId="150AA094" w14:textId="77777777" w:rsidR="001E52E3" w:rsidRPr="00A41563" w:rsidRDefault="001E52E3">
            <w:pPr>
              <w:pStyle w:val="ae"/>
              <w:spacing w:line="0" w:lineRule="atLeast"/>
              <w:rPr>
                <w:rFonts w:ascii="Linux Libertine" w:eastAsiaTheme="minorHAnsi" w:hAnsi="Linux Libertine" w:cstheme="minorBidi"/>
                <w:noProof w:val="0"/>
                <w:sz w:val="18"/>
                <w:szCs w:val="22"/>
                <w:lang w:eastAsia="it-IT"/>
                <w14:ligatures w14:val="standard"/>
                <w:rPrChange w:id="1623" w:author="jkwang" w:date="2019-05-16T10:59:00Z">
                  <w:rPr>
                    <w:rFonts w:ascii="Times New Roman" w:eastAsia="等线" w:hAnsi="Times New Roman" w:cs="Times New Roman"/>
                    <w:noProof/>
                    <w:sz w:val="16"/>
                    <w:lang w:eastAsia="zh-CN"/>
                  </w:rPr>
                </w:rPrChange>
              </w:rPr>
              <w:pPrChange w:id="1624"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5" w:author="jkwang" w:date="2019-05-16T10:59:00Z">
                  <w:rPr>
                    <w:rFonts w:eastAsia="等线"/>
                  </w:rPr>
                </w:rPrChange>
              </w:rPr>
              <w:t>Defect</w:t>
            </w:r>
          </w:p>
        </w:tc>
        <w:tc>
          <w:tcPr>
            <w:tcW w:w="1276" w:type="dxa"/>
            <w:tcBorders>
              <w:top w:val="single" w:sz="12" w:space="0" w:color="auto"/>
              <w:bottom w:val="single" w:sz="6" w:space="0" w:color="auto"/>
            </w:tcBorders>
            <w:tcPrChange w:id="1626" w:author="jkwang" w:date="2019-05-16T10:59:00Z">
              <w:tcPr>
                <w:tcW w:w="1286" w:type="dxa"/>
                <w:tcBorders>
                  <w:top w:val="single" w:sz="12" w:space="0" w:color="auto"/>
                  <w:bottom w:val="single" w:sz="6" w:space="0" w:color="auto"/>
                </w:tcBorders>
              </w:tcPr>
            </w:tcPrChange>
          </w:tcPr>
          <w:p w14:paraId="53BF16D2" w14:textId="77777777" w:rsidR="001E52E3" w:rsidRPr="00A41563" w:rsidRDefault="001E52E3">
            <w:pPr>
              <w:pStyle w:val="ae"/>
              <w:spacing w:line="0" w:lineRule="atLeast"/>
              <w:rPr>
                <w:rFonts w:ascii="Linux Libertine" w:eastAsiaTheme="minorHAnsi" w:hAnsi="Linux Libertine" w:cstheme="minorBidi"/>
                <w:noProof w:val="0"/>
                <w:sz w:val="18"/>
                <w:szCs w:val="22"/>
                <w:lang w:eastAsia="it-IT"/>
                <w14:ligatures w14:val="standard"/>
                <w:rPrChange w:id="1627" w:author="jkwang" w:date="2019-05-16T10:59:00Z">
                  <w:rPr>
                    <w:rFonts w:ascii="Times New Roman" w:eastAsia="等线" w:hAnsi="Times New Roman" w:cs="Times New Roman"/>
                    <w:noProof/>
                    <w:sz w:val="16"/>
                    <w:lang w:eastAsia="zh-CN"/>
                  </w:rPr>
                </w:rPrChange>
              </w:rPr>
              <w:pPrChange w:id="1628"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9" w:author="jkwang" w:date="2019-05-16T10:59:00Z">
                  <w:rPr>
                    <w:rFonts w:eastAsia="等线"/>
                  </w:rPr>
                </w:rPrChange>
              </w:rPr>
              <w:t>Detection rate</w:t>
            </w:r>
          </w:p>
        </w:tc>
        <w:tc>
          <w:tcPr>
            <w:tcW w:w="1399" w:type="dxa"/>
            <w:tcBorders>
              <w:top w:val="single" w:sz="12" w:space="0" w:color="auto"/>
              <w:bottom w:val="single" w:sz="6" w:space="0" w:color="auto"/>
            </w:tcBorders>
            <w:tcPrChange w:id="1630" w:author="jkwang" w:date="2019-05-16T10:59:00Z">
              <w:tcPr>
                <w:tcW w:w="1531" w:type="dxa"/>
                <w:tcBorders>
                  <w:top w:val="single" w:sz="12" w:space="0" w:color="auto"/>
                  <w:bottom w:val="single" w:sz="6" w:space="0" w:color="auto"/>
                </w:tcBorders>
              </w:tcPr>
            </w:tcPrChange>
          </w:tcPr>
          <w:p w14:paraId="64DB53F3" w14:textId="77777777" w:rsidR="001E52E3" w:rsidRPr="00A41563" w:rsidRDefault="001E52E3">
            <w:pPr>
              <w:pStyle w:val="ae"/>
              <w:spacing w:line="0" w:lineRule="atLeast"/>
              <w:rPr>
                <w:rFonts w:ascii="Linux Libertine" w:eastAsiaTheme="minorHAnsi" w:hAnsi="Linux Libertine" w:cstheme="minorBidi"/>
                <w:noProof w:val="0"/>
                <w:sz w:val="18"/>
                <w:szCs w:val="22"/>
                <w:lang w:eastAsia="it-IT"/>
                <w14:ligatures w14:val="standard"/>
                <w:rPrChange w:id="1631" w:author="jkwang" w:date="2019-05-16T10:59:00Z">
                  <w:rPr>
                    <w:rFonts w:ascii="Times New Roman" w:eastAsia="等线" w:hAnsi="Times New Roman" w:cs="Times New Roman"/>
                    <w:noProof/>
                    <w:sz w:val="16"/>
                    <w:lang w:eastAsia="zh-CN"/>
                  </w:rPr>
                </w:rPrChange>
              </w:rPr>
              <w:pPrChange w:id="1632"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3" w:author="jkwang" w:date="2019-05-16T10:59:00Z">
                  <w:rPr>
                    <w:rFonts w:eastAsia="等线"/>
                  </w:rPr>
                </w:rPrChange>
              </w:rPr>
              <w:t>Error rate</w:t>
            </w:r>
          </w:p>
        </w:tc>
      </w:tr>
      <w:tr w:rsidR="00460A46" w14:paraId="0F0AB3CA"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34"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35" w:author="jkwang" w:date="2019-05-16T10:59:00Z">
            <w:trPr>
              <w:jc w:val="center"/>
            </w:trPr>
          </w:trPrChange>
        </w:trPr>
        <w:tc>
          <w:tcPr>
            <w:tcW w:w="1985" w:type="dxa"/>
            <w:tcBorders>
              <w:top w:val="single" w:sz="6" w:space="0" w:color="auto"/>
              <w:bottom w:val="nil"/>
            </w:tcBorders>
            <w:tcPrChange w:id="1636" w:author="jkwang" w:date="2019-05-16T10:59:00Z">
              <w:tcPr>
                <w:tcW w:w="1843" w:type="dxa"/>
                <w:tcBorders>
                  <w:top w:val="single" w:sz="6" w:space="0" w:color="auto"/>
                  <w:bottom w:val="nil"/>
                </w:tcBorders>
              </w:tcPr>
            </w:tcPrChange>
          </w:tcPr>
          <w:p w14:paraId="55D4EC35"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37" w:author="jkwang" w:date="2019-05-16T10:59:00Z">
                  <w:rPr>
                    <w:rFonts w:ascii="Times New Roman" w:eastAsia="等线" w:hAnsi="Times New Roman" w:cs="Times New Roman"/>
                    <w:noProof/>
                    <w:sz w:val="16"/>
                    <w:lang w:eastAsia="zh-CN"/>
                  </w:rPr>
                </w:rPrChange>
              </w:rPr>
              <w:pPrChange w:id="1638"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9" w:author="jkwang" w:date="2019-05-16T10:59:00Z">
                  <w:rPr>
                    <w:rFonts w:eastAsia="等线"/>
                  </w:rPr>
                </w:rPrChange>
              </w:rPr>
              <w:t xml:space="preserve">Missing workpiece </w:t>
            </w:r>
          </w:p>
        </w:tc>
        <w:tc>
          <w:tcPr>
            <w:tcW w:w="1276" w:type="dxa"/>
            <w:tcBorders>
              <w:top w:val="single" w:sz="6" w:space="0" w:color="auto"/>
              <w:bottom w:val="nil"/>
            </w:tcBorders>
            <w:tcPrChange w:id="1640" w:author="jkwang" w:date="2019-05-16T10:59:00Z">
              <w:tcPr>
                <w:tcW w:w="1286" w:type="dxa"/>
                <w:tcBorders>
                  <w:top w:val="single" w:sz="6" w:space="0" w:color="auto"/>
                  <w:bottom w:val="nil"/>
                </w:tcBorders>
              </w:tcPr>
            </w:tcPrChange>
          </w:tcPr>
          <w:p w14:paraId="64768E95"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41" w:author="jkwang" w:date="2019-05-16T10:59:00Z">
                  <w:rPr>
                    <w:rFonts w:ascii="Times New Roman" w:eastAsia="等线" w:hAnsi="Times New Roman" w:cs="Times New Roman"/>
                    <w:noProof/>
                    <w:sz w:val="16"/>
                    <w:lang w:eastAsia="zh-CN"/>
                  </w:rPr>
                </w:rPrChange>
              </w:rPr>
              <w:pPrChange w:id="1642"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43" w:author="jkwang" w:date="2019-05-16T10:59:00Z">
                  <w:rPr>
                    <w:rFonts w:eastAsia="等线"/>
                  </w:rPr>
                </w:rPrChange>
              </w:rPr>
              <w:t>100%</w:t>
            </w:r>
          </w:p>
        </w:tc>
        <w:tc>
          <w:tcPr>
            <w:tcW w:w="1399" w:type="dxa"/>
            <w:tcBorders>
              <w:top w:val="single" w:sz="6" w:space="0" w:color="auto"/>
              <w:bottom w:val="nil"/>
            </w:tcBorders>
            <w:tcPrChange w:id="1644" w:author="jkwang" w:date="2019-05-16T10:59:00Z">
              <w:tcPr>
                <w:tcW w:w="1531" w:type="dxa"/>
                <w:tcBorders>
                  <w:top w:val="single" w:sz="6" w:space="0" w:color="auto"/>
                  <w:bottom w:val="nil"/>
                </w:tcBorders>
              </w:tcPr>
            </w:tcPrChange>
          </w:tcPr>
          <w:p w14:paraId="3348E876"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45" w:author="jkwang" w:date="2019-05-16T10:59:00Z">
                  <w:rPr>
                    <w:rFonts w:ascii="Times New Roman" w:eastAsia="等线" w:hAnsi="Times New Roman" w:cs="Times New Roman"/>
                    <w:noProof/>
                    <w:sz w:val="16"/>
                    <w:lang w:eastAsia="zh-CN"/>
                  </w:rPr>
                </w:rPrChange>
              </w:rPr>
              <w:pPrChange w:id="1646"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47" w:author="jkwang" w:date="2019-05-16T10:59:00Z">
                  <w:rPr>
                    <w:rFonts w:eastAsia="等线"/>
                  </w:rPr>
                </w:rPrChange>
              </w:rPr>
              <w:t>0%</w:t>
            </w:r>
          </w:p>
        </w:tc>
      </w:tr>
      <w:tr w:rsidR="00460A46" w14:paraId="2CBCC909"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48"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49" w:author="jkwang" w:date="2019-05-16T10:59:00Z">
            <w:trPr>
              <w:jc w:val="center"/>
            </w:trPr>
          </w:trPrChange>
        </w:trPr>
        <w:tc>
          <w:tcPr>
            <w:tcW w:w="1985" w:type="dxa"/>
            <w:tcBorders>
              <w:top w:val="nil"/>
              <w:bottom w:val="nil"/>
            </w:tcBorders>
            <w:tcPrChange w:id="1650" w:author="jkwang" w:date="2019-05-16T10:59:00Z">
              <w:tcPr>
                <w:tcW w:w="1843" w:type="dxa"/>
                <w:tcBorders>
                  <w:top w:val="nil"/>
                  <w:bottom w:val="nil"/>
                </w:tcBorders>
              </w:tcPr>
            </w:tcPrChange>
          </w:tcPr>
          <w:p w14:paraId="289FF359"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51" w:author="jkwang" w:date="2019-05-16T10:59:00Z">
                  <w:rPr>
                    <w:rFonts w:ascii="Times New Roman" w:eastAsia="等线" w:hAnsi="Times New Roman" w:cs="Times New Roman"/>
                    <w:noProof/>
                    <w:sz w:val="16"/>
                    <w:lang w:eastAsia="zh-CN"/>
                  </w:rPr>
                </w:rPrChange>
              </w:rPr>
              <w:pPrChange w:id="1652"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53" w:author="jkwang" w:date="2019-05-16T10:59:00Z">
                  <w:rPr>
                    <w:rFonts w:eastAsia="等线"/>
                  </w:rPr>
                </w:rPrChange>
              </w:rPr>
              <w:t>Missing cotton core</w:t>
            </w:r>
          </w:p>
        </w:tc>
        <w:tc>
          <w:tcPr>
            <w:tcW w:w="1276" w:type="dxa"/>
            <w:tcBorders>
              <w:top w:val="nil"/>
              <w:bottom w:val="nil"/>
            </w:tcBorders>
            <w:tcPrChange w:id="1654" w:author="jkwang" w:date="2019-05-16T10:59:00Z">
              <w:tcPr>
                <w:tcW w:w="1286" w:type="dxa"/>
                <w:tcBorders>
                  <w:top w:val="nil"/>
                  <w:bottom w:val="nil"/>
                </w:tcBorders>
              </w:tcPr>
            </w:tcPrChange>
          </w:tcPr>
          <w:p w14:paraId="1B476232"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55" w:author="jkwang" w:date="2019-05-16T10:59:00Z">
                  <w:rPr>
                    <w:rFonts w:ascii="Times New Roman" w:eastAsia="等线" w:hAnsi="Times New Roman" w:cs="Times New Roman"/>
                    <w:noProof/>
                    <w:sz w:val="16"/>
                    <w:lang w:eastAsia="zh-CN"/>
                  </w:rPr>
                </w:rPrChange>
              </w:rPr>
              <w:pPrChange w:id="1656"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57" w:author="jkwang" w:date="2019-05-16T10:59:00Z">
                  <w:rPr>
                    <w:rFonts w:eastAsia="等线"/>
                  </w:rPr>
                </w:rPrChange>
              </w:rPr>
              <w:t>100%</w:t>
            </w:r>
          </w:p>
        </w:tc>
        <w:tc>
          <w:tcPr>
            <w:tcW w:w="1399" w:type="dxa"/>
            <w:tcBorders>
              <w:top w:val="nil"/>
              <w:bottom w:val="nil"/>
            </w:tcBorders>
            <w:tcPrChange w:id="1658" w:author="jkwang" w:date="2019-05-16T10:59:00Z">
              <w:tcPr>
                <w:tcW w:w="1531" w:type="dxa"/>
                <w:tcBorders>
                  <w:top w:val="nil"/>
                  <w:bottom w:val="nil"/>
                </w:tcBorders>
              </w:tcPr>
            </w:tcPrChange>
          </w:tcPr>
          <w:p w14:paraId="1C8EC8DF"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59" w:author="jkwang" w:date="2019-05-16T10:59:00Z">
                  <w:rPr>
                    <w:rFonts w:ascii="Times New Roman" w:eastAsia="等线" w:hAnsi="Times New Roman" w:cs="Times New Roman"/>
                    <w:noProof/>
                    <w:sz w:val="16"/>
                    <w:lang w:eastAsia="zh-CN"/>
                  </w:rPr>
                </w:rPrChange>
              </w:rPr>
              <w:pPrChange w:id="1660"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61" w:author="jkwang" w:date="2019-05-16T10:59:00Z">
                  <w:rPr>
                    <w:rFonts w:eastAsia="等线"/>
                  </w:rPr>
                </w:rPrChange>
              </w:rPr>
              <w:t>0%</w:t>
            </w:r>
          </w:p>
        </w:tc>
      </w:tr>
      <w:tr w:rsidR="00460A46" w14:paraId="41CB404C"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62"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63" w:author="jkwang" w:date="2019-05-16T10:59:00Z">
            <w:trPr>
              <w:jc w:val="center"/>
            </w:trPr>
          </w:trPrChange>
        </w:trPr>
        <w:tc>
          <w:tcPr>
            <w:tcW w:w="1985" w:type="dxa"/>
            <w:tcBorders>
              <w:top w:val="nil"/>
              <w:bottom w:val="nil"/>
            </w:tcBorders>
            <w:tcPrChange w:id="1664" w:author="jkwang" w:date="2019-05-16T10:59:00Z">
              <w:tcPr>
                <w:tcW w:w="1843" w:type="dxa"/>
                <w:tcBorders>
                  <w:top w:val="nil"/>
                  <w:bottom w:val="nil"/>
                </w:tcBorders>
              </w:tcPr>
            </w:tcPrChange>
          </w:tcPr>
          <w:p w14:paraId="617936AF"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65" w:author="jkwang" w:date="2019-05-16T10:59:00Z">
                  <w:rPr>
                    <w:rFonts w:ascii="Times New Roman" w:eastAsia="等线" w:hAnsi="Times New Roman" w:cs="Times New Roman"/>
                    <w:noProof/>
                    <w:sz w:val="16"/>
                    <w:lang w:eastAsia="zh-CN"/>
                  </w:rPr>
                </w:rPrChange>
              </w:rPr>
              <w:pPrChange w:id="1666"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67" w:author="jkwang" w:date="2019-05-16T10:59:00Z">
                  <w:rPr>
                    <w:rFonts w:eastAsia="等线"/>
                  </w:rPr>
                </w:rPrChange>
              </w:rPr>
              <w:t xml:space="preserve">Missing metal sheet </w:t>
            </w:r>
          </w:p>
        </w:tc>
        <w:tc>
          <w:tcPr>
            <w:tcW w:w="1276" w:type="dxa"/>
            <w:tcBorders>
              <w:top w:val="nil"/>
              <w:bottom w:val="nil"/>
            </w:tcBorders>
            <w:tcPrChange w:id="1668" w:author="jkwang" w:date="2019-05-16T10:59:00Z">
              <w:tcPr>
                <w:tcW w:w="1286" w:type="dxa"/>
                <w:tcBorders>
                  <w:top w:val="nil"/>
                  <w:bottom w:val="nil"/>
                </w:tcBorders>
              </w:tcPr>
            </w:tcPrChange>
          </w:tcPr>
          <w:p w14:paraId="0233BE4E"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69" w:author="jkwang" w:date="2019-05-16T10:59:00Z">
                  <w:rPr>
                    <w:rFonts w:ascii="Times New Roman" w:eastAsia="等线" w:hAnsi="Times New Roman" w:cs="Times New Roman"/>
                    <w:noProof/>
                    <w:sz w:val="16"/>
                    <w:lang w:eastAsia="zh-CN"/>
                  </w:rPr>
                </w:rPrChange>
              </w:rPr>
              <w:pPrChange w:id="1670"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71" w:author="jkwang" w:date="2019-05-16T10:59:00Z">
                  <w:rPr>
                    <w:rFonts w:eastAsia="等线"/>
                  </w:rPr>
                </w:rPrChange>
              </w:rPr>
              <w:t>100%</w:t>
            </w:r>
          </w:p>
        </w:tc>
        <w:tc>
          <w:tcPr>
            <w:tcW w:w="1399" w:type="dxa"/>
            <w:tcBorders>
              <w:top w:val="nil"/>
              <w:bottom w:val="nil"/>
            </w:tcBorders>
            <w:tcPrChange w:id="1672" w:author="jkwang" w:date="2019-05-16T10:59:00Z">
              <w:tcPr>
                <w:tcW w:w="1531" w:type="dxa"/>
                <w:tcBorders>
                  <w:top w:val="nil"/>
                  <w:bottom w:val="nil"/>
                </w:tcBorders>
              </w:tcPr>
            </w:tcPrChange>
          </w:tcPr>
          <w:p w14:paraId="16186AF0"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73" w:author="jkwang" w:date="2019-05-16T10:59:00Z">
                  <w:rPr>
                    <w:rFonts w:ascii="Times New Roman" w:eastAsia="等线" w:hAnsi="Times New Roman" w:cs="Times New Roman"/>
                    <w:noProof/>
                    <w:sz w:val="16"/>
                    <w:lang w:eastAsia="zh-CN"/>
                  </w:rPr>
                </w:rPrChange>
              </w:rPr>
              <w:pPrChange w:id="1674"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75" w:author="jkwang" w:date="2019-05-16T10:59:00Z">
                  <w:rPr>
                    <w:rFonts w:eastAsia="等线"/>
                  </w:rPr>
                </w:rPrChange>
              </w:rPr>
              <w:t>1.41%</w:t>
            </w:r>
          </w:p>
        </w:tc>
      </w:tr>
      <w:tr w:rsidR="00460A46" w14:paraId="2D8CC46B"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76"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77" w:author="jkwang" w:date="2019-05-16T10:59:00Z">
            <w:trPr>
              <w:jc w:val="center"/>
            </w:trPr>
          </w:trPrChange>
        </w:trPr>
        <w:tc>
          <w:tcPr>
            <w:tcW w:w="1985" w:type="dxa"/>
            <w:tcBorders>
              <w:top w:val="nil"/>
              <w:bottom w:val="nil"/>
            </w:tcBorders>
            <w:tcPrChange w:id="1678" w:author="jkwang" w:date="2019-05-16T10:59:00Z">
              <w:tcPr>
                <w:tcW w:w="1843" w:type="dxa"/>
                <w:tcBorders>
                  <w:top w:val="nil"/>
                  <w:bottom w:val="nil"/>
                </w:tcBorders>
              </w:tcPr>
            </w:tcPrChange>
          </w:tcPr>
          <w:p w14:paraId="2D6E7C8D"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79" w:author="jkwang" w:date="2019-05-16T10:59:00Z">
                  <w:rPr>
                    <w:rFonts w:ascii="Times New Roman" w:eastAsia="等线" w:hAnsi="Times New Roman" w:cs="Times New Roman"/>
                    <w:noProof/>
                    <w:sz w:val="16"/>
                    <w:lang w:eastAsia="zh-CN"/>
                  </w:rPr>
                </w:rPrChange>
              </w:rPr>
              <w:pPrChange w:id="1680"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81" w:author="jkwang" w:date="2019-05-16T10:59:00Z">
                  <w:rPr>
                    <w:rFonts w:eastAsia="等线"/>
                  </w:rPr>
                </w:rPrChange>
              </w:rPr>
              <w:t>Abnormal wire position</w:t>
            </w:r>
          </w:p>
        </w:tc>
        <w:tc>
          <w:tcPr>
            <w:tcW w:w="1276" w:type="dxa"/>
            <w:tcBorders>
              <w:top w:val="nil"/>
              <w:bottom w:val="nil"/>
            </w:tcBorders>
            <w:tcPrChange w:id="1682" w:author="jkwang" w:date="2019-05-16T10:59:00Z">
              <w:tcPr>
                <w:tcW w:w="1286" w:type="dxa"/>
                <w:tcBorders>
                  <w:top w:val="nil"/>
                  <w:bottom w:val="nil"/>
                </w:tcBorders>
              </w:tcPr>
            </w:tcPrChange>
          </w:tcPr>
          <w:p w14:paraId="02ACF801"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83" w:author="jkwang" w:date="2019-05-16T10:59:00Z">
                  <w:rPr>
                    <w:rFonts w:ascii="Times New Roman" w:eastAsia="等线" w:hAnsi="Times New Roman" w:cs="Times New Roman"/>
                    <w:noProof/>
                    <w:sz w:val="16"/>
                    <w:lang w:eastAsia="zh-CN"/>
                  </w:rPr>
                </w:rPrChange>
              </w:rPr>
              <w:pPrChange w:id="1684"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85" w:author="jkwang" w:date="2019-05-16T10:59:00Z">
                  <w:rPr>
                    <w:rFonts w:eastAsia="等线"/>
                  </w:rPr>
                </w:rPrChange>
              </w:rPr>
              <w:t>83.33%</w:t>
            </w:r>
          </w:p>
        </w:tc>
        <w:tc>
          <w:tcPr>
            <w:tcW w:w="1399" w:type="dxa"/>
            <w:tcBorders>
              <w:top w:val="nil"/>
              <w:bottom w:val="nil"/>
            </w:tcBorders>
            <w:tcPrChange w:id="1686" w:author="jkwang" w:date="2019-05-16T10:59:00Z">
              <w:tcPr>
                <w:tcW w:w="1531" w:type="dxa"/>
                <w:tcBorders>
                  <w:top w:val="nil"/>
                  <w:bottom w:val="nil"/>
                </w:tcBorders>
              </w:tcPr>
            </w:tcPrChange>
          </w:tcPr>
          <w:p w14:paraId="40B2FC7B"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87" w:author="jkwang" w:date="2019-05-16T10:59:00Z">
                  <w:rPr>
                    <w:rFonts w:ascii="Times New Roman" w:eastAsia="等线" w:hAnsi="Times New Roman" w:cs="Times New Roman"/>
                    <w:noProof/>
                    <w:sz w:val="16"/>
                    <w:lang w:eastAsia="zh-CN"/>
                  </w:rPr>
                </w:rPrChange>
              </w:rPr>
              <w:pPrChange w:id="1688"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89" w:author="jkwang" w:date="2019-05-16T10:59:00Z">
                  <w:rPr>
                    <w:rFonts w:eastAsia="等线"/>
                  </w:rPr>
                </w:rPrChange>
              </w:rPr>
              <w:t>0%</w:t>
            </w:r>
          </w:p>
        </w:tc>
      </w:tr>
      <w:tr w:rsidR="00460A46" w14:paraId="40FF0803"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90"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91" w:author="jkwang" w:date="2019-05-16T10:59:00Z">
            <w:trPr>
              <w:jc w:val="center"/>
            </w:trPr>
          </w:trPrChange>
        </w:trPr>
        <w:tc>
          <w:tcPr>
            <w:tcW w:w="1985" w:type="dxa"/>
            <w:tcBorders>
              <w:top w:val="nil"/>
              <w:bottom w:val="single" w:sz="12" w:space="0" w:color="auto"/>
            </w:tcBorders>
            <w:tcPrChange w:id="1692" w:author="jkwang" w:date="2019-05-16T10:59:00Z">
              <w:tcPr>
                <w:tcW w:w="1843" w:type="dxa"/>
                <w:tcBorders>
                  <w:top w:val="nil"/>
                  <w:bottom w:val="single" w:sz="12" w:space="0" w:color="auto"/>
                </w:tcBorders>
              </w:tcPr>
            </w:tcPrChange>
          </w:tcPr>
          <w:p w14:paraId="0C57FD2A"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93" w:author="jkwang" w:date="2019-05-16T10:59:00Z">
                  <w:rPr>
                    <w:rFonts w:ascii="Times New Roman" w:eastAsia="等线" w:hAnsi="Times New Roman" w:cs="Times New Roman"/>
                    <w:noProof/>
                    <w:sz w:val="16"/>
                    <w:lang w:eastAsia="zh-CN"/>
                  </w:rPr>
                </w:rPrChange>
              </w:rPr>
              <w:pPrChange w:id="1694"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95" w:author="jkwang" w:date="2019-05-16T10:59:00Z">
                  <w:rPr>
                    <w:rFonts w:eastAsia="等线"/>
                  </w:rPr>
                </w:rPrChange>
              </w:rPr>
              <w:t>Normal</w:t>
            </w:r>
          </w:p>
        </w:tc>
        <w:tc>
          <w:tcPr>
            <w:tcW w:w="1276" w:type="dxa"/>
            <w:tcBorders>
              <w:top w:val="nil"/>
              <w:bottom w:val="single" w:sz="12" w:space="0" w:color="auto"/>
            </w:tcBorders>
            <w:tcPrChange w:id="1696" w:author="jkwang" w:date="2019-05-16T10:59:00Z">
              <w:tcPr>
                <w:tcW w:w="1286" w:type="dxa"/>
                <w:tcBorders>
                  <w:top w:val="nil"/>
                  <w:bottom w:val="single" w:sz="12" w:space="0" w:color="auto"/>
                </w:tcBorders>
              </w:tcPr>
            </w:tcPrChange>
          </w:tcPr>
          <w:p w14:paraId="2697E1E4"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697" w:author="jkwang" w:date="2019-05-16T10:59:00Z">
                  <w:rPr>
                    <w:rFonts w:ascii="Times New Roman" w:eastAsia="等线" w:hAnsi="Times New Roman" w:cs="Times New Roman"/>
                    <w:noProof/>
                    <w:sz w:val="16"/>
                    <w:lang w:eastAsia="zh-CN"/>
                  </w:rPr>
                </w:rPrChange>
              </w:rPr>
              <w:pPrChange w:id="1698"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99" w:author="jkwang" w:date="2019-05-16T10:59:00Z">
                  <w:rPr>
                    <w:rFonts w:eastAsia="等线"/>
                  </w:rPr>
                </w:rPrChange>
              </w:rPr>
              <w:t>97.93%</w:t>
            </w:r>
          </w:p>
        </w:tc>
        <w:tc>
          <w:tcPr>
            <w:tcW w:w="1399" w:type="dxa"/>
            <w:tcBorders>
              <w:top w:val="nil"/>
              <w:bottom w:val="single" w:sz="12" w:space="0" w:color="auto"/>
            </w:tcBorders>
            <w:tcPrChange w:id="1700" w:author="jkwang" w:date="2019-05-16T10:59:00Z">
              <w:tcPr>
                <w:tcW w:w="1531" w:type="dxa"/>
                <w:tcBorders>
                  <w:top w:val="nil"/>
                  <w:bottom w:val="single" w:sz="12" w:space="0" w:color="auto"/>
                </w:tcBorders>
              </w:tcPr>
            </w:tcPrChange>
          </w:tcPr>
          <w:p w14:paraId="2BC1B30F" w14:textId="77777777" w:rsidR="00460A46" w:rsidRPr="00A41563" w:rsidRDefault="00460A46">
            <w:pPr>
              <w:pStyle w:val="ae"/>
              <w:spacing w:line="0" w:lineRule="atLeast"/>
              <w:rPr>
                <w:rFonts w:ascii="Linux Libertine" w:eastAsiaTheme="minorHAnsi" w:hAnsi="Linux Libertine" w:cstheme="minorBidi"/>
                <w:noProof w:val="0"/>
                <w:sz w:val="18"/>
                <w:szCs w:val="22"/>
                <w:lang w:eastAsia="it-IT"/>
                <w14:ligatures w14:val="standard"/>
                <w:rPrChange w:id="1701" w:author="jkwang" w:date="2019-05-16T10:59:00Z">
                  <w:rPr>
                    <w:rFonts w:ascii="Times New Roman" w:eastAsia="等线" w:hAnsi="Times New Roman" w:cs="Times New Roman"/>
                    <w:noProof/>
                    <w:sz w:val="16"/>
                    <w:lang w:eastAsia="zh-CN"/>
                  </w:rPr>
                </w:rPrChange>
              </w:rPr>
              <w:pPrChange w:id="1702" w:author="Martyn Hills"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703" w:author="jkwang" w:date="2019-05-16T10:59:00Z">
                  <w:rPr>
                    <w:rFonts w:eastAsia="等线"/>
                  </w:rPr>
                </w:rPrChange>
              </w:rPr>
              <w:t>2.35%</w:t>
            </w:r>
          </w:p>
        </w:tc>
      </w:tr>
    </w:tbl>
    <w:p w14:paraId="12E33276" w14:textId="77777777" w:rsidR="00A07A13" w:rsidRDefault="00A07A13" w:rsidP="0063094D">
      <w:pPr>
        <w:rPr>
          <w:rFonts w:cs="Times New Roman"/>
          <w:sz w:val="12"/>
          <w:szCs w:val="12"/>
        </w:rPr>
      </w:pPr>
    </w:p>
    <w:p w14:paraId="31138467" w14:textId="77777777" w:rsidR="00973189" w:rsidRPr="007259FA" w:rsidRDefault="00973189">
      <w:pPr>
        <w:pStyle w:val="Para"/>
        <w:rPr>
          <w:rPrChange w:id="1704" w:author="jkwang" w:date="2019-05-16T10:53:00Z">
            <w:rPr>
              <w:rFonts w:cs="Times New Roman"/>
              <w:sz w:val="12"/>
              <w:szCs w:val="12"/>
            </w:rPr>
          </w:rPrChange>
        </w:rPr>
        <w:pPrChange w:id="1705" w:author="jkwang" w:date="2019-05-16T10:53:00Z">
          <w:pPr>
            <w:jc w:val="both"/>
          </w:pPr>
        </w:pPrChange>
      </w:pPr>
      <w:del w:id="1706" w:author="jkwang" w:date="2019-05-16T10:53:00Z">
        <w:r w:rsidRPr="007259FA" w:rsidDel="007259FA">
          <w:rPr>
            <w:rPrChange w:id="1707" w:author="jkwang" w:date="2019-05-16T10:53:00Z">
              <w:rPr>
                <w:rFonts w:ascii="Times New Roman" w:hAnsi="Times New Roman" w:cs="Times New Roman"/>
              </w:rPr>
            </w:rPrChange>
          </w:rPr>
          <w:tab/>
        </w:r>
      </w:del>
      <w:r w:rsidRPr="007259FA">
        <w:rPr>
          <w:rPrChange w:id="1708" w:author="jkwang" w:date="2019-05-16T10:53:00Z">
            <w:rPr>
              <w:rFonts w:ascii="Times New Roman" w:hAnsi="Times New Roman" w:cs="Times New Roman"/>
            </w:rPr>
          </w:rPrChange>
        </w:rPr>
        <w:t xml:space="preserve">From this table, </w:t>
      </w:r>
      <w:r w:rsidR="000E49AA" w:rsidRPr="007259FA">
        <w:rPr>
          <w:rPrChange w:id="1709" w:author="jkwang" w:date="2019-05-16T10:53:00Z">
            <w:rPr>
              <w:rFonts w:ascii="Times New Roman" w:hAnsi="Times New Roman" w:cs="Times New Roman"/>
            </w:rPr>
          </w:rPrChange>
        </w:rPr>
        <w:t xml:space="preserve">we can see that the </w:t>
      </w:r>
      <w:r w:rsidR="009D5701" w:rsidRPr="007259FA">
        <w:rPr>
          <w:rPrChange w:id="1710" w:author="jkwang" w:date="2019-05-16T10:53:00Z">
            <w:rPr>
              <w:rFonts w:ascii="Times New Roman" w:hAnsi="Times New Roman" w:cs="Times New Roman"/>
            </w:rPr>
          </w:rPrChange>
        </w:rPr>
        <w:t>detection rate</w:t>
      </w:r>
      <w:r w:rsidR="000E49AA" w:rsidRPr="007259FA">
        <w:rPr>
          <w:rPrChange w:id="1711" w:author="jkwang" w:date="2019-05-16T10:53:00Z">
            <w:rPr>
              <w:rFonts w:ascii="Times New Roman" w:hAnsi="Times New Roman" w:cs="Times New Roman"/>
            </w:rPr>
          </w:rPrChange>
        </w:rPr>
        <w:t xml:space="preserve"> of the abnormal wire defect</w:t>
      </w:r>
      <w:r w:rsidR="009D5701" w:rsidRPr="009D5701">
        <w:t xml:space="preserve"> </w:t>
      </w:r>
      <w:r w:rsidR="009D5701" w:rsidRPr="007259FA">
        <w:rPr>
          <w:rPrChange w:id="1712" w:author="jkwang" w:date="2019-05-16T10:53:00Z">
            <w:rPr>
              <w:rFonts w:ascii="Times New Roman" w:hAnsi="Times New Roman" w:cs="Times New Roman"/>
            </w:rPr>
          </w:rPrChange>
        </w:rPr>
        <w:t>has dropped a lot</w:t>
      </w:r>
      <w:r w:rsidR="00070F66" w:rsidRPr="007259FA">
        <w:rPr>
          <w:rPrChange w:id="1713" w:author="jkwang" w:date="2019-05-16T10:53:00Z">
            <w:rPr>
              <w:rFonts w:ascii="Times New Roman" w:hAnsi="Times New Roman" w:cs="Times New Roman"/>
            </w:rPr>
          </w:rPrChange>
        </w:rPr>
        <w:t xml:space="preserve">, </w:t>
      </w:r>
      <w:r w:rsidR="00330B6C" w:rsidRPr="007259FA">
        <w:rPr>
          <w:rPrChange w:id="1714" w:author="jkwang" w:date="2019-05-16T10:53:00Z">
            <w:rPr>
              <w:rFonts w:ascii="Times New Roman" w:hAnsi="Times New Roman" w:cs="Times New Roman"/>
            </w:rPr>
          </w:rPrChange>
        </w:rPr>
        <w:t xml:space="preserve">compared to the </w:t>
      </w:r>
      <w:r w:rsidR="00070F66" w:rsidRPr="007259FA">
        <w:rPr>
          <w:rPrChange w:id="1715" w:author="jkwang" w:date="2019-05-16T10:53:00Z">
            <w:rPr>
              <w:rFonts w:ascii="Times New Roman" w:hAnsi="Times New Roman" w:cs="Times New Roman"/>
            </w:rPr>
          </w:rPrChange>
        </w:rPr>
        <w:t>image processing algorithm</w:t>
      </w:r>
      <w:r w:rsidR="000E49AA" w:rsidRPr="007259FA">
        <w:rPr>
          <w:rPrChange w:id="1716" w:author="jkwang" w:date="2019-05-16T10:53:00Z">
            <w:rPr>
              <w:rFonts w:ascii="Times New Roman" w:hAnsi="Times New Roman" w:cs="Times New Roman"/>
            </w:rPr>
          </w:rPrChange>
        </w:rPr>
        <w:t>.</w:t>
      </w:r>
      <w:r w:rsidR="00070F66" w:rsidRPr="007259FA">
        <w:rPr>
          <w:rPrChange w:id="1717" w:author="jkwang" w:date="2019-05-16T10:53:00Z">
            <w:rPr>
              <w:rFonts w:ascii="Times New Roman" w:hAnsi="Times New Roman" w:cs="Times New Roman"/>
            </w:rPr>
          </w:rPrChange>
        </w:rPr>
        <w:t xml:space="preserve"> By observing the </w:t>
      </w:r>
      <w:r w:rsidR="00C956F8" w:rsidRPr="007259FA">
        <w:rPr>
          <w:rPrChange w:id="1718" w:author="jkwang" w:date="2019-05-16T10:53:00Z">
            <w:rPr>
              <w:rFonts w:ascii="Times New Roman" w:hAnsi="Times New Roman" w:cs="Times New Roman"/>
            </w:rPr>
          </w:rPrChange>
        </w:rPr>
        <w:t>images</w:t>
      </w:r>
      <w:r w:rsidR="00070F66" w:rsidRPr="007259FA">
        <w:rPr>
          <w:rPrChange w:id="1719" w:author="jkwang" w:date="2019-05-16T10:53:00Z">
            <w:rPr>
              <w:rFonts w:ascii="Times New Roman" w:hAnsi="Times New Roman" w:cs="Times New Roman"/>
            </w:rPr>
          </w:rPrChange>
        </w:rPr>
        <w:t xml:space="preserve"> of the </w:t>
      </w:r>
      <w:r w:rsidR="00C956F8" w:rsidRPr="007259FA">
        <w:rPr>
          <w:rPrChange w:id="1720" w:author="jkwang" w:date="2019-05-16T10:53:00Z">
            <w:rPr>
              <w:rFonts w:ascii="Times New Roman" w:hAnsi="Times New Roman" w:cs="Times New Roman"/>
            </w:rPr>
          </w:rPrChange>
        </w:rPr>
        <w:t>abnormal wire defect, w</w:t>
      </w:r>
      <w:r w:rsidR="00AD2C81" w:rsidRPr="007259FA">
        <w:rPr>
          <w:rPrChange w:id="1721" w:author="jkwang" w:date="2019-05-16T10:53:00Z">
            <w:rPr>
              <w:rFonts w:ascii="Times New Roman" w:hAnsi="Times New Roman" w:cs="Times New Roman"/>
            </w:rPr>
          </w:rPrChange>
        </w:rPr>
        <w:t>e find that the abnormal wire defect is less obvious than other defects</w:t>
      </w:r>
      <w:r w:rsidR="00B303D8" w:rsidRPr="007259FA">
        <w:rPr>
          <w:rPrChange w:id="1722" w:author="jkwang" w:date="2019-05-16T10:53:00Z">
            <w:rPr>
              <w:rFonts w:ascii="Times New Roman" w:hAnsi="Times New Roman" w:cs="Times New Roman"/>
            </w:rPr>
          </w:rPrChange>
        </w:rPr>
        <w:t>,</w:t>
      </w:r>
      <w:r w:rsidR="00B303D8" w:rsidRPr="00B303D8">
        <w:t xml:space="preserve"> </w:t>
      </w:r>
      <w:r w:rsidR="00B303D8" w:rsidRPr="007259FA">
        <w:rPr>
          <w:rPrChange w:id="1723" w:author="jkwang" w:date="2019-05-16T10:53:00Z">
            <w:rPr>
              <w:rFonts w:ascii="Times New Roman" w:hAnsi="Times New Roman" w:cs="Times New Roman"/>
            </w:rPr>
          </w:rPrChange>
        </w:rPr>
        <w:t xml:space="preserve">which means that the difference between the </w:t>
      </w:r>
      <w:r w:rsidR="007355E8" w:rsidRPr="007259FA">
        <w:rPr>
          <w:rPrChange w:id="1724" w:author="jkwang" w:date="2019-05-16T10:53:00Z">
            <w:rPr>
              <w:rFonts w:ascii="Times New Roman" w:hAnsi="Times New Roman" w:cs="Times New Roman"/>
            </w:rPr>
          </w:rPrChange>
        </w:rPr>
        <w:t>image</w:t>
      </w:r>
      <w:r w:rsidR="00B303D8" w:rsidRPr="007259FA">
        <w:rPr>
          <w:rPrChange w:id="1725" w:author="jkwang" w:date="2019-05-16T10:53:00Z">
            <w:rPr>
              <w:rFonts w:ascii="Times New Roman" w:hAnsi="Times New Roman" w:cs="Times New Roman"/>
            </w:rPr>
          </w:rPrChange>
        </w:rPr>
        <w:t xml:space="preserve"> of </w:t>
      </w:r>
      <w:r w:rsidR="007355E8" w:rsidRPr="007259FA">
        <w:rPr>
          <w:rPrChange w:id="1726" w:author="jkwang" w:date="2019-05-16T10:53:00Z">
            <w:rPr>
              <w:rFonts w:ascii="Times New Roman" w:hAnsi="Times New Roman" w:cs="Times New Roman"/>
            </w:rPr>
          </w:rPrChange>
        </w:rPr>
        <w:t>this</w:t>
      </w:r>
      <w:r w:rsidR="00B303D8" w:rsidRPr="007259FA">
        <w:rPr>
          <w:rPrChange w:id="1727" w:author="jkwang" w:date="2019-05-16T10:53:00Z">
            <w:rPr>
              <w:rFonts w:ascii="Times New Roman" w:hAnsi="Times New Roman" w:cs="Times New Roman"/>
            </w:rPr>
          </w:rPrChange>
        </w:rPr>
        <w:t xml:space="preserve"> defect and the normal </w:t>
      </w:r>
      <w:r w:rsidR="007355E8" w:rsidRPr="007259FA">
        <w:rPr>
          <w:rPrChange w:id="1728" w:author="jkwang" w:date="2019-05-16T10:53:00Z">
            <w:rPr>
              <w:rFonts w:ascii="Times New Roman" w:hAnsi="Times New Roman" w:cs="Times New Roman"/>
            </w:rPr>
          </w:rPrChange>
        </w:rPr>
        <w:t>image</w:t>
      </w:r>
      <w:r w:rsidR="00B303D8" w:rsidRPr="007259FA">
        <w:rPr>
          <w:rPrChange w:id="1729" w:author="jkwang" w:date="2019-05-16T10:53:00Z">
            <w:rPr>
              <w:rFonts w:ascii="Times New Roman" w:hAnsi="Times New Roman" w:cs="Times New Roman"/>
            </w:rPr>
          </w:rPrChange>
        </w:rPr>
        <w:t xml:space="preserve"> is relatively small</w:t>
      </w:r>
      <w:r w:rsidR="00AD2C81" w:rsidRPr="007259FA">
        <w:rPr>
          <w:rPrChange w:id="1730" w:author="jkwang" w:date="2019-05-16T10:53:00Z">
            <w:rPr>
              <w:rFonts w:ascii="Times New Roman" w:hAnsi="Times New Roman" w:cs="Times New Roman"/>
            </w:rPr>
          </w:rPrChange>
        </w:rPr>
        <w:t xml:space="preserve">. </w:t>
      </w:r>
      <w:r w:rsidR="00743EDB" w:rsidRPr="007259FA">
        <w:rPr>
          <w:rPrChange w:id="1731" w:author="jkwang" w:date="2019-05-16T10:53:00Z">
            <w:rPr>
              <w:rFonts w:ascii="Times New Roman" w:hAnsi="Times New Roman" w:cs="Times New Roman"/>
            </w:rPr>
          </w:rPrChange>
        </w:rPr>
        <w:t xml:space="preserve">This also </w:t>
      </w:r>
      <w:r w:rsidR="00B303D8" w:rsidRPr="007259FA">
        <w:rPr>
          <w:rPrChange w:id="1732" w:author="jkwang" w:date="2019-05-16T10:53:00Z">
            <w:rPr>
              <w:rFonts w:ascii="Times New Roman" w:hAnsi="Times New Roman" w:cs="Times New Roman"/>
            </w:rPr>
          </w:rPrChange>
        </w:rPr>
        <w:t>show</w:t>
      </w:r>
      <w:r w:rsidR="00743EDB" w:rsidRPr="007259FA">
        <w:rPr>
          <w:rPrChange w:id="1733" w:author="jkwang" w:date="2019-05-16T10:53:00Z">
            <w:rPr>
              <w:rFonts w:ascii="Times New Roman" w:hAnsi="Times New Roman" w:cs="Times New Roman"/>
            </w:rPr>
          </w:rPrChange>
        </w:rPr>
        <w:t xml:space="preserve">s that the </w:t>
      </w:r>
      <w:ins w:id="1734" w:author="Martyn Hills" w:date="2019-05-10T18:29:00Z">
        <w:r w:rsidR="00162830" w:rsidRPr="007259FA">
          <w:rPr>
            <w:rPrChange w:id="1735" w:author="jkwang" w:date="2019-05-16T10:53:00Z">
              <w:rPr>
                <w:rFonts w:ascii="Times New Roman" w:hAnsi="Times New Roman" w:cs="Times New Roman"/>
              </w:rPr>
            </w:rPrChange>
          </w:rPr>
          <w:t>CNN</w:t>
        </w:r>
      </w:ins>
      <w:del w:id="1736" w:author="Martyn Hills" w:date="2019-05-10T18:29:00Z">
        <w:r w:rsidR="00743EDB" w:rsidRPr="007259FA" w:rsidDel="00162830">
          <w:rPr>
            <w:rPrChange w:id="1737" w:author="jkwang" w:date="2019-05-16T10:53:00Z">
              <w:rPr>
                <w:rFonts w:ascii="Times New Roman" w:hAnsi="Times New Roman" w:cs="Times New Roman"/>
              </w:rPr>
            </w:rPrChange>
          </w:rPr>
          <w:delText>convolutional neural network</w:delText>
        </w:r>
      </w:del>
      <w:r w:rsidR="00743EDB" w:rsidRPr="007259FA">
        <w:rPr>
          <w:rPrChange w:id="1738" w:author="jkwang" w:date="2019-05-16T10:53:00Z">
            <w:rPr>
              <w:rFonts w:ascii="Times New Roman" w:hAnsi="Times New Roman" w:cs="Times New Roman"/>
            </w:rPr>
          </w:rPrChange>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739">
          <w:tblGrid>
            <w:gridCol w:w="1843"/>
            <w:gridCol w:w="1286"/>
            <w:gridCol w:w="1531"/>
          </w:tblGrid>
        </w:tblGridChange>
      </w:tblGrid>
      <w:tr w:rsidR="00BA4777" w14:paraId="002283D4" w14:textId="77777777" w:rsidTr="001C71A5">
        <w:trPr>
          <w:jc w:val="center"/>
        </w:trPr>
        <w:tc>
          <w:tcPr>
            <w:tcW w:w="4660" w:type="dxa"/>
            <w:gridSpan w:val="3"/>
            <w:tcBorders>
              <w:top w:val="nil"/>
              <w:bottom w:val="single" w:sz="12" w:space="0" w:color="auto"/>
            </w:tcBorders>
          </w:tcPr>
          <w:p w14:paraId="54CB2B59" w14:textId="551F8BD9" w:rsidR="00BA4777" w:rsidRPr="00B91AE5" w:rsidDel="00B91AE5" w:rsidRDefault="00B91AE5">
            <w:pPr>
              <w:pStyle w:val="ae"/>
              <w:spacing w:line="0" w:lineRule="atLeast"/>
              <w:rPr>
                <w:del w:id="1740" w:author="jkwang" w:date="2019-05-16T11:00:00Z"/>
                <w:rFonts w:ascii="Linux Libertine" w:eastAsiaTheme="minorHAnsi" w:hAnsi="Linux Libertine" w:cstheme="minorBidi"/>
                <w:noProof w:val="0"/>
                <w:sz w:val="18"/>
                <w:szCs w:val="22"/>
                <w:lang w:eastAsia="it-IT"/>
                <w14:ligatures w14:val="standard"/>
                <w:rPrChange w:id="1741" w:author="jkwang" w:date="2019-05-16T10:59:00Z">
                  <w:rPr>
                    <w:del w:id="1742" w:author="jkwang" w:date="2019-05-16T11:00:00Z"/>
                    <w:caps/>
                    <w:lang w:eastAsia="zh-TW"/>
                  </w:rPr>
                </w:rPrChange>
              </w:rPr>
            </w:pPr>
            <w:ins w:id="1743" w:author="jkwang" w:date="2019-05-16T11:00: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5.</w:t>
              </w:r>
            </w:ins>
            <w:del w:id="1744" w:author="jkwang" w:date="2019-05-16T11:00:00Z">
              <w:r w:rsidR="00BA4777" w:rsidRPr="00B91AE5" w:rsidDel="00B91AE5">
                <w:rPr>
                  <w:rFonts w:ascii="Linux Libertine" w:eastAsiaTheme="minorHAnsi" w:hAnsi="Linux Libertine" w:cstheme="minorBidi"/>
                  <w:noProof w:val="0"/>
                  <w:sz w:val="18"/>
                  <w:szCs w:val="22"/>
                  <w:lang w:eastAsia="it-IT"/>
                  <w14:ligatures w14:val="standard"/>
                  <w:rPrChange w:id="1745" w:author="jkwang" w:date="2019-05-16T10:59:00Z">
                    <w:rPr>
                      <w:caps/>
                    </w:rPr>
                  </w:rPrChange>
                </w:rPr>
                <w:delText xml:space="preserve">TABLE </w:delText>
              </w:r>
              <w:r w:rsidR="00BB36EF" w:rsidRPr="00B91AE5" w:rsidDel="00B91AE5">
                <w:rPr>
                  <w:rFonts w:ascii="Linux Libertine" w:eastAsiaTheme="minorHAnsi" w:hAnsi="Linux Libertine" w:cstheme="minorBidi"/>
                  <w:noProof w:val="0"/>
                  <w:sz w:val="18"/>
                  <w:szCs w:val="22"/>
                  <w:lang w:eastAsia="it-IT"/>
                  <w14:ligatures w14:val="standard"/>
                  <w:rPrChange w:id="1746" w:author="jkwang" w:date="2019-05-16T10:59:00Z">
                    <w:rPr>
                      <w:caps/>
                    </w:rPr>
                  </w:rPrChange>
                </w:rPr>
                <w:delText>V</w:delText>
              </w:r>
            </w:del>
          </w:p>
          <w:p w14:paraId="114ADD8F" w14:textId="09B40FC6" w:rsidR="00BA4777" w:rsidRPr="00B91AE5" w:rsidRDefault="00B91AE5">
            <w:pPr>
              <w:pStyle w:val="ae"/>
              <w:spacing w:line="0" w:lineRule="atLeast"/>
              <w:rPr>
                <w:rFonts w:ascii="Linux Libertine" w:eastAsiaTheme="minorHAnsi" w:hAnsi="Linux Libertine" w:cstheme="minorBidi"/>
                <w:noProof w:val="0"/>
                <w:sz w:val="18"/>
                <w:szCs w:val="22"/>
                <w:lang w:eastAsia="it-IT"/>
                <w14:ligatures w14:val="standard"/>
                <w:rPrChange w:id="1747" w:author="jkwang" w:date="2019-05-16T10:59:00Z">
                  <w:rPr>
                    <w:lang w:val="en-AU" w:eastAsia="en-US"/>
                  </w:rPr>
                </w:rPrChange>
              </w:rPr>
            </w:pPr>
            <w:ins w:id="1748" w:author="jkwang" w:date="2019-05-16T11:00:00Z">
              <w:r>
                <w:rPr>
                  <w:rFonts w:ascii="Linux Libertine" w:eastAsiaTheme="minorHAnsi" w:hAnsi="Linux Libertine" w:cstheme="minorBidi"/>
                  <w:noProof w:val="0"/>
                  <w:sz w:val="18"/>
                  <w:szCs w:val="22"/>
                  <w:lang w:eastAsia="it-IT"/>
                  <w14:ligatures w14:val="standard"/>
                </w:rPr>
                <w:t xml:space="preserve"> </w:t>
              </w:r>
            </w:ins>
            <w:r w:rsidR="00365C56" w:rsidRPr="00B91AE5">
              <w:rPr>
                <w:rFonts w:ascii="Linux Libertine" w:eastAsiaTheme="minorHAnsi" w:hAnsi="Linux Libertine" w:cstheme="minorBidi"/>
                <w:noProof w:val="0"/>
                <w:sz w:val="18"/>
                <w:szCs w:val="22"/>
                <w:lang w:eastAsia="it-IT"/>
                <w14:ligatures w14:val="standard"/>
                <w:rPrChange w:id="1749" w:author="jkwang" w:date="2019-05-16T10:59:00Z">
                  <w:rPr>
                    <w:smallCaps/>
                    <w:lang w:val="en-AU"/>
                  </w:rPr>
                </w:rPrChange>
              </w:rPr>
              <w:t>D</w:t>
            </w:r>
            <w:ins w:id="1750" w:author="jkwang" w:date="2019-05-16T11:00:00Z">
              <w:r>
                <w:rPr>
                  <w:rFonts w:ascii="Linux Libertine" w:eastAsiaTheme="minorHAnsi" w:hAnsi="Linux Libertine" w:cstheme="minorBidi"/>
                  <w:noProof w:val="0"/>
                  <w:sz w:val="18"/>
                  <w:szCs w:val="22"/>
                  <w:lang w:eastAsia="it-IT"/>
                  <w14:ligatures w14:val="standard"/>
                </w:rPr>
                <w:t>e</w:t>
              </w:r>
            </w:ins>
            <w:r w:rsidR="00365C56" w:rsidRPr="00B91AE5">
              <w:rPr>
                <w:rFonts w:ascii="Linux Libertine" w:eastAsiaTheme="minorHAnsi" w:hAnsi="Linux Libertine" w:cstheme="minorBidi"/>
                <w:noProof w:val="0"/>
                <w:sz w:val="18"/>
                <w:szCs w:val="22"/>
                <w:lang w:eastAsia="it-IT"/>
                <w14:ligatures w14:val="standard"/>
                <w:rPrChange w:id="1751" w:author="jkwang" w:date="2019-05-16T10:59:00Z">
                  <w:rPr>
                    <w:smallCaps/>
                    <w:lang w:val="en-AU"/>
                  </w:rPr>
                </w:rPrChange>
              </w:rPr>
              <w:t xml:space="preserve">tection Result </w:t>
            </w:r>
            <w:proofErr w:type="gramStart"/>
            <w:r w:rsidR="00363437" w:rsidRPr="00B91AE5">
              <w:rPr>
                <w:rFonts w:ascii="Linux Libertine" w:eastAsiaTheme="minorHAnsi" w:hAnsi="Linux Libertine" w:cstheme="minorBidi"/>
                <w:noProof w:val="0"/>
                <w:sz w:val="18"/>
                <w:szCs w:val="22"/>
                <w:lang w:eastAsia="it-IT"/>
                <w14:ligatures w14:val="standard"/>
                <w:rPrChange w:id="1752" w:author="jkwang" w:date="2019-05-16T10:59:00Z">
                  <w:rPr>
                    <w:smallCaps/>
                    <w:lang w:val="en-AU"/>
                  </w:rPr>
                </w:rPrChange>
              </w:rPr>
              <w:t>O</w:t>
            </w:r>
            <w:r w:rsidR="00365C56" w:rsidRPr="00B91AE5">
              <w:rPr>
                <w:rFonts w:ascii="Linux Libertine" w:eastAsiaTheme="minorHAnsi" w:hAnsi="Linux Libertine" w:cstheme="minorBidi"/>
                <w:noProof w:val="0"/>
                <w:sz w:val="18"/>
                <w:szCs w:val="22"/>
                <w:lang w:eastAsia="it-IT"/>
                <w14:ligatures w14:val="standard"/>
                <w:rPrChange w:id="1753" w:author="jkwang" w:date="2019-05-16T10:59:00Z">
                  <w:rPr>
                    <w:smallCaps/>
                    <w:lang w:val="en-AU"/>
                  </w:rPr>
                </w:rPrChange>
              </w:rPr>
              <w:t>f</w:t>
            </w:r>
            <w:proofErr w:type="gramEnd"/>
            <w:r w:rsidR="00365C56" w:rsidRPr="00B91AE5">
              <w:rPr>
                <w:rFonts w:ascii="Linux Libertine" w:eastAsiaTheme="minorHAnsi" w:hAnsi="Linux Libertine" w:cstheme="minorBidi"/>
                <w:noProof w:val="0"/>
                <w:sz w:val="18"/>
                <w:szCs w:val="22"/>
                <w:lang w:eastAsia="it-IT"/>
                <w14:ligatures w14:val="standard"/>
                <w:rPrChange w:id="1754" w:author="jkwang" w:date="2019-05-16T10:59:00Z">
                  <w:rPr>
                    <w:smallCaps/>
                    <w:lang w:val="en-AU"/>
                  </w:rPr>
                </w:rPrChange>
              </w:rPr>
              <w:t xml:space="preserve"> </w:t>
            </w:r>
            <w:r w:rsidR="007934D9" w:rsidRPr="00B91AE5">
              <w:rPr>
                <w:rFonts w:ascii="Linux Libertine" w:eastAsiaTheme="minorHAnsi" w:hAnsi="Linux Libertine" w:cstheme="minorBidi"/>
                <w:noProof w:val="0"/>
                <w:sz w:val="18"/>
                <w:szCs w:val="22"/>
                <w:lang w:eastAsia="it-IT"/>
                <w14:ligatures w14:val="standard"/>
                <w:rPrChange w:id="1755" w:author="jkwang" w:date="2019-05-16T10:59:00Z">
                  <w:rPr>
                    <w:smallCaps/>
                    <w:lang w:val="en-AU"/>
                  </w:rPr>
                </w:rPrChange>
              </w:rPr>
              <w:t>Proposed</w:t>
            </w:r>
            <w:r w:rsidR="00363437" w:rsidRPr="00B91AE5">
              <w:rPr>
                <w:rFonts w:ascii="Linux Libertine" w:eastAsiaTheme="minorHAnsi" w:hAnsi="Linux Libertine" w:cstheme="minorBidi"/>
                <w:noProof w:val="0"/>
                <w:sz w:val="18"/>
                <w:szCs w:val="22"/>
                <w:lang w:eastAsia="it-IT"/>
                <w14:ligatures w14:val="standard"/>
                <w:rPrChange w:id="1756" w:author="jkwang" w:date="2019-05-16T10:59:00Z">
                  <w:rPr>
                    <w:smallCaps/>
                    <w:lang w:val="en-AU"/>
                  </w:rPr>
                </w:rPrChange>
              </w:rPr>
              <w:t xml:space="preserve"> </w:t>
            </w:r>
            <w:r w:rsidR="00365C56" w:rsidRPr="00B91AE5">
              <w:rPr>
                <w:rFonts w:ascii="Linux Libertine" w:eastAsiaTheme="minorHAnsi" w:hAnsi="Linux Libertine" w:cstheme="minorBidi"/>
                <w:noProof w:val="0"/>
                <w:sz w:val="18"/>
                <w:szCs w:val="22"/>
                <w:lang w:eastAsia="it-IT"/>
                <w14:ligatures w14:val="standard"/>
                <w:rPrChange w:id="1757" w:author="jkwang" w:date="2019-05-16T10:59:00Z">
                  <w:rPr>
                    <w:smallCaps/>
                    <w:lang w:val="en-AU"/>
                  </w:rPr>
                </w:rPrChange>
              </w:rPr>
              <w:t>Deep Learning Algorithm</w:t>
            </w:r>
          </w:p>
        </w:tc>
      </w:tr>
      <w:tr w:rsidR="001E52E3" w14:paraId="1A8425F3"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58"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59" w:author="jkwang" w:date="2019-05-16T11:00:00Z">
            <w:trPr>
              <w:jc w:val="center"/>
            </w:trPr>
          </w:trPrChange>
        </w:trPr>
        <w:tc>
          <w:tcPr>
            <w:tcW w:w="1985" w:type="dxa"/>
            <w:tcBorders>
              <w:top w:val="single" w:sz="12" w:space="0" w:color="auto"/>
              <w:bottom w:val="single" w:sz="6" w:space="0" w:color="auto"/>
            </w:tcBorders>
            <w:tcPrChange w:id="1760" w:author="jkwang" w:date="2019-05-16T11:00:00Z">
              <w:tcPr>
                <w:tcW w:w="1843" w:type="dxa"/>
                <w:tcBorders>
                  <w:top w:val="single" w:sz="12" w:space="0" w:color="auto"/>
                  <w:bottom w:val="single" w:sz="6" w:space="0" w:color="auto"/>
                </w:tcBorders>
              </w:tcPr>
            </w:tcPrChange>
          </w:tcPr>
          <w:p w14:paraId="47281D6E"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61" w:author="jkwang" w:date="2019-05-16T10:59:00Z">
                  <w:rPr>
                    <w:rFonts w:ascii="Times New Roman" w:eastAsia="等线" w:hAnsi="Times New Roman" w:cs="Times New Roman"/>
                    <w:noProof/>
                    <w:sz w:val="16"/>
                    <w:lang w:eastAsia="zh-CN"/>
                  </w:rPr>
                </w:rPrChange>
              </w:rPr>
              <w:pPrChange w:id="1762"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63" w:author="jkwang" w:date="2019-05-16T10:59:00Z">
                  <w:rPr>
                    <w:rFonts w:eastAsia="等线"/>
                  </w:rPr>
                </w:rPrChange>
              </w:rPr>
              <w:t>Defect</w:t>
            </w:r>
          </w:p>
        </w:tc>
        <w:tc>
          <w:tcPr>
            <w:tcW w:w="1276" w:type="dxa"/>
            <w:tcBorders>
              <w:top w:val="single" w:sz="12" w:space="0" w:color="auto"/>
              <w:bottom w:val="single" w:sz="6" w:space="0" w:color="auto"/>
            </w:tcBorders>
            <w:tcPrChange w:id="1764" w:author="jkwang" w:date="2019-05-16T11:00:00Z">
              <w:tcPr>
                <w:tcW w:w="1286" w:type="dxa"/>
                <w:tcBorders>
                  <w:top w:val="single" w:sz="12" w:space="0" w:color="auto"/>
                  <w:bottom w:val="single" w:sz="6" w:space="0" w:color="auto"/>
                </w:tcBorders>
              </w:tcPr>
            </w:tcPrChange>
          </w:tcPr>
          <w:p w14:paraId="68FDCE64"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65" w:author="jkwang" w:date="2019-05-16T10:59:00Z">
                  <w:rPr>
                    <w:rFonts w:ascii="Times New Roman" w:eastAsia="等线" w:hAnsi="Times New Roman" w:cs="Times New Roman"/>
                    <w:noProof/>
                    <w:sz w:val="16"/>
                    <w:lang w:eastAsia="zh-CN"/>
                  </w:rPr>
                </w:rPrChange>
              </w:rPr>
              <w:pPrChange w:id="1766"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67" w:author="jkwang" w:date="2019-05-16T10:59:00Z">
                  <w:rPr>
                    <w:rFonts w:eastAsia="等线"/>
                  </w:rPr>
                </w:rPrChange>
              </w:rPr>
              <w:t>Detection rate</w:t>
            </w:r>
          </w:p>
        </w:tc>
        <w:tc>
          <w:tcPr>
            <w:tcW w:w="1399" w:type="dxa"/>
            <w:tcBorders>
              <w:top w:val="single" w:sz="12" w:space="0" w:color="auto"/>
              <w:bottom w:val="single" w:sz="6" w:space="0" w:color="auto"/>
            </w:tcBorders>
            <w:tcPrChange w:id="1768" w:author="jkwang" w:date="2019-05-16T11:00:00Z">
              <w:tcPr>
                <w:tcW w:w="1531" w:type="dxa"/>
                <w:tcBorders>
                  <w:top w:val="single" w:sz="12" w:space="0" w:color="auto"/>
                  <w:bottom w:val="single" w:sz="6" w:space="0" w:color="auto"/>
                </w:tcBorders>
              </w:tcPr>
            </w:tcPrChange>
          </w:tcPr>
          <w:p w14:paraId="6BE3BADA"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69" w:author="jkwang" w:date="2019-05-16T10:59:00Z">
                  <w:rPr>
                    <w:rFonts w:ascii="Times New Roman" w:eastAsia="等线" w:hAnsi="Times New Roman" w:cs="Times New Roman"/>
                    <w:noProof/>
                    <w:sz w:val="16"/>
                    <w:lang w:eastAsia="zh-CN"/>
                  </w:rPr>
                </w:rPrChange>
              </w:rPr>
              <w:pPrChange w:id="1770"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1" w:author="jkwang" w:date="2019-05-16T10:59:00Z">
                  <w:rPr>
                    <w:rFonts w:eastAsia="等线"/>
                  </w:rPr>
                </w:rPrChange>
              </w:rPr>
              <w:t>Error rate</w:t>
            </w:r>
          </w:p>
        </w:tc>
      </w:tr>
      <w:tr w:rsidR="001E52E3" w14:paraId="56AFC6E1"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72"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73" w:author="jkwang" w:date="2019-05-16T11:00:00Z">
            <w:trPr>
              <w:jc w:val="center"/>
            </w:trPr>
          </w:trPrChange>
        </w:trPr>
        <w:tc>
          <w:tcPr>
            <w:tcW w:w="1985" w:type="dxa"/>
            <w:tcBorders>
              <w:top w:val="single" w:sz="6" w:space="0" w:color="auto"/>
              <w:bottom w:val="nil"/>
            </w:tcBorders>
            <w:tcPrChange w:id="1774" w:author="jkwang" w:date="2019-05-16T11:00:00Z">
              <w:tcPr>
                <w:tcW w:w="1843" w:type="dxa"/>
                <w:tcBorders>
                  <w:top w:val="single" w:sz="6" w:space="0" w:color="auto"/>
                  <w:bottom w:val="nil"/>
                </w:tcBorders>
              </w:tcPr>
            </w:tcPrChange>
          </w:tcPr>
          <w:p w14:paraId="5AB08C5B"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75" w:author="jkwang" w:date="2019-05-16T10:59:00Z">
                  <w:rPr>
                    <w:rFonts w:ascii="Times New Roman" w:eastAsia="等线" w:hAnsi="Times New Roman" w:cs="Times New Roman"/>
                    <w:noProof/>
                    <w:sz w:val="16"/>
                    <w:lang w:eastAsia="zh-CN"/>
                  </w:rPr>
                </w:rPrChange>
              </w:rPr>
              <w:pPrChange w:id="1776"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7" w:author="jkwang" w:date="2019-05-16T10:59:00Z">
                  <w:rPr>
                    <w:rFonts w:eastAsia="等线"/>
                  </w:rPr>
                </w:rPrChange>
              </w:rPr>
              <w:t xml:space="preserve">Missing workpiece </w:t>
            </w:r>
          </w:p>
        </w:tc>
        <w:tc>
          <w:tcPr>
            <w:tcW w:w="1276" w:type="dxa"/>
            <w:tcBorders>
              <w:top w:val="single" w:sz="6" w:space="0" w:color="auto"/>
              <w:bottom w:val="nil"/>
            </w:tcBorders>
            <w:tcPrChange w:id="1778" w:author="jkwang" w:date="2019-05-16T11:00:00Z">
              <w:tcPr>
                <w:tcW w:w="1286" w:type="dxa"/>
                <w:tcBorders>
                  <w:top w:val="single" w:sz="6" w:space="0" w:color="auto"/>
                  <w:bottom w:val="nil"/>
                </w:tcBorders>
              </w:tcPr>
            </w:tcPrChange>
          </w:tcPr>
          <w:p w14:paraId="420557EC"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79" w:author="jkwang" w:date="2019-05-16T10:59:00Z">
                  <w:rPr>
                    <w:rFonts w:ascii="Times New Roman" w:eastAsia="等线" w:hAnsi="Times New Roman" w:cs="Times New Roman"/>
                    <w:noProof/>
                    <w:sz w:val="16"/>
                    <w:lang w:eastAsia="zh-CN"/>
                  </w:rPr>
                </w:rPrChange>
              </w:rPr>
              <w:pPrChange w:id="1780"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81" w:author="jkwang" w:date="2019-05-16T10:59:00Z">
                  <w:rPr>
                    <w:rFonts w:eastAsia="等线"/>
                  </w:rPr>
                </w:rPrChange>
              </w:rPr>
              <w:t>100%</w:t>
            </w:r>
          </w:p>
        </w:tc>
        <w:tc>
          <w:tcPr>
            <w:tcW w:w="1399" w:type="dxa"/>
            <w:tcBorders>
              <w:top w:val="single" w:sz="6" w:space="0" w:color="auto"/>
              <w:bottom w:val="nil"/>
            </w:tcBorders>
            <w:tcPrChange w:id="1782" w:author="jkwang" w:date="2019-05-16T11:00:00Z">
              <w:tcPr>
                <w:tcW w:w="1531" w:type="dxa"/>
                <w:tcBorders>
                  <w:top w:val="single" w:sz="6" w:space="0" w:color="auto"/>
                  <w:bottom w:val="nil"/>
                </w:tcBorders>
              </w:tcPr>
            </w:tcPrChange>
          </w:tcPr>
          <w:p w14:paraId="620AE2E8"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83" w:author="jkwang" w:date="2019-05-16T10:59:00Z">
                  <w:rPr>
                    <w:rFonts w:ascii="Times New Roman" w:eastAsia="等线" w:hAnsi="Times New Roman" w:cs="Times New Roman"/>
                    <w:noProof/>
                    <w:sz w:val="16"/>
                    <w:lang w:eastAsia="zh-CN"/>
                  </w:rPr>
                </w:rPrChange>
              </w:rPr>
              <w:pPrChange w:id="1784"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85" w:author="jkwang" w:date="2019-05-16T10:59:00Z">
                  <w:rPr>
                    <w:rFonts w:eastAsia="等线"/>
                  </w:rPr>
                </w:rPrChange>
              </w:rPr>
              <w:t>0%</w:t>
            </w:r>
          </w:p>
        </w:tc>
      </w:tr>
      <w:tr w:rsidR="001E52E3" w14:paraId="2E03D4C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86"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87" w:author="jkwang" w:date="2019-05-16T11:00:00Z">
            <w:trPr>
              <w:jc w:val="center"/>
            </w:trPr>
          </w:trPrChange>
        </w:trPr>
        <w:tc>
          <w:tcPr>
            <w:tcW w:w="1985" w:type="dxa"/>
            <w:tcBorders>
              <w:top w:val="nil"/>
              <w:bottom w:val="nil"/>
            </w:tcBorders>
            <w:tcPrChange w:id="1788" w:author="jkwang" w:date="2019-05-16T11:00:00Z">
              <w:tcPr>
                <w:tcW w:w="1843" w:type="dxa"/>
                <w:tcBorders>
                  <w:top w:val="nil"/>
                  <w:bottom w:val="nil"/>
                </w:tcBorders>
              </w:tcPr>
            </w:tcPrChange>
          </w:tcPr>
          <w:p w14:paraId="306D9575"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89" w:author="jkwang" w:date="2019-05-16T10:59:00Z">
                  <w:rPr>
                    <w:rFonts w:ascii="Times New Roman" w:eastAsia="等线" w:hAnsi="Times New Roman" w:cs="Times New Roman"/>
                    <w:noProof/>
                    <w:sz w:val="16"/>
                    <w:lang w:eastAsia="zh-CN"/>
                  </w:rPr>
                </w:rPrChange>
              </w:rPr>
              <w:pPrChange w:id="1790"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91" w:author="jkwang" w:date="2019-05-16T10:59:00Z">
                  <w:rPr>
                    <w:rFonts w:eastAsia="等线"/>
                  </w:rPr>
                </w:rPrChange>
              </w:rPr>
              <w:t>Missing cotton core</w:t>
            </w:r>
          </w:p>
        </w:tc>
        <w:tc>
          <w:tcPr>
            <w:tcW w:w="1276" w:type="dxa"/>
            <w:tcBorders>
              <w:top w:val="nil"/>
              <w:bottom w:val="nil"/>
            </w:tcBorders>
            <w:tcPrChange w:id="1792" w:author="jkwang" w:date="2019-05-16T11:00:00Z">
              <w:tcPr>
                <w:tcW w:w="1286" w:type="dxa"/>
                <w:tcBorders>
                  <w:top w:val="nil"/>
                  <w:bottom w:val="nil"/>
                </w:tcBorders>
              </w:tcPr>
            </w:tcPrChange>
          </w:tcPr>
          <w:p w14:paraId="770B7CAC"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93" w:author="jkwang" w:date="2019-05-16T10:59:00Z">
                  <w:rPr>
                    <w:rFonts w:ascii="Times New Roman" w:eastAsia="等线" w:hAnsi="Times New Roman" w:cs="Times New Roman"/>
                    <w:noProof/>
                    <w:sz w:val="16"/>
                    <w:lang w:eastAsia="zh-CN"/>
                  </w:rPr>
                </w:rPrChange>
              </w:rPr>
              <w:pPrChange w:id="1794"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95" w:author="jkwang" w:date="2019-05-16T10:59:00Z">
                  <w:rPr>
                    <w:rFonts w:eastAsia="等线"/>
                  </w:rPr>
                </w:rPrChange>
              </w:rPr>
              <w:t>100%</w:t>
            </w:r>
          </w:p>
        </w:tc>
        <w:tc>
          <w:tcPr>
            <w:tcW w:w="1399" w:type="dxa"/>
            <w:tcBorders>
              <w:top w:val="nil"/>
              <w:bottom w:val="nil"/>
            </w:tcBorders>
            <w:tcPrChange w:id="1796" w:author="jkwang" w:date="2019-05-16T11:00:00Z">
              <w:tcPr>
                <w:tcW w:w="1531" w:type="dxa"/>
                <w:tcBorders>
                  <w:top w:val="nil"/>
                  <w:bottom w:val="nil"/>
                </w:tcBorders>
              </w:tcPr>
            </w:tcPrChange>
          </w:tcPr>
          <w:p w14:paraId="0EBAC427"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797" w:author="jkwang" w:date="2019-05-16T10:59:00Z">
                  <w:rPr>
                    <w:rFonts w:ascii="Times New Roman" w:eastAsia="等线" w:hAnsi="Times New Roman" w:cs="Times New Roman"/>
                    <w:noProof/>
                    <w:sz w:val="16"/>
                    <w:lang w:eastAsia="zh-CN"/>
                  </w:rPr>
                </w:rPrChange>
              </w:rPr>
              <w:pPrChange w:id="1798"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99" w:author="jkwang" w:date="2019-05-16T10:59:00Z">
                  <w:rPr>
                    <w:rFonts w:eastAsia="等线"/>
                  </w:rPr>
                </w:rPrChange>
              </w:rPr>
              <w:t>0%</w:t>
            </w:r>
          </w:p>
        </w:tc>
      </w:tr>
      <w:tr w:rsidR="001E52E3" w14:paraId="3FCC657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800"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801" w:author="jkwang" w:date="2019-05-16T11:00:00Z">
            <w:trPr>
              <w:jc w:val="center"/>
            </w:trPr>
          </w:trPrChange>
        </w:trPr>
        <w:tc>
          <w:tcPr>
            <w:tcW w:w="1985" w:type="dxa"/>
            <w:tcBorders>
              <w:top w:val="nil"/>
              <w:bottom w:val="nil"/>
            </w:tcBorders>
            <w:tcPrChange w:id="1802" w:author="jkwang" w:date="2019-05-16T11:00:00Z">
              <w:tcPr>
                <w:tcW w:w="1843" w:type="dxa"/>
                <w:tcBorders>
                  <w:top w:val="nil"/>
                  <w:bottom w:val="nil"/>
                </w:tcBorders>
              </w:tcPr>
            </w:tcPrChange>
          </w:tcPr>
          <w:p w14:paraId="64068A24"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03" w:author="jkwang" w:date="2019-05-16T10:59:00Z">
                  <w:rPr>
                    <w:rFonts w:ascii="Times New Roman" w:eastAsia="等线" w:hAnsi="Times New Roman" w:cs="Times New Roman"/>
                    <w:noProof/>
                    <w:sz w:val="16"/>
                    <w:lang w:eastAsia="zh-CN"/>
                  </w:rPr>
                </w:rPrChange>
              </w:rPr>
              <w:pPrChange w:id="1804"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05" w:author="jkwang" w:date="2019-05-16T10:59:00Z">
                  <w:rPr>
                    <w:rFonts w:eastAsia="等线"/>
                  </w:rPr>
                </w:rPrChange>
              </w:rPr>
              <w:t xml:space="preserve">Missing metal sheet </w:t>
            </w:r>
          </w:p>
        </w:tc>
        <w:tc>
          <w:tcPr>
            <w:tcW w:w="1276" w:type="dxa"/>
            <w:tcBorders>
              <w:top w:val="nil"/>
              <w:bottom w:val="nil"/>
            </w:tcBorders>
            <w:tcPrChange w:id="1806" w:author="jkwang" w:date="2019-05-16T11:00:00Z">
              <w:tcPr>
                <w:tcW w:w="1286" w:type="dxa"/>
                <w:tcBorders>
                  <w:top w:val="nil"/>
                  <w:bottom w:val="nil"/>
                </w:tcBorders>
              </w:tcPr>
            </w:tcPrChange>
          </w:tcPr>
          <w:p w14:paraId="69EE7B97"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07" w:author="jkwang" w:date="2019-05-16T10:59:00Z">
                  <w:rPr>
                    <w:rFonts w:ascii="Times New Roman" w:eastAsia="等线" w:hAnsi="Times New Roman" w:cs="Times New Roman"/>
                    <w:noProof/>
                    <w:sz w:val="16"/>
                    <w:lang w:eastAsia="zh-CN"/>
                  </w:rPr>
                </w:rPrChange>
              </w:rPr>
              <w:pPrChange w:id="1808"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09" w:author="jkwang" w:date="2019-05-16T10:59:00Z">
                  <w:rPr>
                    <w:rFonts w:eastAsia="等线"/>
                  </w:rPr>
                </w:rPrChange>
              </w:rPr>
              <w:t>100%</w:t>
            </w:r>
          </w:p>
        </w:tc>
        <w:tc>
          <w:tcPr>
            <w:tcW w:w="1399" w:type="dxa"/>
            <w:tcBorders>
              <w:top w:val="nil"/>
              <w:bottom w:val="nil"/>
            </w:tcBorders>
            <w:tcPrChange w:id="1810" w:author="jkwang" w:date="2019-05-16T11:00:00Z">
              <w:tcPr>
                <w:tcW w:w="1531" w:type="dxa"/>
                <w:tcBorders>
                  <w:top w:val="nil"/>
                  <w:bottom w:val="nil"/>
                </w:tcBorders>
              </w:tcPr>
            </w:tcPrChange>
          </w:tcPr>
          <w:p w14:paraId="7D083B00"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11" w:author="jkwang" w:date="2019-05-16T10:59:00Z">
                  <w:rPr>
                    <w:rFonts w:ascii="Times New Roman" w:eastAsia="等线" w:hAnsi="Times New Roman" w:cs="Times New Roman"/>
                    <w:noProof/>
                    <w:sz w:val="16"/>
                    <w:lang w:eastAsia="zh-CN"/>
                  </w:rPr>
                </w:rPrChange>
              </w:rPr>
              <w:pPrChange w:id="1812"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13" w:author="jkwang" w:date="2019-05-16T10:59:00Z">
                  <w:rPr>
                    <w:rFonts w:eastAsia="等线"/>
                  </w:rPr>
                </w:rPrChange>
              </w:rPr>
              <w:t>0%</w:t>
            </w:r>
          </w:p>
        </w:tc>
      </w:tr>
      <w:tr w:rsidR="001E52E3" w14:paraId="7D17F662"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814"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815" w:author="jkwang" w:date="2019-05-16T11:00:00Z">
            <w:trPr>
              <w:jc w:val="center"/>
            </w:trPr>
          </w:trPrChange>
        </w:trPr>
        <w:tc>
          <w:tcPr>
            <w:tcW w:w="1985" w:type="dxa"/>
            <w:tcBorders>
              <w:top w:val="nil"/>
              <w:bottom w:val="nil"/>
            </w:tcBorders>
            <w:tcPrChange w:id="1816" w:author="jkwang" w:date="2019-05-16T11:00:00Z">
              <w:tcPr>
                <w:tcW w:w="1843" w:type="dxa"/>
                <w:tcBorders>
                  <w:top w:val="nil"/>
                  <w:bottom w:val="nil"/>
                </w:tcBorders>
              </w:tcPr>
            </w:tcPrChange>
          </w:tcPr>
          <w:p w14:paraId="1F5D4074"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17" w:author="jkwang" w:date="2019-05-16T10:59:00Z">
                  <w:rPr>
                    <w:rFonts w:ascii="Times New Roman" w:eastAsia="等线" w:hAnsi="Times New Roman" w:cs="Times New Roman"/>
                    <w:noProof/>
                    <w:sz w:val="16"/>
                    <w:lang w:eastAsia="zh-CN"/>
                  </w:rPr>
                </w:rPrChange>
              </w:rPr>
              <w:pPrChange w:id="1818"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19" w:author="jkwang" w:date="2019-05-16T10:59:00Z">
                  <w:rPr>
                    <w:rFonts w:eastAsia="等线"/>
                  </w:rPr>
                </w:rPrChange>
              </w:rPr>
              <w:t>Abnormal wire position</w:t>
            </w:r>
          </w:p>
        </w:tc>
        <w:tc>
          <w:tcPr>
            <w:tcW w:w="1276" w:type="dxa"/>
            <w:tcBorders>
              <w:top w:val="nil"/>
              <w:bottom w:val="nil"/>
            </w:tcBorders>
            <w:tcPrChange w:id="1820" w:author="jkwang" w:date="2019-05-16T11:00:00Z">
              <w:tcPr>
                <w:tcW w:w="1286" w:type="dxa"/>
                <w:tcBorders>
                  <w:top w:val="nil"/>
                  <w:bottom w:val="nil"/>
                </w:tcBorders>
              </w:tcPr>
            </w:tcPrChange>
          </w:tcPr>
          <w:p w14:paraId="577E5AC9"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21" w:author="jkwang" w:date="2019-05-16T10:59:00Z">
                  <w:rPr>
                    <w:rFonts w:ascii="Times New Roman" w:eastAsia="等线" w:hAnsi="Times New Roman" w:cs="Times New Roman"/>
                    <w:noProof/>
                    <w:sz w:val="16"/>
                    <w:lang w:eastAsia="zh-CN"/>
                  </w:rPr>
                </w:rPrChange>
              </w:rPr>
              <w:pPrChange w:id="1822"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23" w:author="jkwang" w:date="2019-05-16T10:59:00Z">
                  <w:rPr>
                    <w:rFonts w:eastAsia="等线"/>
                  </w:rPr>
                </w:rPrChange>
              </w:rPr>
              <w:t>83.33%</w:t>
            </w:r>
          </w:p>
        </w:tc>
        <w:tc>
          <w:tcPr>
            <w:tcW w:w="1399" w:type="dxa"/>
            <w:tcBorders>
              <w:top w:val="nil"/>
              <w:bottom w:val="nil"/>
            </w:tcBorders>
            <w:tcPrChange w:id="1824" w:author="jkwang" w:date="2019-05-16T11:00:00Z">
              <w:tcPr>
                <w:tcW w:w="1531" w:type="dxa"/>
                <w:tcBorders>
                  <w:top w:val="nil"/>
                  <w:bottom w:val="nil"/>
                </w:tcBorders>
              </w:tcPr>
            </w:tcPrChange>
          </w:tcPr>
          <w:p w14:paraId="256DB726"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25" w:author="jkwang" w:date="2019-05-16T10:59:00Z">
                  <w:rPr>
                    <w:rFonts w:ascii="Times New Roman" w:eastAsia="等线" w:hAnsi="Times New Roman" w:cs="Times New Roman"/>
                    <w:noProof/>
                    <w:sz w:val="16"/>
                    <w:lang w:eastAsia="zh-CN"/>
                  </w:rPr>
                </w:rPrChange>
              </w:rPr>
              <w:pPrChange w:id="1826"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27" w:author="jkwang" w:date="2019-05-16T10:59:00Z">
                  <w:rPr>
                    <w:rFonts w:eastAsia="等线"/>
                  </w:rPr>
                </w:rPrChange>
              </w:rPr>
              <w:t>0%</w:t>
            </w:r>
          </w:p>
        </w:tc>
      </w:tr>
      <w:tr w:rsidR="001E52E3" w14:paraId="5AADF939"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828"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829" w:author="jkwang" w:date="2019-05-16T11:00:00Z">
            <w:trPr>
              <w:jc w:val="center"/>
            </w:trPr>
          </w:trPrChange>
        </w:trPr>
        <w:tc>
          <w:tcPr>
            <w:tcW w:w="1985" w:type="dxa"/>
            <w:tcBorders>
              <w:top w:val="nil"/>
              <w:bottom w:val="single" w:sz="12" w:space="0" w:color="auto"/>
            </w:tcBorders>
            <w:tcPrChange w:id="1830" w:author="jkwang" w:date="2019-05-16T11:00:00Z">
              <w:tcPr>
                <w:tcW w:w="1843" w:type="dxa"/>
                <w:tcBorders>
                  <w:top w:val="nil"/>
                  <w:bottom w:val="single" w:sz="12" w:space="0" w:color="auto"/>
                </w:tcBorders>
              </w:tcPr>
            </w:tcPrChange>
          </w:tcPr>
          <w:p w14:paraId="1B53F5AE"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31" w:author="jkwang" w:date="2019-05-16T10:59:00Z">
                  <w:rPr>
                    <w:rFonts w:ascii="Times New Roman" w:eastAsia="等线" w:hAnsi="Times New Roman" w:cs="Times New Roman"/>
                    <w:noProof/>
                    <w:sz w:val="16"/>
                    <w:lang w:eastAsia="zh-CN"/>
                  </w:rPr>
                </w:rPrChange>
              </w:rPr>
              <w:pPrChange w:id="1832"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33" w:author="jkwang" w:date="2019-05-16T10:59:00Z">
                  <w:rPr>
                    <w:rFonts w:eastAsia="等线"/>
                  </w:rPr>
                </w:rPrChange>
              </w:rPr>
              <w:t>Normal</w:t>
            </w:r>
          </w:p>
        </w:tc>
        <w:tc>
          <w:tcPr>
            <w:tcW w:w="1276" w:type="dxa"/>
            <w:tcBorders>
              <w:top w:val="nil"/>
              <w:bottom w:val="single" w:sz="12" w:space="0" w:color="auto"/>
            </w:tcBorders>
            <w:tcPrChange w:id="1834" w:author="jkwang" w:date="2019-05-16T11:00:00Z">
              <w:tcPr>
                <w:tcW w:w="1286" w:type="dxa"/>
                <w:tcBorders>
                  <w:top w:val="nil"/>
                  <w:bottom w:val="single" w:sz="12" w:space="0" w:color="auto"/>
                </w:tcBorders>
              </w:tcPr>
            </w:tcPrChange>
          </w:tcPr>
          <w:p w14:paraId="7F04D339"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35" w:author="jkwang" w:date="2019-05-16T10:59:00Z">
                  <w:rPr>
                    <w:rFonts w:ascii="Times New Roman" w:eastAsia="等线" w:hAnsi="Times New Roman" w:cs="Times New Roman"/>
                    <w:noProof/>
                    <w:sz w:val="16"/>
                    <w:lang w:eastAsia="zh-CN"/>
                  </w:rPr>
                </w:rPrChange>
              </w:rPr>
              <w:pPrChange w:id="1836"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37" w:author="jkwang" w:date="2019-05-16T10:59:00Z">
                  <w:rPr>
                    <w:rFonts w:eastAsia="等线"/>
                  </w:rPr>
                </w:rPrChange>
              </w:rPr>
              <w:t>100%</w:t>
            </w:r>
          </w:p>
        </w:tc>
        <w:tc>
          <w:tcPr>
            <w:tcW w:w="1399" w:type="dxa"/>
            <w:tcBorders>
              <w:top w:val="nil"/>
              <w:bottom w:val="single" w:sz="12" w:space="0" w:color="auto"/>
            </w:tcBorders>
            <w:tcPrChange w:id="1838" w:author="jkwang" w:date="2019-05-16T11:00:00Z">
              <w:tcPr>
                <w:tcW w:w="1531" w:type="dxa"/>
                <w:tcBorders>
                  <w:top w:val="nil"/>
                  <w:bottom w:val="single" w:sz="12" w:space="0" w:color="auto"/>
                </w:tcBorders>
              </w:tcPr>
            </w:tcPrChange>
          </w:tcPr>
          <w:p w14:paraId="772828B1" w14:textId="77777777" w:rsidR="001E52E3" w:rsidRPr="00B91AE5" w:rsidRDefault="001E52E3">
            <w:pPr>
              <w:pStyle w:val="ae"/>
              <w:spacing w:line="0" w:lineRule="atLeast"/>
              <w:rPr>
                <w:rFonts w:ascii="Linux Libertine" w:eastAsiaTheme="minorHAnsi" w:hAnsi="Linux Libertine" w:cstheme="minorBidi"/>
                <w:noProof w:val="0"/>
                <w:sz w:val="18"/>
                <w:szCs w:val="22"/>
                <w:lang w:eastAsia="it-IT"/>
                <w14:ligatures w14:val="standard"/>
                <w:rPrChange w:id="1839" w:author="jkwang" w:date="2019-05-16T10:59:00Z">
                  <w:rPr>
                    <w:rFonts w:ascii="Times New Roman" w:eastAsia="等线" w:hAnsi="Times New Roman" w:cs="Times New Roman"/>
                    <w:noProof/>
                    <w:sz w:val="16"/>
                    <w:lang w:eastAsia="zh-CN"/>
                  </w:rPr>
                </w:rPrChange>
              </w:rPr>
              <w:pPrChange w:id="1840" w:author="Martyn Hills"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41" w:author="jkwang" w:date="2019-05-16T10:59:00Z">
                  <w:rPr>
                    <w:rFonts w:eastAsia="等线"/>
                  </w:rPr>
                </w:rPrChange>
              </w:rPr>
              <w:t>2.35%</w:t>
            </w:r>
          </w:p>
        </w:tc>
      </w:tr>
    </w:tbl>
    <w:p w14:paraId="5F3EE156" w14:textId="77777777" w:rsidR="0063094D" w:rsidRPr="0063094D" w:rsidRDefault="0063094D" w:rsidP="0063094D">
      <w:pPr>
        <w:rPr>
          <w:rFonts w:cs="Times New Roman"/>
          <w:sz w:val="12"/>
          <w:szCs w:val="12"/>
        </w:rPr>
      </w:pPr>
    </w:p>
    <w:p w14:paraId="0A579416" w14:textId="21BA8258" w:rsidR="00BA4777" w:rsidRPr="00A07A13" w:rsidRDefault="008412DA">
      <w:pPr>
        <w:pStyle w:val="Para"/>
        <w:rPr>
          <w:rFonts w:ascii="Times New Roman" w:hAnsi="Times New Roman" w:cs="Times New Roman"/>
        </w:rPr>
        <w:pPrChange w:id="1842" w:author="jkwang" w:date="2019-05-16T10:53:00Z">
          <w:pPr>
            <w:tabs>
              <w:tab w:val="left" w:pos="360"/>
            </w:tabs>
            <w:snapToGrid w:val="0"/>
            <w:jc w:val="both"/>
          </w:pPr>
        </w:pPrChange>
      </w:pPr>
      <w:del w:id="1843" w:author="jkwang" w:date="2019-05-16T10:53:00Z">
        <w:r w:rsidRPr="007259FA" w:rsidDel="007259FA">
          <w:rPr>
            <w:rPrChange w:id="1844" w:author="jkwang" w:date="2019-05-16T10:53:00Z">
              <w:rPr>
                <w:rFonts w:ascii="Times New Roman" w:hAnsi="Times New Roman" w:cs="Times New Roman"/>
              </w:rPr>
            </w:rPrChange>
          </w:rPr>
          <w:tab/>
        </w:r>
      </w:del>
      <w:r w:rsidR="007934D9" w:rsidRPr="007259FA">
        <w:rPr>
          <w:rPrChange w:id="1845" w:author="jkwang" w:date="2019-05-16T10:53:00Z">
            <w:rPr>
              <w:rFonts w:ascii="Times New Roman" w:hAnsi="Times New Roman" w:cs="Times New Roman"/>
            </w:rPr>
          </w:rPrChange>
        </w:rPr>
        <w:t>From</w:t>
      </w:r>
      <w:r w:rsidR="00363437" w:rsidRPr="007259FA">
        <w:rPr>
          <w:rPrChange w:id="1846" w:author="jkwang" w:date="2019-05-16T10:53:00Z">
            <w:rPr>
              <w:rFonts w:ascii="Times New Roman" w:hAnsi="Times New Roman" w:cs="Times New Roman"/>
            </w:rPr>
          </w:rPrChange>
        </w:rPr>
        <w:t xml:space="preserve"> </w:t>
      </w:r>
      <w:r w:rsidR="00973189" w:rsidRPr="007259FA">
        <w:rPr>
          <w:rPrChange w:id="1847" w:author="jkwang" w:date="2019-05-16T10:53:00Z">
            <w:rPr>
              <w:rFonts w:ascii="Times New Roman" w:hAnsi="Times New Roman" w:cs="Times New Roman"/>
            </w:rPr>
          </w:rPrChange>
        </w:rPr>
        <w:t>this table</w:t>
      </w:r>
      <w:r w:rsidR="00430BDF" w:rsidRPr="007259FA">
        <w:rPr>
          <w:rPrChange w:id="1848" w:author="jkwang" w:date="2019-05-16T10:53:00Z">
            <w:rPr>
              <w:rFonts w:ascii="Times New Roman" w:hAnsi="Times New Roman" w:cs="Times New Roman"/>
            </w:rPr>
          </w:rPrChange>
        </w:rPr>
        <w:t xml:space="preserve">, we can see that the detection accuracy of </w:t>
      </w:r>
      <w:r w:rsidR="007934D9" w:rsidRPr="007259FA">
        <w:rPr>
          <w:rPrChange w:id="1849" w:author="jkwang" w:date="2019-05-16T10:53:00Z">
            <w:rPr>
              <w:rFonts w:ascii="Times New Roman" w:hAnsi="Times New Roman" w:cs="Times New Roman"/>
            </w:rPr>
          </w:rPrChange>
        </w:rPr>
        <w:t>proposed</w:t>
      </w:r>
      <w:r w:rsidR="00430BDF" w:rsidRPr="007259FA">
        <w:rPr>
          <w:rPrChange w:id="1850" w:author="jkwang" w:date="2019-05-16T10:53:00Z">
            <w:rPr>
              <w:rFonts w:ascii="Times New Roman" w:hAnsi="Times New Roman" w:cs="Times New Roman"/>
            </w:rPr>
          </w:rPrChange>
        </w:rPr>
        <w:t xml:space="preserve"> training </w:t>
      </w:r>
      <w:r w:rsidR="002377E7" w:rsidRPr="007259FA">
        <w:rPr>
          <w:rPrChange w:id="1851" w:author="jkwang" w:date="2019-05-16T10:53:00Z">
            <w:rPr>
              <w:rFonts w:ascii="Times New Roman" w:hAnsi="Times New Roman" w:cs="Times New Roman"/>
            </w:rPr>
          </w:rPrChange>
        </w:rPr>
        <w:t>program</w:t>
      </w:r>
      <w:r w:rsidR="00430BDF" w:rsidRPr="007259FA">
        <w:rPr>
          <w:rPrChange w:id="1852" w:author="jkwang" w:date="2019-05-16T10:53:00Z">
            <w:rPr>
              <w:rFonts w:ascii="Times New Roman" w:hAnsi="Times New Roman" w:cs="Times New Roman"/>
            </w:rPr>
          </w:rPrChange>
        </w:rPr>
        <w:t xml:space="preserve"> is improved compared to </w:t>
      </w:r>
      <w:del w:id="1853" w:author="jkwang" w:date="2019-05-16T11:00:00Z">
        <w:r w:rsidR="00430BDF" w:rsidRPr="007259FA" w:rsidDel="00B91AE5">
          <w:rPr>
            <w:rPrChange w:id="1854" w:author="jkwang" w:date="2019-05-16T10:53:00Z">
              <w:rPr>
                <w:rFonts w:ascii="Times New Roman" w:hAnsi="Times New Roman" w:cs="Times New Roman"/>
              </w:rPr>
            </w:rPrChange>
          </w:rPr>
          <w:delText xml:space="preserve">the </w:delText>
        </w:r>
      </w:del>
      <w:r w:rsidR="00430BDF" w:rsidRPr="007259FA">
        <w:rPr>
          <w:rPrChange w:id="1855" w:author="jkwang" w:date="2019-05-16T10:53:00Z">
            <w:rPr>
              <w:rFonts w:ascii="Times New Roman" w:hAnsi="Times New Roman" w:cs="Times New Roman"/>
            </w:rPr>
          </w:rPrChange>
        </w:rPr>
        <w:t xml:space="preserve">original training </w:t>
      </w:r>
      <w:r w:rsidR="00A5068A" w:rsidRPr="007259FA">
        <w:rPr>
          <w:rPrChange w:id="1856" w:author="jkwang" w:date="2019-05-16T10:53:00Z">
            <w:rPr>
              <w:rFonts w:ascii="Times New Roman" w:hAnsi="Times New Roman" w:cs="Times New Roman"/>
            </w:rPr>
          </w:rPrChange>
        </w:rPr>
        <w:t>program</w:t>
      </w:r>
      <w:r w:rsidR="00430BDF" w:rsidRPr="007259FA">
        <w:rPr>
          <w:rPrChange w:id="1857" w:author="jkwang" w:date="2019-05-16T10:53:00Z">
            <w:rPr>
              <w:rFonts w:ascii="Times New Roman" w:hAnsi="Times New Roman" w:cs="Times New Roman"/>
            </w:rPr>
          </w:rPrChange>
        </w:rPr>
        <w:t>, but the accur</w:t>
      </w:r>
      <w:r w:rsidR="00774CAA" w:rsidRPr="007259FA">
        <w:rPr>
          <w:rPrChange w:id="1858" w:author="jkwang" w:date="2019-05-16T10:53:00Z">
            <w:rPr>
              <w:rFonts w:ascii="Times New Roman" w:hAnsi="Times New Roman" w:cs="Times New Roman"/>
            </w:rPr>
          </w:rPrChange>
        </w:rPr>
        <w:t>acy of the abnormal wire defect</w:t>
      </w:r>
      <w:r w:rsidR="00430BDF" w:rsidRPr="007259FA">
        <w:rPr>
          <w:rPrChange w:id="1859" w:author="jkwang" w:date="2019-05-16T10:53:00Z">
            <w:rPr>
              <w:rFonts w:ascii="Times New Roman" w:hAnsi="Times New Roman" w:cs="Times New Roman"/>
            </w:rPr>
          </w:rPrChange>
        </w:rPr>
        <w:t xml:space="preserve"> has not been</w:t>
      </w:r>
      <w:ins w:id="1860" w:author="jkwang" w:date="2019-05-16T11:01:00Z">
        <w:r w:rsidR="009B7D72">
          <w:t xml:space="preserve"> </w:t>
        </w:r>
      </w:ins>
      <w:del w:id="1861" w:author="jkwang" w:date="2019-05-16T11:01:00Z">
        <w:r w:rsidR="00430BDF" w:rsidRPr="007259FA" w:rsidDel="009B7D72">
          <w:rPr>
            <w:rPrChange w:id="1862" w:author="jkwang" w:date="2019-05-16T10:53:00Z">
              <w:rPr>
                <w:rFonts w:ascii="Times New Roman" w:hAnsi="Times New Roman" w:cs="Times New Roman"/>
              </w:rPr>
            </w:rPrChange>
          </w:rPr>
          <w:delText xml:space="preserve"> </w:delText>
        </w:r>
      </w:del>
      <w:r w:rsidR="00430BDF" w:rsidRPr="007259FA">
        <w:rPr>
          <w:rPrChange w:id="1863" w:author="jkwang" w:date="2019-05-16T10:53:00Z">
            <w:rPr>
              <w:rFonts w:ascii="Times New Roman" w:hAnsi="Times New Roman" w:cs="Times New Roman"/>
            </w:rPr>
          </w:rPrChange>
        </w:rPr>
        <w:t>improved.</w:t>
      </w:r>
      <w:r w:rsidR="00715BD6" w:rsidRPr="007259FA">
        <w:rPr>
          <w:rPrChange w:id="1864" w:author="jkwang" w:date="2019-05-16T10:53:00Z">
            <w:rPr>
              <w:rFonts w:ascii="Times New Roman" w:hAnsi="Times New Roman" w:cs="Times New Roman"/>
            </w:rPr>
          </w:rPrChange>
        </w:rPr>
        <w:t xml:space="preserve"> </w:t>
      </w:r>
    </w:p>
    <w:p w14:paraId="5CD8BC6C" w14:textId="000BE18B" w:rsidR="00575C76" w:rsidRPr="00A66CC8" w:rsidRDefault="007259FA" w:rsidP="00A07A13">
      <w:pPr>
        <w:snapToGrid w:val="0"/>
        <w:spacing w:before="120" w:after="120"/>
        <w:jc w:val="both"/>
        <w:rPr>
          <w:rFonts w:ascii="Times New Roman" w:hAnsi="Times New Roman" w:cs="Times New Roman"/>
          <w:i/>
          <w:lang w:val="en-US"/>
        </w:rPr>
      </w:pPr>
      <w:ins w:id="1865" w:author="jkwang" w:date="2019-05-16T10:53:00Z">
        <w:r w:rsidRPr="007259FA">
          <w:rPr>
            <w:rFonts w:ascii="Linux Libertine" w:eastAsia="Times New Roman" w:hAnsi="Linux Libertine" w:cs="Linux Libertine"/>
            <w:b/>
            <w:sz w:val="22"/>
            <w:lang w:val="en-US" w:eastAsia="en-US"/>
            <w:rPrChange w:id="1866" w:author="jkwang" w:date="2019-05-16T10:54:00Z">
              <w:rPr>
                <w:rFonts w:ascii="Linux Libertine" w:hAnsi="Linux Libertine" w:cs="Linux Libertine"/>
                <w:lang w:val="en-US"/>
              </w:rPr>
            </w:rPrChange>
          </w:rPr>
          <w:t>4.3</w:t>
        </w:r>
        <w:r w:rsidRPr="00C258B4">
          <w:rPr>
            <w:rFonts w:ascii="Linux Libertine" w:eastAsia="Times New Roman" w:hAnsi="Linux Libertine" w:cs="Linux Libertine"/>
            <w:b/>
            <w:sz w:val="22"/>
            <w:lang w:val="en-US" w:eastAsia="en-US"/>
          </w:rPr>
          <w:t> </w:t>
        </w:r>
      </w:ins>
      <w:del w:id="1867" w:author="jkwang" w:date="2019-05-16T10:53:00Z">
        <w:r w:rsidR="00575C76" w:rsidRPr="007259FA" w:rsidDel="007259FA">
          <w:rPr>
            <w:rFonts w:ascii="Linux Libertine" w:eastAsia="Times New Roman" w:hAnsi="Linux Libertine" w:cs="Linux Libertine"/>
            <w:b/>
            <w:sz w:val="22"/>
            <w:lang w:val="en-US" w:eastAsia="en-US"/>
            <w:rPrChange w:id="1868" w:author="jkwang" w:date="2019-05-16T10:54:00Z">
              <w:rPr>
                <w:rFonts w:ascii="Times New Roman" w:hAnsi="Times New Roman" w:cs="Times New Roman"/>
                <w:i/>
                <w:lang w:val="en-US"/>
              </w:rPr>
            </w:rPrChange>
          </w:rPr>
          <w:delText>C.</w:delText>
        </w:r>
        <w:r w:rsidR="00575C76" w:rsidRPr="007259FA" w:rsidDel="007259FA">
          <w:rPr>
            <w:rFonts w:ascii="Linux Libertine" w:eastAsia="Times New Roman" w:hAnsi="Linux Libertine" w:cs="Linux Libertine"/>
            <w:b/>
            <w:sz w:val="22"/>
            <w:lang w:val="en-US" w:eastAsia="en-US"/>
            <w:rPrChange w:id="1869" w:author="jkwang" w:date="2019-05-16T10:54:00Z">
              <w:rPr>
                <w:rFonts w:ascii="Times New Roman" w:hAnsi="Times New Roman" w:cs="Times New Roman"/>
                <w:i/>
                <w:lang w:val="en-US"/>
              </w:rPr>
            </w:rPrChange>
          </w:rPr>
          <w:tab/>
        </w:r>
      </w:del>
      <w:r w:rsidR="009228B1" w:rsidRPr="007259FA">
        <w:rPr>
          <w:rFonts w:ascii="Linux Libertine" w:eastAsia="Times New Roman" w:hAnsi="Linux Libertine" w:cs="Linux Libertine"/>
          <w:b/>
          <w:sz w:val="22"/>
          <w:lang w:val="en-US" w:eastAsia="en-US"/>
          <w:rPrChange w:id="1870" w:author="jkwang" w:date="2019-05-16T10:54:00Z">
            <w:rPr>
              <w:rFonts w:ascii="Times New Roman" w:hAnsi="Times New Roman" w:cs="Times New Roman"/>
              <w:i/>
              <w:lang w:val="en-US"/>
            </w:rPr>
          </w:rPrChange>
        </w:rPr>
        <w:t xml:space="preserve">Comparison </w:t>
      </w:r>
      <w:del w:id="1871" w:author="jkwang" w:date="2019-05-16T14:10:00Z">
        <w:r w:rsidR="009228B1" w:rsidRPr="007259FA" w:rsidDel="00067241">
          <w:rPr>
            <w:rFonts w:ascii="Linux Libertine" w:eastAsia="Times New Roman" w:hAnsi="Linux Libertine" w:cs="Linux Libertine"/>
            <w:b/>
            <w:sz w:val="22"/>
            <w:lang w:val="en-US" w:eastAsia="en-US"/>
            <w:rPrChange w:id="1872" w:author="jkwang" w:date="2019-05-16T10:54:00Z">
              <w:rPr>
                <w:rFonts w:ascii="Times New Roman" w:hAnsi="Times New Roman" w:cs="Times New Roman"/>
                <w:i/>
                <w:lang w:val="en-US"/>
              </w:rPr>
            </w:rPrChange>
          </w:rPr>
          <w:delText xml:space="preserve">of </w:delText>
        </w:r>
      </w:del>
      <w:ins w:id="1873" w:author="jkwang" w:date="2019-05-16T14:10:00Z">
        <w:r w:rsidR="00067241" w:rsidRPr="007259FA">
          <w:rPr>
            <w:rFonts w:ascii="Linux Libertine" w:eastAsia="Times New Roman" w:hAnsi="Linux Libertine" w:cs="Linux Libertine"/>
            <w:b/>
            <w:sz w:val="22"/>
            <w:lang w:val="en-US" w:eastAsia="en-US"/>
            <w:rPrChange w:id="1874" w:author="jkwang" w:date="2019-05-16T10:54:00Z">
              <w:rPr>
                <w:rFonts w:ascii="Times New Roman" w:hAnsi="Times New Roman" w:cs="Times New Roman"/>
                <w:i/>
                <w:lang w:val="en-US"/>
              </w:rPr>
            </w:rPrChange>
          </w:rPr>
          <w:t>of</w:t>
        </w:r>
        <w:r w:rsidR="00067241">
          <w:rPr>
            <w:rFonts w:ascii="Linux Libertine" w:eastAsia="Times New Roman" w:hAnsi="Linux Libertine" w:cs="Linux Libertine"/>
            <w:b/>
            <w:sz w:val="22"/>
            <w:lang w:val="en-US" w:eastAsia="en-US"/>
          </w:rPr>
          <w:t xml:space="preserve"> Tow</w:t>
        </w:r>
      </w:ins>
      <w:ins w:id="1875" w:author="Martyn Hills" w:date="2019-05-10T18:30:00Z">
        <w:del w:id="1876" w:author="jkwang" w:date="2019-05-16T10:54:00Z">
          <w:r w:rsidR="00162830" w:rsidRPr="007259FA" w:rsidDel="0044461E">
            <w:rPr>
              <w:rFonts w:ascii="Linux Libertine" w:eastAsia="Times New Roman" w:hAnsi="Linux Libertine" w:cs="Linux Libertine"/>
              <w:b/>
              <w:sz w:val="22"/>
              <w:lang w:val="en-US" w:eastAsia="en-US"/>
              <w:rPrChange w:id="1877" w:author="jkwang" w:date="2019-05-16T10:54:00Z">
                <w:rPr>
                  <w:rFonts w:ascii="Times New Roman" w:hAnsi="Times New Roman" w:cs="Times New Roman"/>
                  <w:i/>
                  <w:lang w:val="en-US"/>
                </w:rPr>
              </w:rPrChange>
            </w:rPr>
            <w:delText>T</w:delText>
          </w:r>
        </w:del>
      </w:ins>
      <w:del w:id="1878" w:author="Martyn Hills" w:date="2019-05-10T18:30:00Z">
        <w:r w:rsidR="009228B1" w:rsidRPr="007259FA" w:rsidDel="00162830">
          <w:rPr>
            <w:rFonts w:ascii="Linux Libertine" w:eastAsia="Times New Roman" w:hAnsi="Linux Libertine" w:cs="Linux Libertine"/>
            <w:b/>
            <w:sz w:val="22"/>
            <w:lang w:val="en-US" w:eastAsia="en-US"/>
            <w:rPrChange w:id="1879" w:author="jkwang" w:date="2019-05-16T10:54:00Z">
              <w:rPr>
                <w:rFonts w:ascii="Times New Roman" w:hAnsi="Times New Roman" w:cs="Times New Roman"/>
                <w:i/>
                <w:lang w:val="en-US"/>
              </w:rPr>
            </w:rPrChange>
          </w:rPr>
          <w:delText>t</w:delText>
        </w:r>
      </w:del>
      <w:del w:id="1880" w:author="jkwang" w:date="2019-05-16T10:54:00Z">
        <w:r w:rsidR="009228B1" w:rsidRPr="007259FA" w:rsidDel="0044461E">
          <w:rPr>
            <w:rFonts w:ascii="Linux Libertine" w:eastAsia="Times New Roman" w:hAnsi="Linux Libertine" w:cs="Linux Libertine"/>
            <w:b/>
            <w:sz w:val="22"/>
            <w:lang w:val="en-US" w:eastAsia="en-US"/>
            <w:rPrChange w:id="1881" w:author="jkwang" w:date="2019-05-16T10:54:00Z">
              <w:rPr>
                <w:rFonts w:ascii="Times New Roman" w:hAnsi="Times New Roman" w:cs="Times New Roman"/>
                <w:i/>
                <w:lang w:val="en-US"/>
              </w:rPr>
            </w:rPrChange>
          </w:rPr>
          <w:delText>wo</w:delText>
        </w:r>
      </w:del>
      <w:del w:id="1882" w:author="jkwang" w:date="2019-05-16T14:10:00Z">
        <w:r w:rsidR="009228B1" w:rsidRPr="007259FA" w:rsidDel="00067241">
          <w:rPr>
            <w:rFonts w:ascii="Linux Libertine" w:eastAsia="Times New Roman" w:hAnsi="Linux Libertine" w:cs="Linux Libertine"/>
            <w:b/>
            <w:sz w:val="22"/>
            <w:lang w:val="en-US" w:eastAsia="en-US"/>
            <w:rPrChange w:id="1883" w:author="jkwang" w:date="2019-05-16T10:54:00Z">
              <w:rPr>
                <w:rFonts w:ascii="Times New Roman" w:hAnsi="Times New Roman" w:cs="Times New Roman"/>
                <w:i/>
                <w:lang w:val="en-US"/>
              </w:rPr>
            </w:rPrChange>
          </w:rPr>
          <w:delText xml:space="preserve"> </w:delText>
        </w:r>
      </w:del>
      <w:ins w:id="1884" w:author="jkwang" w:date="2019-05-16T14:10:00Z">
        <w:r w:rsidR="00067241">
          <w:rPr>
            <w:rFonts w:ascii="Linux Libertine" w:eastAsia="Times New Roman" w:hAnsi="Linux Libertine" w:cs="Linux Libertine"/>
            <w:b/>
            <w:sz w:val="22"/>
            <w:lang w:val="en-US" w:eastAsia="en-US"/>
          </w:rPr>
          <w:t xml:space="preserve"> </w:t>
        </w:r>
      </w:ins>
      <w:ins w:id="1885" w:author="Martyn Hills" w:date="2019-05-10T18:30:00Z">
        <w:r w:rsidR="00162830" w:rsidRPr="007259FA">
          <w:rPr>
            <w:rFonts w:ascii="Linux Libertine" w:eastAsia="Times New Roman" w:hAnsi="Linux Libertine" w:cs="Linux Libertine"/>
            <w:b/>
            <w:sz w:val="22"/>
            <w:lang w:val="en-US" w:eastAsia="en-US"/>
            <w:rPrChange w:id="1886" w:author="jkwang" w:date="2019-05-16T10:54:00Z">
              <w:rPr>
                <w:rFonts w:ascii="Times New Roman" w:hAnsi="Times New Roman" w:cs="Times New Roman"/>
                <w:i/>
                <w:lang w:val="en-US"/>
              </w:rPr>
            </w:rPrChange>
          </w:rPr>
          <w:t>A</w:t>
        </w:r>
      </w:ins>
      <w:del w:id="1887" w:author="Martyn Hills" w:date="2019-05-10T18:30:00Z">
        <w:r w:rsidR="009228B1" w:rsidRPr="007259FA" w:rsidDel="00162830">
          <w:rPr>
            <w:rFonts w:ascii="Linux Libertine" w:eastAsia="Times New Roman" w:hAnsi="Linux Libertine" w:cs="Linux Libertine"/>
            <w:b/>
            <w:sz w:val="22"/>
            <w:lang w:val="en-US" w:eastAsia="en-US"/>
            <w:rPrChange w:id="1888" w:author="jkwang" w:date="2019-05-16T10:54:00Z">
              <w:rPr>
                <w:rFonts w:ascii="Times New Roman" w:hAnsi="Times New Roman" w:cs="Times New Roman"/>
                <w:i/>
                <w:lang w:val="en-US"/>
              </w:rPr>
            </w:rPrChange>
          </w:rPr>
          <w:delText>a</w:delText>
        </w:r>
      </w:del>
      <w:r w:rsidR="009228B1" w:rsidRPr="007259FA">
        <w:rPr>
          <w:rFonts w:ascii="Linux Libertine" w:eastAsia="Times New Roman" w:hAnsi="Linux Libertine" w:cs="Linux Libertine"/>
          <w:b/>
          <w:sz w:val="22"/>
          <w:lang w:val="en-US" w:eastAsia="en-US"/>
          <w:rPrChange w:id="1889" w:author="jkwang" w:date="2019-05-16T10:54:00Z">
            <w:rPr>
              <w:rFonts w:ascii="Times New Roman" w:hAnsi="Times New Roman" w:cs="Times New Roman"/>
              <w:i/>
              <w:lang w:val="en-US"/>
            </w:rPr>
          </w:rPrChange>
        </w:rPr>
        <w:t>lgorithms</w:t>
      </w:r>
    </w:p>
    <w:p w14:paraId="01C1706D" w14:textId="77777777" w:rsidR="00AE6984" w:rsidRPr="00FE36A2" w:rsidRDefault="008412DA">
      <w:pPr>
        <w:pStyle w:val="Para"/>
        <w:rPr>
          <w:rPrChange w:id="1890" w:author="jkwang" w:date="2019-05-16T10:55:00Z">
            <w:rPr>
              <w:rFonts w:ascii="Times New Roman" w:hAnsi="Times New Roman" w:cs="Times New Roman"/>
              <w:lang w:val="en-US"/>
            </w:rPr>
          </w:rPrChange>
        </w:rPr>
        <w:pPrChange w:id="1891" w:author="jkwang" w:date="2019-05-16T10:55:00Z">
          <w:pPr>
            <w:snapToGrid w:val="0"/>
            <w:jc w:val="both"/>
          </w:pPr>
        </w:pPrChange>
      </w:pPr>
      <w:del w:id="1892" w:author="jkwang" w:date="2019-05-16T10:55:00Z">
        <w:r w:rsidRPr="00FE36A2" w:rsidDel="00FE36A2">
          <w:rPr>
            <w:rPrChange w:id="1893" w:author="jkwang" w:date="2019-05-16T10:55:00Z">
              <w:rPr>
                <w:rFonts w:ascii="Times New Roman" w:hAnsi="Times New Roman" w:cs="Times New Roman"/>
              </w:rPr>
            </w:rPrChange>
          </w:rPr>
          <w:tab/>
        </w:r>
      </w:del>
      <w:r w:rsidR="009E5EC2" w:rsidRPr="00FE36A2">
        <w:rPr>
          <w:rPrChange w:id="1894" w:author="jkwang" w:date="2019-05-16T10:55:00Z">
            <w:rPr>
              <w:rFonts w:ascii="Times New Roman" w:hAnsi="Times New Roman" w:cs="Times New Roman"/>
            </w:rPr>
          </w:rPrChange>
        </w:rPr>
        <w:t xml:space="preserve">From the above experiment, we can </w:t>
      </w:r>
      <w:ins w:id="1895" w:author="Martyn Hills" w:date="2019-05-10T18:30:00Z">
        <w:r w:rsidR="00162830" w:rsidRPr="00FE36A2">
          <w:rPr>
            <w:rPrChange w:id="1896" w:author="jkwang" w:date="2019-05-16T10:55:00Z">
              <w:rPr>
                <w:rFonts w:ascii="Times New Roman" w:hAnsi="Times New Roman" w:cs="Times New Roman"/>
              </w:rPr>
            </w:rPrChange>
          </w:rPr>
          <w:t>find</w:t>
        </w:r>
      </w:ins>
      <w:del w:id="1897" w:author="Martyn Hills" w:date="2019-05-10T18:30:00Z">
        <w:r w:rsidR="009E5EC2" w:rsidRPr="00FE36A2" w:rsidDel="00162830">
          <w:rPr>
            <w:rPrChange w:id="1898" w:author="jkwang" w:date="2019-05-16T10:55:00Z">
              <w:rPr>
                <w:rFonts w:ascii="Times New Roman" w:hAnsi="Times New Roman" w:cs="Times New Roman"/>
              </w:rPr>
            </w:rPrChange>
          </w:rPr>
          <w:delText>get</w:delText>
        </w:r>
      </w:del>
      <w:r w:rsidR="009E5EC2" w:rsidRPr="00FE36A2">
        <w:rPr>
          <w:rPrChange w:id="1899" w:author="jkwang" w:date="2019-05-16T10:55:00Z">
            <w:rPr>
              <w:rFonts w:ascii="Times New Roman" w:hAnsi="Times New Roman" w:cs="Times New Roman"/>
            </w:rPr>
          </w:rPrChange>
        </w:rPr>
        <w:t xml:space="preserve"> the characteristics of the two algorithms</w:t>
      </w:r>
      <w:r w:rsidRPr="00FE36A2">
        <w:rPr>
          <w:rPrChange w:id="1900" w:author="jkwang" w:date="2019-05-16T10:55:00Z">
            <w:rPr>
              <w:rFonts w:ascii="Times New Roman" w:hAnsi="Times New Roman" w:cs="Times New Roman"/>
            </w:rPr>
          </w:rPrChange>
        </w:rPr>
        <w:t xml:space="preserve">. </w:t>
      </w:r>
      <w:r w:rsidR="00BE23A6" w:rsidRPr="00FE36A2">
        <w:rPr>
          <w:rPrChange w:id="1901" w:author="jkwang" w:date="2019-05-16T10:55:00Z">
            <w:rPr>
              <w:rFonts w:ascii="Times New Roman" w:hAnsi="Times New Roman" w:cs="Times New Roman"/>
            </w:rPr>
          </w:rPrChange>
        </w:rPr>
        <w:t>The image processing algorithm has a high defect detection rate and can accurately detect small defects</w:t>
      </w:r>
      <w:r w:rsidRPr="00FE36A2">
        <w:rPr>
          <w:rPrChange w:id="1902" w:author="jkwang" w:date="2019-05-16T10:55:00Z">
            <w:rPr>
              <w:rFonts w:ascii="Times New Roman" w:hAnsi="Times New Roman" w:cs="Times New Roman"/>
            </w:rPr>
          </w:rPrChange>
        </w:rPr>
        <w:t xml:space="preserve">. </w:t>
      </w:r>
      <w:r w:rsidR="0018013B" w:rsidRPr="00FE36A2">
        <w:rPr>
          <w:rPrChange w:id="1903" w:author="jkwang" w:date="2019-05-16T10:55:00Z">
            <w:rPr>
              <w:rFonts w:ascii="Times New Roman" w:hAnsi="Times New Roman" w:cs="Times New Roman"/>
            </w:rPr>
          </w:rPrChange>
        </w:rPr>
        <w:t>However, the detection algorithms for each type of defect are different, which makes the algorithm not universal</w:t>
      </w:r>
      <w:r w:rsidRPr="00FE36A2">
        <w:rPr>
          <w:rPrChange w:id="1904" w:author="jkwang" w:date="2019-05-16T10:55:00Z">
            <w:rPr>
              <w:rFonts w:ascii="Times New Roman" w:hAnsi="Times New Roman" w:cs="Times New Roman"/>
            </w:rPr>
          </w:rPrChange>
        </w:rPr>
        <w:t xml:space="preserve">. </w:t>
      </w:r>
      <w:r w:rsidR="003B4128" w:rsidRPr="00FE36A2">
        <w:rPr>
          <w:rPrChange w:id="1905" w:author="jkwang" w:date="2019-05-16T10:55:00Z">
            <w:rPr>
              <w:rFonts w:ascii="Times New Roman" w:hAnsi="Times New Roman" w:cs="Times New Roman"/>
            </w:rPr>
          </w:rPrChange>
        </w:rPr>
        <w:t xml:space="preserve">The deep learning algorithm based on </w:t>
      </w:r>
      <w:ins w:id="1906" w:author="Martyn Hills" w:date="2019-05-10T18:31:00Z">
        <w:r w:rsidR="00162830" w:rsidRPr="00FE36A2">
          <w:rPr>
            <w:rPrChange w:id="1907" w:author="jkwang" w:date="2019-05-16T10:55:00Z">
              <w:rPr>
                <w:rFonts w:ascii="Times New Roman" w:hAnsi="Times New Roman" w:cs="Times New Roman"/>
              </w:rPr>
            </w:rPrChange>
          </w:rPr>
          <w:t>CNN</w:t>
        </w:r>
      </w:ins>
      <w:del w:id="1908" w:author="Martyn Hills" w:date="2019-05-10T18:31:00Z">
        <w:r w:rsidR="003B4128" w:rsidRPr="00FE36A2" w:rsidDel="00162830">
          <w:rPr>
            <w:rPrChange w:id="1909" w:author="jkwang" w:date="2019-05-16T10:55:00Z">
              <w:rPr>
                <w:rFonts w:ascii="Times New Roman" w:hAnsi="Times New Roman" w:cs="Times New Roman"/>
              </w:rPr>
            </w:rPrChange>
          </w:rPr>
          <w:delText>convolutional neural network</w:delText>
        </w:r>
      </w:del>
      <w:r w:rsidR="003B4128" w:rsidRPr="00FE36A2">
        <w:rPr>
          <w:rPrChange w:id="1910" w:author="jkwang" w:date="2019-05-16T10:55:00Z">
            <w:rPr>
              <w:rFonts w:ascii="Times New Roman" w:hAnsi="Times New Roman" w:cs="Times New Roman"/>
            </w:rPr>
          </w:rPrChange>
        </w:rPr>
        <w:t xml:space="preserve"> has a high normal detection rate, but the detection rate of small defects is low. However, the deep learning algorithm can be used for the detection of different defects, so the universality is better.</w:t>
      </w:r>
    </w:p>
    <w:p w14:paraId="7502BC5E" w14:textId="180CAAA4" w:rsidR="004021CC" w:rsidRDefault="0044461E">
      <w:pPr>
        <w:tabs>
          <w:tab w:val="left" w:pos="360"/>
        </w:tabs>
        <w:snapToGrid w:val="0"/>
        <w:spacing w:before="240" w:after="120"/>
        <w:rPr>
          <w:rFonts w:ascii="Times New Roman" w:hAnsi="Times New Roman" w:cs="Times New Roman"/>
          <w:smallCaps/>
          <w:lang w:val="en-US"/>
        </w:rPr>
        <w:pPrChange w:id="1911" w:author="jkwang" w:date="2019-05-17T09:37:00Z">
          <w:pPr>
            <w:tabs>
              <w:tab w:val="left" w:pos="360"/>
            </w:tabs>
            <w:snapToGrid w:val="0"/>
            <w:spacing w:before="120" w:after="120"/>
            <w:jc w:val="center"/>
          </w:pPr>
        </w:pPrChange>
      </w:pPr>
      <w:ins w:id="1912" w:author="jkwang" w:date="2019-05-16T10:55:00Z">
        <w:r>
          <w:rPr>
            <w:rFonts w:ascii="Linux Libertine" w:eastAsia="Times New Roman" w:hAnsi="Linux Libertine" w:cs="Linux Libertine"/>
            <w:b/>
            <w:sz w:val="22"/>
            <w:lang w:val="en-US" w:eastAsia="en-US"/>
            <w14:ligatures w14:val="standard"/>
          </w:rPr>
          <w:t>5</w:t>
        </w:r>
        <w:r w:rsidRPr="00C258B4">
          <w:rPr>
            <w:rFonts w:ascii="Linux Libertine" w:eastAsia="Times New Roman" w:hAnsi="Linux Libertine" w:cs="Linux Libertine"/>
            <w:b/>
            <w:sz w:val="22"/>
            <w:lang w:val="en-US" w:eastAsia="en-US"/>
            <w14:ligatures w14:val="standard"/>
          </w:rPr>
          <w:t> </w:t>
        </w:r>
      </w:ins>
      <w:del w:id="1913" w:author="jkwang" w:date="2019-05-16T10:55:00Z">
        <w:r w:rsidR="004021CC" w:rsidRPr="0044461E" w:rsidDel="0044461E">
          <w:rPr>
            <w:rFonts w:ascii="Linux Libertine" w:eastAsia="Times New Roman" w:hAnsi="Linux Libertine" w:cs="Linux Libertine"/>
            <w:b/>
            <w:sz w:val="22"/>
            <w:lang w:val="en-US" w:eastAsia="en-US"/>
            <w14:ligatures w14:val="standard"/>
            <w:rPrChange w:id="1914" w:author="jkwang" w:date="2019-05-16T10:55:00Z">
              <w:rPr>
                <w:rFonts w:ascii="Times New Roman" w:hAnsi="Times New Roman" w:cs="Times New Roman"/>
                <w:smallCaps/>
              </w:rPr>
            </w:rPrChange>
          </w:rPr>
          <w:delText xml:space="preserve">V.  </w:delText>
        </w:r>
      </w:del>
      <w:r w:rsidR="004021CC" w:rsidRPr="0044461E">
        <w:rPr>
          <w:rFonts w:ascii="Linux Libertine" w:eastAsia="Times New Roman" w:hAnsi="Linux Libertine" w:cs="Linux Libertine"/>
          <w:b/>
          <w:sz w:val="22"/>
          <w:lang w:val="en-US" w:eastAsia="en-US"/>
          <w14:ligatures w14:val="standard"/>
          <w:rPrChange w:id="1915" w:author="jkwang" w:date="2019-05-16T10:55:00Z">
            <w:rPr>
              <w:rFonts w:ascii="Times New Roman" w:hAnsi="Times New Roman" w:cs="Times New Roman"/>
              <w:smallCaps/>
              <w:lang w:val="en-US"/>
            </w:rPr>
          </w:rPrChange>
        </w:rPr>
        <w:t>Conclusion</w:t>
      </w:r>
    </w:p>
    <w:p w14:paraId="050159E4" w14:textId="5F53637F" w:rsidR="009068CB" w:rsidRPr="00FE36A2" w:rsidDel="008966C8" w:rsidRDefault="009068CB">
      <w:pPr>
        <w:pStyle w:val="Para"/>
        <w:rPr>
          <w:del w:id="1916" w:author="Hu" w:date="2019-05-14T17:19:00Z"/>
          <w:rPrChange w:id="1917" w:author="jkwang" w:date="2019-05-16T10:55:00Z">
            <w:rPr>
              <w:del w:id="1918" w:author="Hu" w:date="2019-05-14T17:19:00Z"/>
              <w:rFonts w:ascii="Times New Roman" w:hAnsi="Times New Roman" w:cs="Times New Roman"/>
              <w:lang w:val="en-US"/>
            </w:rPr>
          </w:rPrChange>
        </w:rPr>
        <w:pPrChange w:id="1919" w:author="jkwang" w:date="2019-05-16T10:55:00Z">
          <w:pPr>
            <w:snapToGrid w:val="0"/>
            <w:jc w:val="both"/>
          </w:pPr>
        </w:pPrChange>
      </w:pPr>
      <w:del w:id="1920" w:author="jkwang" w:date="2019-05-16T10:55:00Z">
        <w:r w:rsidRPr="00FE36A2" w:rsidDel="00FE36A2">
          <w:rPr>
            <w:rPrChange w:id="1921" w:author="jkwang" w:date="2019-05-16T10:55:00Z">
              <w:rPr>
                <w:rFonts w:ascii="Times New Roman" w:hAnsi="Times New Roman" w:cs="Times New Roman"/>
                <w:lang w:val="en-US"/>
              </w:rPr>
            </w:rPrChange>
          </w:rPr>
          <w:tab/>
        </w:r>
      </w:del>
      <w:r w:rsidRPr="00FE36A2">
        <w:rPr>
          <w:rPrChange w:id="1922" w:author="jkwang" w:date="2019-05-16T10:55:00Z">
            <w:rPr>
              <w:rFonts w:ascii="Times New Roman" w:hAnsi="Times New Roman" w:cs="Times New Roman"/>
              <w:lang w:val="en-US"/>
            </w:rPr>
          </w:rPrChange>
        </w:rPr>
        <w:t>This paper proposes two algorithms to detect the assembly defect</w:t>
      </w:r>
      <w:r w:rsidR="00734D14" w:rsidRPr="00FE36A2">
        <w:rPr>
          <w:rPrChange w:id="1923" w:author="jkwang" w:date="2019-05-16T10:55:00Z">
            <w:rPr>
              <w:rFonts w:ascii="Times New Roman" w:hAnsi="Times New Roman" w:cs="Times New Roman"/>
              <w:lang w:val="en-US"/>
            </w:rPr>
          </w:rPrChange>
        </w:rPr>
        <w:t>s of the atomizer. We designed</w:t>
      </w:r>
      <w:r w:rsidRPr="00FE36A2">
        <w:rPr>
          <w:rPrChange w:id="1924" w:author="jkwang" w:date="2019-05-16T10:55:00Z">
            <w:rPr>
              <w:rFonts w:ascii="Times New Roman" w:hAnsi="Times New Roman" w:cs="Times New Roman"/>
              <w:lang w:val="en-US"/>
            </w:rPr>
          </w:rPrChange>
        </w:rPr>
        <w:t xml:space="preserve"> </w:t>
      </w:r>
      <w:ins w:id="1925" w:author="Martyn Hills" w:date="2019-05-10T18:38:00Z">
        <w:r w:rsidR="00CB78A0" w:rsidRPr="00FE36A2">
          <w:rPr>
            <w:rPrChange w:id="1926" w:author="jkwang" w:date="2019-05-16T10:55:00Z">
              <w:rPr>
                <w:rFonts w:ascii="Times New Roman" w:hAnsi="Times New Roman" w:cs="Times New Roman"/>
                <w:lang w:val="en-US"/>
              </w:rPr>
            </w:rPrChange>
          </w:rPr>
          <w:t xml:space="preserve">a </w:t>
        </w:r>
      </w:ins>
      <w:r w:rsidRPr="00FE36A2">
        <w:rPr>
          <w:rPrChange w:id="1927" w:author="jkwang" w:date="2019-05-16T10:55:00Z">
            <w:rPr>
              <w:rFonts w:ascii="Times New Roman" w:hAnsi="Times New Roman" w:cs="Times New Roman"/>
              <w:lang w:val="en-US"/>
            </w:rPr>
          </w:rPrChange>
        </w:rPr>
        <w:t xml:space="preserve">corresponding image processing detection algorithm for different assembly defects, which </w:t>
      </w:r>
      <w:r w:rsidR="00455891" w:rsidRPr="00FE36A2">
        <w:rPr>
          <w:rPrChange w:id="1928" w:author="jkwang" w:date="2019-05-16T10:55:00Z">
            <w:rPr>
              <w:rFonts w:ascii="Times New Roman" w:hAnsi="Times New Roman" w:cs="Times New Roman"/>
              <w:lang w:val="en-US"/>
            </w:rPr>
          </w:rPrChange>
        </w:rPr>
        <w:t>has a 100% defect detection rate but a lower normal detection rate</w:t>
      </w:r>
      <w:r w:rsidRPr="00FE36A2">
        <w:rPr>
          <w:rPrChange w:id="1929" w:author="jkwang" w:date="2019-05-16T10:55:00Z">
            <w:rPr>
              <w:rFonts w:ascii="Times New Roman" w:hAnsi="Times New Roman" w:cs="Times New Roman"/>
              <w:lang w:val="en-US"/>
            </w:rPr>
          </w:rPrChange>
        </w:rPr>
        <w:t xml:space="preserve">. We also proposed a deep learning detection algorithm based </w:t>
      </w:r>
      <w:del w:id="1930" w:author="Martyn Hills" w:date="2019-05-10T18:39:00Z">
        <w:r w:rsidRPr="00FE36A2" w:rsidDel="008770DD">
          <w:rPr>
            <w:rPrChange w:id="1931" w:author="jkwang" w:date="2019-05-16T10:55:00Z">
              <w:rPr>
                <w:rFonts w:ascii="Times New Roman" w:hAnsi="Times New Roman" w:cs="Times New Roman"/>
                <w:lang w:val="en-US"/>
              </w:rPr>
            </w:rPrChange>
          </w:rPr>
          <w:delText xml:space="preserve">on </w:delText>
        </w:r>
      </w:del>
      <w:del w:id="1932" w:author="Martyn Hills" w:date="2019-05-10T18:32:00Z">
        <w:r w:rsidRPr="00FE36A2" w:rsidDel="00CB78A0">
          <w:rPr>
            <w:rPrChange w:id="1933" w:author="jkwang" w:date="2019-05-16T10:55:00Z">
              <w:rPr>
                <w:rFonts w:ascii="Times New Roman" w:hAnsi="Times New Roman" w:cs="Times New Roman"/>
                <w:lang w:val="en-US"/>
              </w:rPr>
            </w:rPrChange>
          </w:rPr>
          <w:delText>convolutional neural network</w:delText>
        </w:r>
      </w:del>
      <w:del w:id="1934" w:author="Martyn Hills" w:date="2019-05-10T18:39:00Z">
        <w:r w:rsidRPr="00FE36A2" w:rsidDel="008770DD">
          <w:rPr>
            <w:rPrChange w:id="1935" w:author="jkwang" w:date="2019-05-16T10:55:00Z">
              <w:rPr>
                <w:rFonts w:ascii="Times New Roman" w:hAnsi="Times New Roman" w:cs="Times New Roman"/>
                <w:lang w:val="en-US"/>
              </w:rPr>
            </w:rPrChange>
          </w:rPr>
          <w:delText xml:space="preserve">. </w:delText>
        </w:r>
        <w:r w:rsidR="00A11DAB" w:rsidRPr="00FE36A2" w:rsidDel="008770DD">
          <w:rPr>
            <w:rPrChange w:id="1936" w:author="jkwang" w:date="2019-05-16T10:55:00Z">
              <w:rPr>
                <w:rFonts w:ascii="Times New Roman" w:hAnsi="Times New Roman" w:cs="Times New Roman"/>
                <w:lang w:val="en-US"/>
              </w:rPr>
            </w:rPrChange>
          </w:rPr>
          <w:delText xml:space="preserve">It is based </w:delText>
        </w:r>
      </w:del>
      <w:r w:rsidR="00A11DAB" w:rsidRPr="00FE36A2">
        <w:rPr>
          <w:rPrChange w:id="1937" w:author="jkwang" w:date="2019-05-16T10:55:00Z">
            <w:rPr>
              <w:rFonts w:ascii="Times New Roman" w:hAnsi="Times New Roman" w:cs="Times New Roman"/>
              <w:lang w:val="en-US"/>
            </w:rPr>
          </w:rPrChange>
        </w:rPr>
        <w:t xml:space="preserve">on the </w:t>
      </w:r>
      <w:proofErr w:type="spellStart"/>
      <w:r w:rsidR="00A11DAB" w:rsidRPr="00FE36A2">
        <w:rPr>
          <w:rPrChange w:id="1938" w:author="jkwang" w:date="2019-05-16T10:55:00Z">
            <w:rPr>
              <w:rFonts w:ascii="Times New Roman" w:hAnsi="Times New Roman" w:cs="Times New Roman"/>
              <w:lang w:val="en-US"/>
            </w:rPr>
          </w:rPrChange>
        </w:rPr>
        <w:t>Mobile</w:t>
      </w:r>
      <w:r w:rsidR="00570F0E" w:rsidRPr="00FE36A2">
        <w:rPr>
          <w:rPrChange w:id="1939" w:author="jkwang" w:date="2019-05-16T10:55:00Z">
            <w:rPr>
              <w:rFonts w:ascii="Times New Roman" w:hAnsi="Times New Roman" w:cs="Times New Roman"/>
              <w:lang w:val="en-US"/>
            </w:rPr>
          </w:rPrChange>
        </w:rPr>
        <w:t>N</w:t>
      </w:r>
      <w:r w:rsidR="00A11DAB" w:rsidRPr="00FE36A2">
        <w:rPr>
          <w:rPrChange w:id="1940" w:author="jkwang" w:date="2019-05-16T10:55:00Z">
            <w:rPr>
              <w:rFonts w:ascii="Times New Roman" w:hAnsi="Times New Roman" w:cs="Times New Roman"/>
              <w:lang w:val="en-US"/>
            </w:rPr>
          </w:rPrChange>
        </w:rPr>
        <w:t>et</w:t>
      </w:r>
      <w:proofErr w:type="spellEnd"/>
      <w:r w:rsidR="00A11DAB" w:rsidRPr="00FE36A2">
        <w:rPr>
          <w:rPrChange w:id="1941" w:author="jkwang" w:date="2019-05-16T10:55:00Z">
            <w:rPr>
              <w:rFonts w:ascii="Times New Roman" w:hAnsi="Times New Roman" w:cs="Times New Roman"/>
              <w:lang w:val="en-US"/>
            </w:rPr>
          </w:rPrChange>
        </w:rPr>
        <w:t xml:space="preserve"> network and our training program</w:t>
      </w:r>
      <w:r w:rsidR="00AC0007" w:rsidRPr="00FE36A2">
        <w:rPr>
          <w:rPrChange w:id="1942" w:author="jkwang" w:date="2019-05-16T10:55:00Z">
            <w:rPr>
              <w:rFonts w:ascii="Times New Roman" w:hAnsi="Times New Roman" w:cs="Times New Roman"/>
              <w:lang w:val="en-US"/>
            </w:rPr>
          </w:rPrChange>
        </w:rPr>
        <w:t>, which</w:t>
      </w:r>
      <w:r w:rsidR="008D486B" w:rsidRPr="00FE36A2">
        <w:rPr>
          <w:rPrChange w:id="1943" w:author="jkwang" w:date="2019-05-16T10:55:00Z">
            <w:rPr>
              <w:rFonts w:ascii="Times New Roman" w:hAnsi="Times New Roman" w:cs="Times New Roman"/>
              <w:lang w:val="en-US"/>
            </w:rPr>
          </w:rPrChange>
        </w:rPr>
        <w:t xml:space="preserve"> has a 100% normal detection rate but a lower defect detection rate</w:t>
      </w:r>
      <w:r w:rsidRPr="00FE36A2">
        <w:rPr>
          <w:rPrChange w:id="1944" w:author="jkwang" w:date="2019-05-16T10:55:00Z">
            <w:rPr>
              <w:rFonts w:ascii="Times New Roman" w:hAnsi="Times New Roman" w:cs="Times New Roman"/>
              <w:lang w:val="en-US"/>
            </w:rPr>
          </w:rPrChange>
        </w:rPr>
        <w:t xml:space="preserve">. </w:t>
      </w:r>
      <w:r w:rsidR="00481E90" w:rsidRPr="00FE36A2">
        <w:rPr>
          <w:rPrChange w:id="1945" w:author="jkwang" w:date="2019-05-16T10:55:00Z">
            <w:rPr>
              <w:rFonts w:ascii="Times New Roman" w:hAnsi="Times New Roman" w:cs="Times New Roman"/>
              <w:lang w:val="en-US"/>
            </w:rPr>
          </w:rPrChange>
        </w:rPr>
        <w:t>Both algorithms have their own advantages and disadvantages</w:t>
      </w:r>
      <w:r w:rsidR="00AA2A05" w:rsidRPr="00FE36A2">
        <w:rPr>
          <w:rPrChange w:id="1946" w:author="jkwang" w:date="2019-05-16T10:55:00Z">
            <w:rPr>
              <w:rFonts w:ascii="Times New Roman" w:hAnsi="Times New Roman" w:cs="Times New Roman"/>
              <w:lang w:val="en-US"/>
            </w:rPr>
          </w:rPrChange>
        </w:rPr>
        <w:t xml:space="preserve">. </w:t>
      </w:r>
      <w:ins w:id="1947" w:author="Martyn Hills" w:date="2019-05-10T18:40:00Z">
        <w:r w:rsidR="008770DD" w:rsidRPr="00FE36A2">
          <w:rPr>
            <w:rPrChange w:id="1948" w:author="jkwang" w:date="2019-05-16T10:55:00Z">
              <w:rPr>
                <w:rFonts w:ascii="Times New Roman" w:hAnsi="Times New Roman" w:cs="Times New Roman"/>
                <w:lang w:val="en-US"/>
              </w:rPr>
            </w:rPrChange>
          </w:rPr>
          <w:t xml:space="preserve">Therefore, </w:t>
        </w:r>
      </w:ins>
      <w:del w:id="1949" w:author="Martyn Hills" w:date="2019-05-10T18:40:00Z">
        <w:r w:rsidR="00AA2A05" w:rsidRPr="00FE36A2" w:rsidDel="008770DD">
          <w:rPr>
            <w:rPrChange w:id="1950" w:author="jkwang" w:date="2019-05-16T10:55:00Z">
              <w:rPr>
                <w:rFonts w:ascii="Times New Roman" w:hAnsi="Times New Roman" w:cs="Times New Roman"/>
                <w:lang w:val="en-US"/>
              </w:rPr>
            </w:rPrChange>
          </w:rPr>
          <w:delText>S</w:delText>
        </w:r>
        <w:r w:rsidR="00481E90" w:rsidRPr="00FE36A2" w:rsidDel="008770DD">
          <w:rPr>
            <w:rPrChange w:id="1951" w:author="jkwang" w:date="2019-05-16T10:55:00Z">
              <w:rPr>
                <w:rFonts w:ascii="Times New Roman" w:hAnsi="Times New Roman" w:cs="Times New Roman"/>
                <w:lang w:val="en-US"/>
              </w:rPr>
            </w:rPrChange>
          </w:rPr>
          <w:delText xml:space="preserve">o </w:delText>
        </w:r>
      </w:del>
      <w:r w:rsidR="00481E90" w:rsidRPr="00FE36A2">
        <w:rPr>
          <w:rPrChange w:id="1952" w:author="jkwang" w:date="2019-05-16T10:55:00Z">
            <w:rPr>
              <w:rFonts w:ascii="Times New Roman" w:hAnsi="Times New Roman" w:cs="Times New Roman"/>
              <w:lang w:val="en-US"/>
            </w:rPr>
          </w:rPrChange>
        </w:rPr>
        <w:t>when selecting an algorithm</w:t>
      </w:r>
      <w:r w:rsidR="00AA2A05" w:rsidRPr="00FE36A2">
        <w:rPr>
          <w:rPrChange w:id="1953" w:author="jkwang" w:date="2019-05-16T10:55:00Z">
            <w:rPr>
              <w:rFonts w:ascii="Times New Roman" w:hAnsi="Times New Roman" w:cs="Times New Roman"/>
              <w:lang w:val="en-US"/>
            </w:rPr>
          </w:rPrChange>
        </w:rPr>
        <w:t xml:space="preserve"> for a task</w:t>
      </w:r>
      <w:ins w:id="1954" w:author="Martyn Hills" w:date="2019-05-10T20:50:00Z">
        <w:del w:id="1955" w:author="Hu" w:date="2019-05-14T17:18:00Z">
          <w:r w:rsidR="000E2907" w:rsidRPr="00FE36A2" w:rsidDel="008966C8">
            <w:rPr>
              <w:rPrChange w:id="1956" w:author="jkwang" w:date="2019-05-16T10:55:00Z">
                <w:rPr>
                  <w:rFonts w:ascii="Times New Roman" w:hAnsi="Times New Roman" w:cs="Times New Roman"/>
                  <w:lang w:val="en-US"/>
                </w:rPr>
              </w:rPrChange>
            </w:rPr>
            <w:delText>S</w:delText>
          </w:r>
        </w:del>
      </w:ins>
      <w:del w:id="1957" w:author="Martyn Hills" w:date="2019-05-10T18:40:00Z">
        <w:r w:rsidR="00481E90" w:rsidRPr="00FE36A2" w:rsidDel="008770DD">
          <w:rPr>
            <w:rPrChange w:id="1958" w:author="jkwang" w:date="2019-05-16T10:55:00Z">
              <w:rPr>
                <w:rFonts w:ascii="Times New Roman" w:hAnsi="Times New Roman" w:cs="Times New Roman"/>
                <w:lang w:val="en-US"/>
              </w:rPr>
            </w:rPrChange>
          </w:rPr>
          <w:delText>,</w:delText>
        </w:r>
      </w:del>
      <w:ins w:id="1959" w:author="Martyn Hills" w:date="2019-05-10T20:50:00Z">
        <w:del w:id="1960" w:author="Hu" w:date="2019-05-14T17:18:00Z">
          <w:r w:rsidR="000E2907" w:rsidRPr="00FE36A2" w:rsidDel="008966C8">
            <w:rPr>
              <w:rPrChange w:id="1961" w:author="jkwang" w:date="2019-05-16T10:55:00Z">
                <w:rPr>
                  <w:rFonts w:ascii="Times New Roman" w:hAnsi="Times New Roman" w:cs="Times New Roman"/>
                  <w:lang w:val="en-US"/>
                </w:rPr>
              </w:rPrChange>
            </w:rPr>
            <w:delText>i</w:delText>
          </w:r>
        </w:del>
      </w:ins>
      <w:r w:rsidR="00481E90" w:rsidRPr="00FE36A2">
        <w:rPr>
          <w:rPrChange w:id="1962" w:author="jkwang" w:date="2019-05-16T10:55:00Z">
            <w:rPr>
              <w:rFonts w:ascii="Times New Roman" w:hAnsi="Times New Roman" w:cs="Times New Roman"/>
              <w:lang w:val="en-US"/>
            </w:rPr>
          </w:rPrChange>
        </w:rPr>
        <w:t xml:space="preserve"> </w:t>
      </w:r>
      <w:r w:rsidR="00AA2A05" w:rsidRPr="00FE36A2">
        <w:rPr>
          <w:rPrChange w:id="1963" w:author="jkwang" w:date="2019-05-16T10:55:00Z">
            <w:rPr>
              <w:rFonts w:ascii="Times New Roman" w:hAnsi="Times New Roman" w:cs="Times New Roman"/>
              <w:lang w:val="en-US"/>
            </w:rPr>
          </w:rPrChange>
        </w:rPr>
        <w:t xml:space="preserve">the characteristics of the algorithm and the actual requirements should </w:t>
      </w:r>
      <w:r w:rsidR="00AA2A05" w:rsidRPr="00FE36A2">
        <w:rPr>
          <w:rPrChange w:id="1964" w:author="jkwang" w:date="2019-05-16T10:55:00Z">
            <w:rPr>
              <w:rFonts w:ascii="Times New Roman" w:hAnsi="Times New Roman" w:cs="Times New Roman"/>
              <w:lang w:val="en-US"/>
            </w:rPr>
          </w:rPrChange>
        </w:rPr>
        <w:lastRenderedPageBreak/>
        <w:t>match each other</w:t>
      </w:r>
      <w:r w:rsidRPr="00FE36A2">
        <w:rPr>
          <w:rPrChange w:id="1965" w:author="jkwang" w:date="2019-05-16T10:55:00Z">
            <w:rPr>
              <w:rFonts w:ascii="Times New Roman" w:hAnsi="Times New Roman" w:cs="Times New Roman"/>
              <w:lang w:val="en-US"/>
            </w:rPr>
          </w:rPrChange>
        </w:rPr>
        <w:t xml:space="preserve">. For industrial </w:t>
      </w:r>
      <w:r w:rsidR="00931E9F" w:rsidRPr="00FE36A2">
        <w:rPr>
          <w:rPrChange w:id="1966" w:author="jkwang" w:date="2019-05-16T10:55:00Z">
            <w:rPr>
              <w:rFonts w:ascii="Times New Roman" w:hAnsi="Times New Roman" w:cs="Times New Roman"/>
              <w:lang w:val="en-US"/>
            </w:rPr>
          </w:rPrChange>
        </w:rPr>
        <w:t>detection</w:t>
      </w:r>
      <w:r w:rsidRPr="00FE36A2">
        <w:rPr>
          <w:rPrChange w:id="1967" w:author="jkwang" w:date="2019-05-16T10:55:00Z">
            <w:rPr>
              <w:rFonts w:ascii="Times New Roman" w:hAnsi="Times New Roman" w:cs="Times New Roman"/>
              <w:lang w:val="en-US"/>
            </w:rPr>
          </w:rPrChange>
        </w:rPr>
        <w:t>, it is usually required that the defect can be detected 100%</w:t>
      </w:r>
      <w:r w:rsidR="00931E9F" w:rsidRPr="00FE36A2">
        <w:rPr>
          <w:rPrChange w:id="1968" w:author="jkwang" w:date="2019-05-16T10:55:00Z">
            <w:rPr>
              <w:rFonts w:ascii="Times New Roman" w:eastAsiaTheme="minorEastAsia" w:hAnsi="Times New Roman" w:cs="Times New Roman"/>
              <w:lang w:val="en-US" w:eastAsia="zh-CN"/>
            </w:rPr>
          </w:rPrChange>
        </w:rPr>
        <w:t>. So,</w:t>
      </w:r>
      <w:r w:rsidRPr="00FE36A2">
        <w:rPr>
          <w:rPrChange w:id="1969" w:author="jkwang" w:date="2019-05-16T10:55:00Z">
            <w:rPr>
              <w:rFonts w:ascii="Times New Roman" w:hAnsi="Times New Roman" w:cs="Times New Roman"/>
              <w:lang w:val="en-US"/>
            </w:rPr>
          </w:rPrChange>
        </w:rPr>
        <w:t xml:space="preserve"> </w:t>
      </w:r>
      <w:r w:rsidR="007929A9" w:rsidRPr="00FE36A2">
        <w:rPr>
          <w:rPrChange w:id="1970" w:author="jkwang" w:date="2019-05-16T10:55:00Z">
            <w:rPr>
              <w:rFonts w:ascii="Times New Roman" w:hAnsi="Times New Roman" w:cs="Times New Roman"/>
              <w:lang w:val="en-US"/>
            </w:rPr>
          </w:rPrChange>
        </w:rPr>
        <w:t xml:space="preserve">the image processing algorithm </w:t>
      </w:r>
      <w:r w:rsidRPr="00FE36A2">
        <w:rPr>
          <w:rPrChange w:id="1971" w:author="jkwang" w:date="2019-05-16T10:55:00Z">
            <w:rPr>
              <w:rFonts w:ascii="Times New Roman" w:hAnsi="Times New Roman" w:cs="Times New Roman"/>
              <w:lang w:val="en-US"/>
            </w:rPr>
          </w:rPrChange>
        </w:rPr>
        <w:t xml:space="preserve">is more suitable </w:t>
      </w:r>
      <w:r w:rsidR="007929A9" w:rsidRPr="00FE36A2">
        <w:rPr>
          <w:rPrChange w:id="1972" w:author="jkwang" w:date="2019-05-16T10:55:00Z">
            <w:rPr>
              <w:rFonts w:ascii="Times New Roman" w:hAnsi="Times New Roman" w:cs="Times New Roman"/>
              <w:lang w:val="en-US"/>
            </w:rPr>
          </w:rPrChange>
        </w:rPr>
        <w:t>for our task</w:t>
      </w:r>
      <w:r w:rsidRPr="00FE36A2">
        <w:rPr>
          <w:rPrChange w:id="1973" w:author="jkwang" w:date="2019-05-16T10:55:00Z">
            <w:rPr>
              <w:rFonts w:ascii="Times New Roman" w:hAnsi="Times New Roman" w:cs="Times New Roman"/>
              <w:lang w:val="en-US"/>
            </w:rPr>
          </w:rPrChange>
        </w:rPr>
        <w:t>.</w:t>
      </w:r>
      <w:ins w:id="1974" w:author="Hu" w:date="2019-05-14T17:19:00Z">
        <w:r w:rsidR="008966C8" w:rsidRPr="00FE36A2">
          <w:rPr>
            <w:rPrChange w:id="1975" w:author="jkwang" w:date="2019-05-16T10:55:00Z">
              <w:rPr>
                <w:rFonts w:ascii="Times New Roman" w:hAnsi="Times New Roman" w:cs="Times New Roman"/>
                <w:lang w:val="en-US"/>
              </w:rPr>
            </w:rPrChange>
          </w:rPr>
          <w:t xml:space="preserve"> </w:t>
        </w:r>
      </w:ins>
    </w:p>
    <w:p w14:paraId="1FE22E10" w14:textId="77777777" w:rsidR="005061C5" w:rsidRPr="009068CB" w:rsidRDefault="009068CB">
      <w:pPr>
        <w:pStyle w:val="Para"/>
        <w:rPr>
          <w:rFonts w:ascii="Times New Roman" w:hAnsi="Times New Roman" w:cs="Times New Roman"/>
        </w:rPr>
        <w:pPrChange w:id="1976" w:author="jkwang" w:date="2019-05-16T10:55:00Z">
          <w:pPr>
            <w:snapToGrid w:val="0"/>
            <w:jc w:val="both"/>
          </w:pPr>
        </w:pPrChange>
      </w:pPr>
      <w:del w:id="1977" w:author="Hu" w:date="2019-05-14T17:19:00Z">
        <w:r w:rsidRPr="00FE36A2" w:rsidDel="008966C8">
          <w:rPr>
            <w:rPrChange w:id="1978" w:author="jkwang" w:date="2019-05-16T10:55:00Z">
              <w:rPr>
                <w:rFonts w:ascii="Times New Roman" w:hAnsi="Times New Roman" w:cs="Times New Roman"/>
              </w:rPr>
            </w:rPrChange>
          </w:rPr>
          <w:tab/>
        </w:r>
      </w:del>
      <w:r w:rsidRPr="00FE36A2">
        <w:rPr>
          <w:rPrChange w:id="1979" w:author="jkwang" w:date="2019-05-16T10:55:00Z">
            <w:rPr>
              <w:rFonts w:ascii="Times New Roman" w:hAnsi="Times New Roman" w:cs="Times New Roman"/>
            </w:rPr>
          </w:rPrChange>
        </w:rPr>
        <w:t xml:space="preserve">In future research, we will try to combine the advantages of the two algorithms to design a new algorithm. Improve algorithm </w:t>
      </w:r>
      <w:r w:rsidR="00D96CD1" w:rsidRPr="00FE36A2">
        <w:rPr>
          <w:rPrChange w:id="1980" w:author="jkwang" w:date="2019-05-16T10:55:00Z">
            <w:rPr>
              <w:rFonts w:ascii="Times New Roman" w:hAnsi="Times New Roman" w:cs="Times New Roman"/>
            </w:rPr>
          </w:rPrChange>
        </w:rPr>
        <w:t>universality</w:t>
      </w:r>
      <w:r w:rsidRPr="00FE36A2">
        <w:rPr>
          <w:rPrChange w:id="1981" w:author="jkwang" w:date="2019-05-16T10:55:00Z">
            <w:rPr>
              <w:rFonts w:ascii="Times New Roman" w:hAnsi="Times New Roman" w:cs="Times New Roman"/>
            </w:rPr>
          </w:rPrChange>
        </w:rPr>
        <w:t xml:space="preserve"> while ensuring that defects are correctly detected.</w:t>
      </w:r>
    </w:p>
    <w:p w14:paraId="430DD210" w14:textId="14346AFE" w:rsidR="0082392E" w:rsidRPr="00B42640" w:rsidRDefault="00B42640">
      <w:pPr>
        <w:pStyle w:val="AckHead"/>
        <w:rPr>
          <w14:ligatures w14:val="standard"/>
          <w:rPrChange w:id="1982" w:author="jkwang" w:date="2019-05-16T09:55:00Z">
            <w:rPr>
              <w:rFonts w:ascii="Times New Roman" w:hAnsi="Times New Roman" w:cs="Times New Roman"/>
              <w:smallCaps/>
              <w:lang w:val="en-US"/>
            </w:rPr>
          </w:rPrChange>
        </w:rPr>
        <w:pPrChange w:id="1983" w:author="jkwang" w:date="2019-05-16T09:55:00Z">
          <w:pPr>
            <w:tabs>
              <w:tab w:val="left" w:pos="360"/>
            </w:tabs>
            <w:snapToGrid w:val="0"/>
            <w:spacing w:before="120" w:after="80"/>
            <w:jc w:val="center"/>
          </w:pPr>
        </w:pPrChange>
      </w:pPr>
      <w:ins w:id="1984" w:author="jkwang" w:date="2019-05-16T09:55:00Z">
        <w:r w:rsidRPr="00B42640">
          <w:rPr>
            <w14:ligatures w14:val="standard"/>
            <w:rPrChange w:id="1985" w:author="jkwang" w:date="2019-05-16T09:55:00Z">
              <w:rPr>
                <w:rFonts w:ascii="Times New Roman" w:hAnsi="Times New Roman" w:cs="Times New Roman"/>
                <w:smallCaps/>
              </w:rPr>
            </w:rPrChange>
          </w:rPr>
          <w:t>ACKNOWLEDGMENTS</w:t>
        </w:r>
        <w:r w:rsidRPr="00B42640" w:rsidDel="00B42640">
          <w:rPr>
            <w14:ligatures w14:val="standard"/>
            <w:rPrChange w:id="1986" w:author="jkwang" w:date="2019-05-16T09:55:00Z">
              <w:rPr>
                <w:rFonts w:ascii="Times New Roman" w:hAnsi="Times New Roman" w:cs="Times New Roman"/>
                <w:smallCaps/>
              </w:rPr>
            </w:rPrChange>
          </w:rPr>
          <w:t xml:space="preserve"> </w:t>
        </w:r>
      </w:ins>
      <w:del w:id="1987" w:author="jkwang" w:date="2019-05-16T09:55:00Z">
        <w:r w:rsidR="0082392E" w:rsidRPr="00B42640" w:rsidDel="00B42640">
          <w:rPr>
            <w14:ligatures w14:val="standard"/>
            <w:rPrChange w:id="1988" w:author="jkwang" w:date="2019-05-16T09:55:00Z">
              <w:rPr>
                <w:rFonts w:ascii="Times New Roman" w:hAnsi="Times New Roman" w:cs="Times New Roman"/>
                <w:smallCaps/>
              </w:rPr>
            </w:rPrChange>
          </w:rPr>
          <w:delText>Acknowledgment</w:delText>
        </w:r>
      </w:del>
    </w:p>
    <w:p w14:paraId="044076C6" w14:textId="77777777" w:rsidR="00521AD2" w:rsidRPr="00A66CC8" w:rsidRDefault="00B873D7">
      <w:pPr>
        <w:pStyle w:val="AckPara"/>
        <w:rPr>
          <w:rFonts w:ascii="Times New Roman" w:hAnsi="Times New Roman" w:cs="Times New Roman"/>
        </w:rPr>
        <w:pPrChange w:id="1989" w:author="jkwang" w:date="2019-05-16T11:26:00Z">
          <w:pPr>
            <w:snapToGrid w:val="0"/>
            <w:jc w:val="both"/>
          </w:pPr>
        </w:pPrChange>
      </w:pPr>
      <w:r w:rsidRPr="00D328DD">
        <w:rPr>
          <w14:ligatures w14:val="standard"/>
          <w:rPrChange w:id="1990" w:author="jkwang" w:date="2019-05-16T11:26:00Z">
            <w:rPr>
              <w:rFonts w:ascii="Times New Roman" w:hAnsi="Times New Roman" w:cs="Times New Roman"/>
            </w:rPr>
          </w:rPrChange>
        </w:rPr>
        <w:t>The authors gratefully acknowledge the support provided by the Shenzhen Government Fund JSGG20170412143346791 and JCY20170413105740689.</w:t>
      </w:r>
    </w:p>
    <w:p w14:paraId="38193DEE" w14:textId="31DCA8D3" w:rsidR="0082392E" w:rsidRPr="00A66CC8" w:rsidRDefault="00B42640">
      <w:pPr>
        <w:pStyle w:val="ReferenceHead"/>
        <w:rPr>
          <w:rFonts w:ascii="Times New Roman" w:hAnsi="Times New Roman" w:cs="Times New Roman"/>
          <w:smallCaps/>
        </w:rPr>
        <w:pPrChange w:id="1991" w:author="jkwang" w:date="2019-05-16T09:56:00Z">
          <w:pPr>
            <w:tabs>
              <w:tab w:val="left" w:pos="360"/>
            </w:tabs>
            <w:snapToGrid w:val="0"/>
            <w:spacing w:before="120" w:after="80"/>
            <w:jc w:val="center"/>
          </w:pPr>
        </w:pPrChange>
      </w:pPr>
      <w:ins w:id="1992" w:author="jkwang" w:date="2019-05-16T09:56:00Z">
        <w:r w:rsidRPr="00B42640">
          <w:rPr>
            <w14:ligatures w14:val="standard"/>
            <w:rPrChange w:id="1993" w:author="jkwang" w:date="2019-05-16T09:56:00Z">
              <w:rPr>
                <w:rFonts w:ascii="Times New Roman" w:hAnsi="Times New Roman" w:cs="Times New Roman"/>
                <w:smallCaps/>
              </w:rPr>
            </w:rPrChange>
          </w:rPr>
          <w:t>REFERENCES</w:t>
        </w:r>
        <w:r w:rsidRPr="00B42640" w:rsidDel="00B42640">
          <w:rPr>
            <w:rFonts w:ascii="Times New Roman" w:hAnsi="Times New Roman" w:cs="Times New Roman"/>
            <w:smallCaps/>
          </w:rPr>
          <w:t xml:space="preserve"> </w:t>
        </w:r>
      </w:ins>
      <w:del w:id="1994" w:author="jkwang" w:date="2019-05-16T09:56:00Z">
        <w:r w:rsidR="0082392E" w:rsidRPr="00A66CC8" w:rsidDel="00B42640">
          <w:rPr>
            <w:rFonts w:ascii="Times New Roman" w:hAnsi="Times New Roman" w:cs="Times New Roman"/>
            <w:smallCaps/>
          </w:rPr>
          <w:delText>References</w:delText>
        </w:r>
      </w:del>
    </w:p>
    <w:p w14:paraId="3B69AF8C" w14:textId="0A9C85C7" w:rsidR="00BF56AE" w:rsidRPr="00D328DD" w:rsidRDefault="00934DE7">
      <w:pPr>
        <w:pStyle w:val="Bibentry"/>
        <w:numPr>
          <w:ilvl w:val="0"/>
          <w:numId w:val="1"/>
        </w:numPr>
        <w:tabs>
          <w:tab w:val="clear" w:pos="360"/>
        </w:tabs>
        <w:ind w:left="300" w:hanging="300"/>
        <w:rPr>
          <w:rStyle w:val="Surname"/>
          <w14:ligatures w14:val="standard"/>
          <w:rPrChange w:id="1995" w:author="jkwang" w:date="2019-05-16T11:26:00Z">
            <w:rPr>
              <w:rFonts w:ascii="Times New Roman" w:hAnsi="Times New Roman" w:cs="Times New Roman"/>
              <w:sz w:val="16"/>
              <w:szCs w:val="16"/>
              <w:lang w:val="en-US"/>
            </w:rPr>
          </w:rPrChange>
        </w:rPr>
        <w:pPrChange w:id="1996" w:author="jkwang" w:date="2019-05-16T11:26:00Z">
          <w:pPr>
            <w:numPr>
              <w:numId w:val="1"/>
            </w:numPr>
            <w:tabs>
              <w:tab w:val="num" w:pos="360"/>
            </w:tabs>
            <w:snapToGrid w:val="0"/>
            <w:ind w:left="284" w:hanging="284"/>
            <w:jc w:val="both"/>
          </w:pPr>
        </w:pPrChange>
      </w:pPr>
      <w:proofErr w:type="spellStart"/>
      <w:r w:rsidRPr="00D328DD">
        <w:rPr>
          <w:rStyle w:val="Surname"/>
          <w14:ligatures w14:val="standard"/>
          <w:rPrChange w:id="1997" w:author="jkwang" w:date="2019-05-16T11:26:00Z">
            <w:rPr>
              <w:rFonts w:ascii="Times New Roman" w:hAnsi="Times New Roman" w:cs="Times New Roman"/>
              <w:sz w:val="16"/>
              <w:szCs w:val="16"/>
            </w:rPr>
          </w:rPrChange>
        </w:rPr>
        <w:t>Jiancheng</w:t>
      </w:r>
      <w:proofErr w:type="spellEnd"/>
      <w:r w:rsidRPr="00D328DD">
        <w:rPr>
          <w:rStyle w:val="Surname"/>
          <w14:ligatures w14:val="standard"/>
          <w:rPrChange w:id="1998" w:author="jkwang" w:date="2019-05-16T11:26:00Z">
            <w:rPr>
              <w:rFonts w:ascii="Times New Roman" w:hAnsi="Times New Roman" w:cs="Times New Roman"/>
              <w:sz w:val="16"/>
              <w:szCs w:val="16"/>
            </w:rPr>
          </w:rPrChange>
        </w:rPr>
        <w:t xml:space="preserve"> Jia</w:t>
      </w:r>
      <w:del w:id="1999" w:author="jkwang" w:date="2019-05-16T11:48:00Z">
        <w:r w:rsidR="004A5A5B" w:rsidRPr="00D328DD" w:rsidDel="004016D5">
          <w:rPr>
            <w:rStyle w:val="Surname"/>
            <w14:ligatures w14:val="standard"/>
            <w:rPrChange w:id="2000" w:author="jkwang" w:date="2019-05-16T11:26:00Z">
              <w:rPr>
                <w:rFonts w:ascii="Times New Roman" w:hAnsi="Times New Roman" w:cs="Times New Roman"/>
                <w:sz w:val="16"/>
                <w:szCs w:val="16"/>
              </w:rPr>
            </w:rPrChange>
          </w:rPr>
          <w:delText xml:space="preserve">, </w:delText>
        </w:r>
      </w:del>
      <w:ins w:id="2001" w:author="jkwang" w:date="2019-05-16T11:48:00Z">
        <w:r w:rsidR="004016D5">
          <w:rPr>
            <w:rStyle w:val="Surname"/>
            <w14:ligatures w14:val="standard"/>
          </w:rPr>
          <w:t>.</w:t>
        </w:r>
      </w:ins>
      <w:del w:id="2002" w:author="jkwang" w:date="2019-05-16T11:48:00Z">
        <w:r w:rsidR="004A5A5B" w:rsidRPr="00D328DD" w:rsidDel="004016D5">
          <w:rPr>
            <w:rStyle w:val="Surname"/>
            <w14:ligatures w14:val="standard"/>
            <w:rPrChange w:id="2003" w:author="jkwang" w:date="2019-05-16T11:26:00Z">
              <w:rPr>
                <w:rFonts w:ascii="Times New Roman" w:hAnsi="Times New Roman" w:cs="Times New Roman"/>
                <w:sz w:val="16"/>
                <w:szCs w:val="16"/>
              </w:rPr>
            </w:rPrChange>
          </w:rPr>
          <w:delText>“</w:delText>
        </w:r>
      </w:del>
      <w:ins w:id="2004" w:author="jkwang" w:date="2019-05-16T11:48:00Z">
        <w:r w:rsidR="004016D5">
          <w:rPr>
            <w:rStyle w:val="Surname"/>
            <w14:ligatures w14:val="standard"/>
          </w:rPr>
          <w:t xml:space="preserve"> </w:t>
        </w:r>
      </w:ins>
      <w:r w:rsidRPr="00D328DD">
        <w:rPr>
          <w:rStyle w:val="Surname"/>
          <w14:ligatures w14:val="standard"/>
          <w:rPrChange w:id="2005" w:author="jkwang" w:date="2019-05-16T11:26:00Z">
            <w:rPr>
              <w:rFonts w:ascii="Times New Roman" w:hAnsi="Times New Roman" w:cs="Times New Roman"/>
              <w:sz w:val="16"/>
              <w:szCs w:val="16"/>
            </w:rPr>
          </w:rPrChange>
        </w:rPr>
        <w:t xml:space="preserve">A </w:t>
      </w:r>
      <w:r w:rsidR="00986282" w:rsidRPr="00D328DD">
        <w:rPr>
          <w:rStyle w:val="Surname"/>
          <w14:ligatures w14:val="standard"/>
          <w:rPrChange w:id="2006" w:author="jkwang" w:date="2019-05-16T11:26:00Z">
            <w:rPr>
              <w:rFonts w:ascii="Times New Roman" w:hAnsi="Times New Roman" w:cs="Times New Roman"/>
              <w:sz w:val="16"/>
              <w:szCs w:val="16"/>
            </w:rPr>
          </w:rPrChange>
        </w:rPr>
        <w:t>m</w:t>
      </w:r>
      <w:r w:rsidRPr="00D328DD">
        <w:rPr>
          <w:rStyle w:val="Surname"/>
          <w14:ligatures w14:val="standard"/>
          <w:rPrChange w:id="2007" w:author="jkwang" w:date="2019-05-16T11:26:00Z">
            <w:rPr>
              <w:rFonts w:ascii="Times New Roman" w:hAnsi="Times New Roman" w:cs="Times New Roman"/>
              <w:sz w:val="16"/>
              <w:szCs w:val="16"/>
            </w:rPr>
          </w:rPrChange>
        </w:rPr>
        <w:t xml:space="preserve">achine </w:t>
      </w:r>
      <w:r w:rsidR="00986282" w:rsidRPr="00D328DD">
        <w:rPr>
          <w:rStyle w:val="Surname"/>
          <w14:ligatures w14:val="standard"/>
          <w:rPrChange w:id="2008" w:author="jkwang" w:date="2019-05-16T11:26:00Z">
            <w:rPr>
              <w:rFonts w:ascii="Times New Roman" w:hAnsi="Times New Roman" w:cs="Times New Roman"/>
              <w:sz w:val="16"/>
              <w:szCs w:val="16"/>
            </w:rPr>
          </w:rPrChange>
        </w:rPr>
        <w:t>v</w:t>
      </w:r>
      <w:r w:rsidRPr="00D328DD">
        <w:rPr>
          <w:rStyle w:val="Surname"/>
          <w14:ligatures w14:val="standard"/>
          <w:rPrChange w:id="2009" w:author="jkwang" w:date="2019-05-16T11:26:00Z">
            <w:rPr>
              <w:rFonts w:ascii="Times New Roman" w:hAnsi="Times New Roman" w:cs="Times New Roman"/>
              <w:sz w:val="16"/>
              <w:szCs w:val="16"/>
            </w:rPr>
          </w:rPrChange>
        </w:rPr>
        <w:t xml:space="preserve">ision </w:t>
      </w:r>
      <w:r w:rsidR="00986282" w:rsidRPr="00D328DD">
        <w:rPr>
          <w:rStyle w:val="Surname"/>
          <w14:ligatures w14:val="standard"/>
          <w:rPrChange w:id="2010" w:author="jkwang" w:date="2019-05-16T11:26:00Z">
            <w:rPr>
              <w:rFonts w:ascii="Times New Roman" w:hAnsi="Times New Roman" w:cs="Times New Roman"/>
              <w:sz w:val="16"/>
              <w:szCs w:val="16"/>
            </w:rPr>
          </w:rPrChange>
        </w:rPr>
        <w:t>a</w:t>
      </w:r>
      <w:r w:rsidRPr="00D328DD">
        <w:rPr>
          <w:rStyle w:val="Surname"/>
          <w14:ligatures w14:val="standard"/>
          <w:rPrChange w:id="2011" w:author="jkwang" w:date="2019-05-16T11:26:00Z">
            <w:rPr>
              <w:rFonts w:ascii="Times New Roman" w:hAnsi="Times New Roman" w:cs="Times New Roman"/>
              <w:sz w:val="16"/>
              <w:szCs w:val="16"/>
            </w:rPr>
          </w:rPrChange>
        </w:rPr>
        <w:t xml:space="preserve">pplication for </w:t>
      </w:r>
      <w:r w:rsidR="00986282" w:rsidRPr="00D328DD">
        <w:rPr>
          <w:rStyle w:val="Surname"/>
          <w14:ligatures w14:val="standard"/>
          <w:rPrChange w:id="2012" w:author="jkwang" w:date="2019-05-16T11:26:00Z">
            <w:rPr>
              <w:rFonts w:ascii="Times New Roman" w:hAnsi="Times New Roman" w:cs="Times New Roman"/>
              <w:sz w:val="16"/>
              <w:szCs w:val="16"/>
            </w:rPr>
          </w:rPrChange>
        </w:rPr>
        <w:t>i</w:t>
      </w:r>
      <w:r w:rsidR="004A5A5B" w:rsidRPr="00D328DD">
        <w:rPr>
          <w:rStyle w:val="Surname"/>
          <w14:ligatures w14:val="standard"/>
          <w:rPrChange w:id="2013" w:author="jkwang" w:date="2019-05-16T11:26:00Z">
            <w:rPr>
              <w:rFonts w:ascii="Times New Roman" w:hAnsi="Times New Roman" w:cs="Times New Roman"/>
              <w:sz w:val="16"/>
              <w:szCs w:val="16"/>
            </w:rPr>
          </w:rPrChange>
        </w:rPr>
        <w:t xml:space="preserve">ndustrial </w:t>
      </w:r>
      <w:r w:rsidR="00986282" w:rsidRPr="00D328DD">
        <w:rPr>
          <w:rStyle w:val="Surname"/>
          <w14:ligatures w14:val="standard"/>
          <w:rPrChange w:id="2014" w:author="jkwang" w:date="2019-05-16T11:26:00Z">
            <w:rPr>
              <w:rFonts w:ascii="Times New Roman" w:hAnsi="Times New Roman" w:cs="Times New Roman"/>
              <w:sz w:val="16"/>
              <w:szCs w:val="16"/>
            </w:rPr>
          </w:rPrChange>
        </w:rPr>
        <w:t>a</w:t>
      </w:r>
      <w:r w:rsidR="004A5A5B" w:rsidRPr="00D328DD">
        <w:rPr>
          <w:rStyle w:val="Surname"/>
          <w14:ligatures w14:val="standard"/>
          <w:rPrChange w:id="2015" w:author="jkwang" w:date="2019-05-16T11:26:00Z">
            <w:rPr>
              <w:rFonts w:ascii="Times New Roman" w:hAnsi="Times New Roman" w:cs="Times New Roman"/>
              <w:sz w:val="16"/>
              <w:szCs w:val="16"/>
            </w:rPr>
          </w:rPrChange>
        </w:rPr>
        <w:t xml:space="preserve">ssembly </w:t>
      </w:r>
      <w:r w:rsidR="00986282" w:rsidRPr="00D328DD">
        <w:rPr>
          <w:rStyle w:val="Surname"/>
          <w14:ligatures w14:val="standard"/>
          <w:rPrChange w:id="2016" w:author="jkwang" w:date="2019-05-16T11:26:00Z">
            <w:rPr>
              <w:rFonts w:ascii="Times New Roman" w:hAnsi="Times New Roman" w:cs="Times New Roman"/>
              <w:sz w:val="16"/>
              <w:szCs w:val="16"/>
            </w:rPr>
          </w:rPrChange>
        </w:rPr>
        <w:t>i</w:t>
      </w:r>
      <w:r w:rsidR="004A5A5B" w:rsidRPr="00D328DD">
        <w:rPr>
          <w:rStyle w:val="Surname"/>
          <w14:ligatures w14:val="standard"/>
          <w:rPrChange w:id="2017" w:author="jkwang" w:date="2019-05-16T11:26:00Z">
            <w:rPr>
              <w:rFonts w:ascii="Times New Roman" w:hAnsi="Times New Roman" w:cs="Times New Roman"/>
              <w:sz w:val="16"/>
              <w:szCs w:val="16"/>
            </w:rPr>
          </w:rPrChange>
        </w:rPr>
        <w:t>nspection</w:t>
      </w:r>
      <w:del w:id="2018" w:author="jkwang" w:date="2019-05-16T11:48:00Z">
        <w:r w:rsidR="004A5A5B" w:rsidRPr="00D328DD" w:rsidDel="004016D5">
          <w:rPr>
            <w:rStyle w:val="Surname"/>
            <w14:ligatures w14:val="standard"/>
            <w:rPrChange w:id="2019" w:author="jkwang" w:date="2019-05-16T11:26:00Z">
              <w:rPr>
                <w:rFonts w:ascii="Times New Roman" w:hAnsi="Times New Roman" w:cs="Times New Roman"/>
                <w:sz w:val="16"/>
                <w:szCs w:val="16"/>
              </w:rPr>
            </w:rPrChange>
          </w:rPr>
          <w:delText xml:space="preserve">,” </w:delText>
        </w:r>
      </w:del>
      <w:ins w:id="2020" w:author="jkwang" w:date="2019-05-16T11:48:00Z">
        <w:r w:rsidR="004016D5">
          <w:rPr>
            <w:rStyle w:val="Surname"/>
            <w14:ligatures w14:val="standard"/>
          </w:rPr>
          <w:t xml:space="preserve">. </w:t>
        </w:r>
      </w:ins>
      <w:r w:rsidRPr="00D328DD">
        <w:rPr>
          <w:rStyle w:val="Surname"/>
          <w14:ligatures w14:val="standard"/>
          <w:rPrChange w:id="2021" w:author="jkwang" w:date="2019-05-16T11:26:00Z">
            <w:rPr>
              <w:rFonts w:ascii="Times New Roman" w:hAnsi="Times New Roman" w:cs="Times New Roman"/>
              <w:i/>
              <w:sz w:val="16"/>
              <w:szCs w:val="16"/>
            </w:rPr>
          </w:rPrChange>
        </w:rPr>
        <w:t>Internationa</w:t>
      </w:r>
      <w:r w:rsidR="00775E5A" w:rsidRPr="00D328DD">
        <w:rPr>
          <w:rStyle w:val="Surname"/>
          <w14:ligatures w14:val="standard"/>
          <w:rPrChange w:id="2022" w:author="jkwang" w:date="2019-05-16T11:26:00Z">
            <w:rPr>
              <w:rFonts w:ascii="Times New Roman" w:hAnsi="Times New Roman" w:cs="Times New Roman"/>
              <w:i/>
              <w:sz w:val="16"/>
              <w:szCs w:val="16"/>
            </w:rPr>
          </w:rPrChange>
        </w:rPr>
        <w:t>l Conference on Machine Vision</w:t>
      </w:r>
      <w:r w:rsidRPr="00D328DD">
        <w:rPr>
          <w:rStyle w:val="Surname"/>
          <w14:ligatures w14:val="standard"/>
          <w:rPrChange w:id="2023" w:author="jkwang" w:date="2019-05-16T11:26:00Z">
            <w:rPr>
              <w:rFonts w:ascii="Times New Roman" w:hAnsi="Times New Roman" w:cs="Times New Roman"/>
              <w:sz w:val="16"/>
              <w:szCs w:val="16"/>
            </w:rPr>
          </w:rPrChange>
        </w:rPr>
        <w:t>,</w:t>
      </w:r>
      <w:r w:rsidR="00B404DA" w:rsidRPr="00D328DD">
        <w:rPr>
          <w:rStyle w:val="Surname"/>
          <w14:ligatures w14:val="standard"/>
          <w:rPrChange w:id="2024" w:author="jkwang" w:date="2019-05-16T11:26:00Z">
            <w:rPr>
              <w:rFonts w:ascii="Times New Roman" w:hAnsi="Times New Roman" w:cs="Times New Roman"/>
              <w:sz w:val="16"/>
              <w:szCs w:val="16"/>
            </w:rPr>
          </w:rPrChange>
        </w:rPr>
        <w:t xml:space="preserve"> </w:t>
      </w:r>
      <w:r w:rsidR="00A65C83" w:rsidRPr="00D328DD">
        <w:rPr>
          <w:rStyle w:val="Surname"/>
          <w14:ligatures w14:val="standard"/>
          <w:rPrChange w:id="2025" w:author="jkwang" w:date="2019-05-16T11:26:00Z">
            <w:rPr>
              <w:rFonts w:ascii="Times New Roman" w:hAnsi="Times New Roman" w:cs="Times New Roman"/>
              <w:sz w:val="16"/>
              <w:szCs w:val="16"/>
            </w:rPr>
          </w:rPrChange>
        </w:rPr>
        <w:t>pp.</w:t>
      </w:r>
      <w:ins w:id="2026" w:author="jkwang" w:date="2019-05-17T09:49:00Z">
        <w:r w:rsidR="00BE6AC5">
          <w:rPr>
            <w:rStyle w:val="Surname"/>
            <w14:ligatures w14:val="standard"/>
          </w:rPr>
          <w:t xml:space="preserve"> </w:t>
        </w:r>
      </w:ins>
      <w:del w:id="2027" w:author="jkwang" w:date="2019-05-17T09:40:00Z">
        <w:r w:rsidR="00A65C83" w:rsidRPr="00D328DD" w:rsidDel="00877F1C">
          <w:rPr>
            <w:rStyle w:val="Surname"/>
            <w14:ligatures w14:val="standard"/>
            <w:rPrChange w:id="2028"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029" w:author="jkwang" w:date="2019-05-16T11:26:00Z">
            <w:rPr>
              <w:rFonts w:ascii="Times New Roman" w:hAnsi="Times New Roman" w:cs="Times New Roman"/>
              <w:sz w:val="16"/>
              <w:szCs w:val="16"/>
            </w:rPr>
          </w:rPrChange>
        </w:rPr>
        <w:t>172-176</w:t>
      </w:r>
      <w:r w:rsidR="00B404DA" w:rsidRPr="00D328DD">
        <w:rPr>
          <w:rStyle w:val="Surname"/>
          <w14:ligatures w14:val="standard"/>
          <w:rPrChange w:id="2030" w:author="jkwang" w:date="2019-05-16T11:26:00Z">
            <w:rPr>
              <w:rFonts w:ascii="Times New Roman" w:hAnsi="Times New Roman" w:cs="Times New Roman"/>
              <w:sz w:val="16"/>
              <w:szCs w:val="16"/>
            </w:rPr>
          </w:rPrChange>
        </w:rPr>
        <w:t>, 2010</w:t>
      </w:r>
      <w:r w:rsidRPr="00D328DD">
        <w:rPr>
          <w:rStyle w:val="Surname"/>
          <w14:ligatures w14:val="standard"/>
          <w:rPrChange w:id="2031" w:author="jkwang" w:date="2019-05-16T11:26:00Z">
            <w:rPr>
              <w:rFonts w:ascii="Times New Roman" w:hAnsi="Times New Roman" w:cs="Times New Roman"/>
              <w:sz w:val="16"/>
              <w:szCs w:val="16"/>
            </w:rPr>
          </w:rPrChange>
        </w:rPr>
        <w:t>.</w:t>
      </w:r>
    </w:p>
    <w:p w14:paraId="608070C3" w14:textId="31C4D6FF" w:rsidR="00F21F4C" w:rsidRPr="00D328DD" w:rsidRDefault="00F21F4C">
      <w:pPr>
        <w:pStyle w:val="Bibentry"/>
        <w:numPr>
          <w:ilvl w:val="0"/>
          <w:numId w:val="1"/>
        </w:numPr>
        <w:tabs>
          <w:tab w:val="clear" w:pos="360"/>
        </w:tabs>
        <w:ind w:left="300" w:hanging="300"/>
        <w:rPr>
          <w:rStyle w:val="Surname"/>
          <w14:ligatures w14:val="standard"/>
          <w:rPrChange w:id="2032" w:author="jkwang" w:date="2019-05-16T11:26:00Z">
            <w:rPr>
              <w:rFonts w:ascii="Times New Roman" w:hAnsi="Times New Roman" w:cs="Times New Roman"/>
              <w:sz w:val="16"/>
              <w:szCs w:val="16"/>
              <w:lang w:val="en-US"/>
            </w:rPr>
          </w:rPrChange>
        </w:rPr>
        <w:pPrChange w:id="2033" w:author="jkwang" w:date="2019-05-16T11:26:00Z">
          <w:pPr>
            <w:numPr>
              <w:numId w:val="1"/>
            </w:numPr>
            <w:tabs>
              <w:tab w:val="num" w:pos="360"/>
            </w:tabs>
            <w:snapToGrid w:val="0"/>
            <w:ind w:left="284" w:hanging="284"/>
            <w:jc w:val="both"/>
          </w:pPr>
        </w:pPrChange>
      </w:pPr>
      <w:r w:rsidRPr="00D328DD">
        <w:rPr>
          <w:rStyle w:val="Surname"/>
          <w14:ligatures w14:val="standard"/>
          <w:rPrChange w:id="2034" w:author="jkwang" w:date="2019-05-16T11:26:00Z">
            <w:rPr>
              <w:rFonts w:ascii="Times New Roman" w:hAnsi="Times New Roman" w:cs="Times New Roman"/>
              <w:sz w:val="16"/>
              <w:szCs w:val="16"/>
            </w:rPr>
          </w:rPrChange>
        </w:rPr>
        <w:t>Jing</w:t>
      </w:r>
      <w:r w:rsidR="008A0910" w:rsidRPr="00D328DD">
        <w:rPr>
          <w:rStyle w:val="Surname"/>
          <w14:ligatures w14:val="standard"/>
          <w:rPrChange w:id="2035" w:author="jkwang" w:date="2019-05-16T11:26:00Z">
            <w:rPr>
              <w:rFonts w:ascii="Times New Roman" w:hAnsi="Times New Roman" w:cs="Times New Roman"/>
              <w:sz w:val="16"/>
              <w:szCs w:val="16"/>
            </w:rPr>
          </w:rPrChange>
        </w:rPr>
        <w:t xml:space="preserve"> </w:t>
      </w:r>
      <w:r w:rsidRPr="00D328DD">
        <w:rPr>
          <w:rStyle w:val="Surname"/>
          <w14:ligatures w14:val="standard"/>
          <w:rPrChange w:id="2036" w:author="jkwang" w:date="2019-05-16T11:26:00Z">
            <w:rPr>
              <w:rFonts w:ascii="Times New Roman" w:hAnsi="Times New Roman" w:cs="Times New Roman"/>
              <w:sz w:val="16"/>
              <w:szCs w:val="16"/>
            </w:rPr>
          </w:rPrChange>
        </w:rPr>
        <w:t xml:space="preserve">Wang, </w:t>
      </w:r>
      <w:proofErr w:type="spellStart"/>
      <w:r w:rsidRPr="00D328DD">
        <w:rPr>
          <w:rStyle w:val="Surname"/>
          <w14:ligatures w14:val="standard"/>
          <w:rPrChange w:id="2037" w:author="jkwang" w:date="2019-05-16T11:26:00Z">
            <w:rPr>
              <w:rFonts w:ascii="Times New Roman" w:hAnsi="Times New Roman" w:cs="Times New Roman"/>
              <w:sz w:val="16"/>
              <w:szCs w:val="16"/>
            </w:rPr>
          </w:rPrChange>
        </w:rPr>
        <w:t>Xiaoyi</w:t>
      </w:r>
      <w:proofErr w:type="spellEnd"/>
      <w:r w:rsidR="008A0910" w:rsidRPr="00D328DD">
        <w:rPr>
          <w:rStyle w:val="Surname"/>
          <w14:ligatures w14:val="standard"/>
          <w:rPrChange w:id="2038" w:author="jkwang" w:date="2019-05-16T11:26:00Z">
            <w:rPr>
              <w:rFonts w:ascii="Times New Roman" w:hAnsi="Times New Roman" w:cs="Times New Roman"/>
              <w:sz w:val="16"/>
              <w:szCs w:val="16"/>
            </w:rPr>
          </w:rPrChange>
        </w:rPr>
        <w:t xml:space="preserve"> </w:t>
      </w:r>
      <w:r w:rsidRPr="00D328DD">
        <w:rPr>
          <w:rStyle w:val="Surname"/>
          <w14:ligatures w14:val="standard"/>
          <w:rPrChange w:id="2039" w:author="jkwang" w:date="2019-05-16T11:26:00Z">
            <w:rPr>
              <w:rFonts w:ascii="Times New Roman" w:hAnsi="Times New Roman" w:cs="Times New Roman"/>
              <w:sz w:val="16"/>
              <w:szCs w:val="16"/>
            </w:rPr>
          </w:rPrChange>
        </w:rPr>
        <w:t>Yang.</w:t>
      </w:r>
      <w:ins w:id="2040" w:author="jkwang" w:date="2019-05-16T13:51:00Z">
        <w:r w:rsidR="00E96D6B">
          <w:rPr>
            <w:rStyle w:val="Surname"/>
            <w14:ligatures w14:val="standard"/>
          </w:rPr>
          <w:t xml:space="preserve"> </w:t>
        </w:r>
      </w:ins>
      <w:del w:id="2041" w:author="jkwang" w:date="2019-05-16T13:51:00Z">
        <w:r w:rsidR="008A0910" w:rsidRPr="00D328DD" w:rsidDel="00E96D6B">
          <w:rPr>
            <w:rStyle w:val="Surname"/>
            <w14:ligatures w14:val="standard"/>
            <w:rPrChange w:id="2042"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043" w:author="jkwang" w:date="2019-05-16T11:26:00Z">
            <w:rPr>
              <w:rFonts w:ascii="Times New Roman" w:hAnsi="Times New Roman" w:cs="Times New Roman"/>
              <w:sz w:val="16"/>
              <w:szCs w:val="16"/>
            </w:rPr>
          </w:rPrChange>
        </w:rPr>
        <w:t xml:space="preserve">Auto-detect of </w:t>
      </w:r>
      <w:r w:rsidR="00954193" w:rsidRPr="00D328DD">
        <w:rPr>
          <w:rStyle w:val="Surname"/>
          <w14:ligatures w14:val="standard"/>
          <w:rPrChange w:id="2044" w:author="jkwang" w:date="2019-05-16T11:26:00Z">
            <w:rPr>
              <w:rFonts w:ascii="Times New Roman" w:hAnsi="Times New Roman" w:cs="Times New Roman"/>
              <w:sz w:val="16"/>
              <w:szCs w:val="16"/>
            </w:rPr>
          </w:rPrChange>
        </w:rPr>
        <w:t>m</w:t>
      </w:r>
      <w:r w:rsidRPr="00D328DD">
        <w:rPr>
          <w:rStyle w:val="Surname"/>
          <w14:ligatures w14:val="standard"/>
          <w:rPrChange w:id="2045" w:author="jkwang" w:date="2019-05-16T11:26:00Z">
            <w:rPr>
              <w:rFonts w:ascii="Times New Roman" w:hAnsi="Times New Roman" w:cs="Times New Roman"/>
              <w:sz w:val="16"/>
              <w:szCs w:val="16"/>
            </w:rPr>
          </w:rPrChange>
        </w:rPr>
        <w:t xml:space="preserve">achine </w:t>
      </w:r>
      <w:r w:rsidR="00954193" w:rsidRPr="00D328DD">
        <w:rPr>
          <w:rStyle w:val="Surname"/>
          <w14:ligatures w14:val="standard"/>
          <w:rPrChange w:id="2046" w:author="jkwang" w:date="2019-05-16T11:26:00Z">
            <w:rPr>
              <w:rFonts w:ascii="Times New Roman" w:hAnsi="Times New Roman" w:cs="Times New Roman"/>
              <w:sz w:val="16"/>
              <w:szCs w:val="16"/>
            </w:rPr>
          </w:rPrChange>
        </w:rPr>
        <w:t>v</w:t>
      </w:r>
      <w:r w:rsidRPr="00D328DD">
        <w:rPr>
          <w:rStyle w:val="Surname"/>
          <w14:ligatures w14:val="standard"/>
          <w:rPrChange w:id="2047" w:author="jkwang" w:date="2019-05-16T11:26:00Z">
            <w:rPr>
              <w:rFonts w:ascii="Times New Roman" w:hAnsi="Times New Roman" w:cs="Times New Roman"/>
              <w:sz w:val="16"/>
              <w:szCs w:val="16"/>
            </w:rPr>
          </w:rPrChange>
        </w:rPr>
        <w:t xml:space="preserve">ision and </w:t>
      </w:r>
      <w:r w:rsidR="00954193" w:rsidRPr="00D328DD">
        <w:rPr>
          <w:rStyle w:val="Surname"/>
          <w14:ligatures w14:val="standard"/>
          <w:rPrChange w:id="2048" w:author="jkwang" w:date="2019-05-16T11:26:00Z">
            <w:rPr>
              <w:rFonts w:ascii="Times New Roman" w:hAnsi="Times New Roman" w:cs="Times New Roman"/>
              <w:sz w:val="16"/>
              <w:szCs w:val="16"/>
            </w:rPr>
          </w:rPrChange>
        </w:rPr>
        <w:t>i</w:t>
      </w:r>
      <w:r w:rsidRPr="00D328DD">
        <w:rPr>
          <w:rStyle w:val="Surname"/>
          <w14:ligatures w14:val="standard"/>
          <w:rPrChange w:id="2049" w:author="jkwang" w:date="2019-05-16T11:26:00Z">
            <w:rPr>
              <w:rFonts w:ascii="Times New Roman" w:hAnsi="Times New Roman" w:cs="Times New Roman"/>
              <w:sz w:val="16"/>
              <w:szCs w:val="16"/>
            </w:rPr>
          </w:rPrChange>
        </w:rPr>
        <w:t xml:space="preserve">ts </w:t>
      </w:r>
      <w:r w:rsidR="00954193" w:rsidRPr="00D328DD">
        <w:rPr>
          <w:rStyle w:val="Surname"/>
          <w14:ligatures w14:val="standard"/>
          <w:rPrChange w:id="2050" w:author="jkwang" w:date="2019-05-16T11:26:00Z">
            <w:rPr>
              <w:rFonts w:ascii="Times New Roman" w:hAnsi="Times New Roman" w:cs="Times New Roman"/>
              <w:sz w:val="16"/>
              <w:szCs w:val="16"/>
            </w:rPr>
          </w:rPrChange>
        </w:rPr>
        <w:t>a</w:t>
      </w:r>
      <w:r w:rsidRPr="00D328DD">
        <w:rPr>
          <w:rStyle w:val="Surname"/>
          <w14:ligatures w14:val="standard"/>
          <w:rPrChange w:id="2051" w:author="jkwang" w:date="2019-05-16T11:26:00Z">
            <w:rPr>
              <w:rFonts w:ascii="Times New Roman" w:hAnsi="Times New Roman" w:cs="Times New Roman"/>
              <w:sz w:val="16"/>
              <w:szCs w:val="16"/>
            </w:rPr>
          </w:rPrChange>
        </w:rPr>
        <w:t xml:space="preserve">pplication in </w:t>
      </w:r>
      <w:r w:rsidR="00954193" w:rsidRPr="00D328DD">
        <w:rPr>
          <w:rStyle w:val="Surname"/>
          <w14:ligatures w14:val="standard"/>
          <w:rPrChange w:id="2052" w:author="jkwang" w:date="2019-05-16T11:26:00Z">
            <w:rPr>
              <w:rFonts w:ascii="Times New Roman" w:hAnsi="Times New Roman" w:cs="Times New Roman"/>
              <w:sz w:val="16"/>
              <w:szCs w:val="16"/>
            </w:rPr>
          </w:rPrChange>
        </w:rPr>
        <w:t>a</w:t>
      </w:r>
      <w:r w:rsidRPr="00D328DD">
        <w:rPr>
          <w:rStyle w:val="Surname"/>
          <w14:ligatures w14:val="standard"/>
          <w:rPrChange w:id="2053" w:author="jkwang" w:date="2019-05-16T11:26:00Z">
            <w:rPr>
              <w:rFonts w:ascii="Times New Roman" w:hAnsi="Times New Roman" w:cs="Times New Roman"/>
              <w:sz w:val="16"/>
              <w:szCs w:val="16"/>
            </w:rPr>
          </w:rPrChange>
        </w:rPr>
        <w:t xml:space="preserve">ssembling </w:t>
      </w:r>
      <w:r w:rsidR="00954193" w:rsidRPr="00D328DD">
        <w:rPr>
          <w:rStyle w:val="Surname"/>
          <w14:ligatures w14:val="standard"/>
          <w:rPrChange w:id="2054" w:author="jkwang" w:date="2019-05-16T11:26:00Z">
            <w:rPr>
              <w:rFonts w:ascii="Times New Roman" w:hAnsi="Times New Roman" w:cs="Times New Roman"/>
              <w:sz w:val="16"/>
              <w:szCs w:val="16"/>
            </w:rPr>
          </w:rPrChange>
        </w:rPr>
        <w:t>i</w:t>
      </w:r>
      <w:r w:rsidRPr="00D328DD">
        <w:rPr>
          <w:rStyle w:val="Surname"/>
          <w14:ligatures w14:val="standard"/>
          <w:rPrChange w:id="2055" w:author="jkwang" w:date="2019-05-16T11:26:00Z">
            <w:rPr>
              <w:rFonts w:ascii="Times New Roman" w:hAnsi="Times New Roman" w:cs="Times New Roman"/>
              <w:sz w:val="16"/>
              <w:szCs w:val="16"/>
            </w:rPr>
          </w:rPrChange>
        </w:rPr>
        <w:t>nspection</w:t>
      </w:r>
      <w:del w:id="2056" w:author="jkwang" w:date="2019-05-16T13:52:00Z">
        <w:r w:rsidR="008A0910" w:rsidRPr="00D328DD" w:rsidDel="00E96D6B">
          <w:rPr>
            <w:rStyle w:val="Surname"/>
            <w14:ligatures w14:val="standard"/>
            <w:rPrChange w:id="2057" w:author="jkwang" w:date="2019-05-16T11:26:00Z">
              <w:rPr>
                <w:rFonts w:ascii="Times New Roman" w:hAnsi="Times New Roman" w:cs="Times New Roman"/>
                <w:sz w:val="16"/>
                <w:szCs w:val="16"/>
              </w:rPr>
            </w:rPrChange>
          </w:rPr>
          <w:delText>,”</w:delText>
        </w:r>
        <w:r w:rsidR="00A65C83" w:rsidRPr="00D328DD" w:rsidDel="00E96D6B">
          <w:rPr>
            <w:rStyle w:val="Surname"/>
            <w14:ligatures w14:val="standard"/>
            <w:rPrChange w:id="2058" w:author="jkwang" w:date="2019-05-16T11:26:00Z">
              <w:rPr>
                <w:rFonts w:ascii="Times New Roman" w:hAnsi="Times New Roman" w:cs="Times New Roman"/>
                <w:sz w:val="16"/>
                <w:szCs w:val="16"/>
              </w:rPr>
            </w:rPrChange>
          </w:rPr>
          <w:delText xml:space="preserve"> </w:delText>
        </w:r>
      </w:del>
      <w:ins w:id="2059" w:author="jkwang" w:date="2019-05-16T13:52:00Z">
        <w:r w:rsidR="00E96D6B">
          <w:rPr>
            <w:rStyle w:val="Surname"/>
            <w14:ligatures w14:val="standard"/>
          </w:rPr>
          <w:t xml:space="preserve">. </w:t>
        </w:r>
      </w:ins>
      <w:r w:rsidRPr="00D328DD">
        <w:rPr>
          <w:rStyle w:val="Surname"/>
          <w14:ligatures w14:val="standard"/>
          <w:rPrChange w:id="2060" w:author="jkwang" w:date="2019-05-16T11:26:00Z">
            <w:rPr>
              <w:rFonts w:ascii="Times New Roman" w:hAnsi="Times New Roman" w:cs="Times New Roman"/>
              <w:i/>
              <w:sz w:val="16"/>
              <w:szCs w:val="16"/>
            </w:rPr>
          </w:rPrChange>
        </w:rPr>
        <w:t xml:space="preserve">World Congress on Intelligent Control and Automation, </w:t>
      </w:r>
      <w:r w:rsidR="00A65C83" w:rsidRPr="00D328DD">
        <w:rPr>
          <w:rStyle w:val="Surname"/>
          <w14:ligatures w14:val="standard"/>
          <w:rPrChange w:id="2061" w:author="jkwang" w:date="2019-05-16T11:26:00Z">
            <w:rPr>
              <w:rFonts w:ascii="Times New Roman" w:hAnsi="Times New Roman" w:cs="Times New Roman"/>
              <w:sz w:val="16"/>
              <w:szCs w:val="16"/>
            </w:rPr>
          </w:rPrChange>
        </w:rPr>
        <w:t>pp.</w:t>
      </w:r>
      <w:ins w:id="2062" w:author="jkwang" w:date="2019-05-17T09:49:00Z">
        <w:r w:rsidR="00BE6AC5">
          <w:rPr>
            <w:rStyle w:val="Surname"/>
            <w14:ligatures w14:val="standard"/>
          </w:rPr>
          <w:t xml:space="preserve"> </w:t>
        </w:r>
      </w:ins>
      <w:del w:id="2063" w:author="jkwang" w:date="2019-05-17T09:46:00Z">
        <w:r w:rsidR="00A65C83" w:rsidRPr="00D328DD" w:rsidDel="00D066D7">
          <w:rPr>
            <w:rStyle w:val="Surname"/>
            <w14:ligatures w14:val="standard"/>
            <w:rPrChange w:id="2064"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065" w:author="jkwang" w:date="2019-05-16T11:26:00Z">
            <w:rPr>
              <w:rFonts w:ascii="Times New Roman" w:hAnsi="Times New Roman" w:cs="Times New Roman"/>
              <w:sz w:val="16"/>
              <w:szCs w:val="16"/>
            </w:rPr>
          </w:rPrChange>
        </w:rPr>
        <w:t>18-22</w:t>
      </w:r>
      <w:r w:rsidR="00AB7DAC" w:rsidRPr="00D328DD">
        <w:rPr>
          <w:rStyle w:val="Surname"/>
          <w14:ligatures w14:val="standard"/>
          <w:rPrChange w:id="2066" w:author="jkwang" w:date="2019-05-16T11:26:00Z">
            <w:rPr>
              <w:rFonts w:ascii="Times New Roman" w:hAnsi="Times New Roman" w:cs="Times New Roman"/>
              <w:sz w:val="16"/>
              <w:szCs w:val="16"/>
            </w:rPr>
          </w:rPrChange>
        </w:rPr>
        <w:t>, 2011</w:t>
      </w:r>
      <w:r w:rsidRPr="00D328DD">
        <w:rPr>
          <w:rStyle w:val="Surname"/>
          <w14:ligatures w14:val="standard"/>
          <w:rPrChange w:id="2067" w:author="jkwang" w:date="2019-05-16T11:26:00Z">
            <w:rPr>
              <w:rFonts w:ascii="Times New Roman" w:hAnsi="Times New Roman" w:cs="Times New Roman"/>
              <w:sz w:val="16"/>
              <w:szCs w:val="16"/>
            </w:rPr>
          </w:rPrChange>
        </w:rPr>
        <w:t>.</w:t>
      </w:r>
    </w:p>
    <w:p w14:paraId="3A72E00D" w14:textId="6778B4D9" w:rsidR="00F21F4C" w:rsidRPr="00D328DD" w:rsidRDefault="00AB7DAC">
      <w:pPr>
        <w:pStyle w:val="Bibentry"/>
        <w:numPr>
          <w:ilvl w:val="0"/>
          <w:numId w:val="1"/>
        </w:numPr>
        <w:tabs>
          <w:tab w:val="clear" w:pos="360"/>
        </w:tabs>
        <w:ind w:left="300" w:hanging="300"/>
        <w:rPr>
          <w:rStyle w:val="Surname"/>
          <w14:ligatures w14:val="standard"/>
          <w:rPrChange w:id="2068" w:author="jkwang" w:date="2019-05-16T11:26:00Z">
            <w:rPr>
              <w:rFonts w:ascii="Times New Roman" w:hAnsi="Times New Roman" w:cs="Times New Roman"/>
              <w:sz w:val="16"/>
              <w:szCs w:val="16"/>
              <w:lang w:val="en-US"/>
            </w:rPr>
          </w:rPrChange>
        </w:rPr>
        <w:pPrChange w:id="2069"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070" w:author="jkwang" w:date="2019-05-16T11:26:00Z">
            <w:rPr>
              <w:rFonts w:ascii="Times New Roman" w:hAnsi="Times New Roman" w:cs="Times New Roman"/>
              <w:sz w:val="16"/>
              <w:szCs w:val="16"/>
            </w:rPr>
          </w:rPrChange>
        </w:rPr>
        <w:t xml:space="preserve">Faisal </w:t>
      </w:r>
      <w:proofErr w:type="spellStart"/>
      <w:r w:rsidRPr="00D328DD">
        <w:rPr>
          <w:rStyle w:val="Surname"/>
          <w14:ligatures w14:val="standard"/>
          <w:rPrChange w:id="2071" w:author="jkwang" w:date="2019-05-16T11:26:00Z">
            <w:rPr>
              <w:rFonts w:ascii="Times New Roman" w:hAnsi="Times New Roman" w:cs="Times New Roman"/>
              <w:sz w:val="16"/>
              <w:szCs w:val="16"/>
            </w:rPr>
          </w:rPrChange>
        </w:rPr>
        <w:t>Ardhy</w:t>
      </w:r>
      <w:proofErr w:type="spellEnd"/>
      <w:r w:rsidRPr="00D328DD">
        <w:rPr>
          <w:rStyle w:val="Surname"/>
          <w14:ligatures w14:val="standard"/>
          <w:rPrChange w:id="2072" w:author="jkwang" w:date="2019-05-16T11:26:00Z">
            <w:rPr>
              <w:rFonts w:ascii="Times New Roman" w:hAnsi="Times New Roman" w:cs="Times New Roman"/>
              <w:sz w:val="16"/>
              <w:szCs w:val="16"/>
            </w:rPr>
          </w:rPrChange>
        </w:rPr>
        <w:t xml:space="preserve">, </w:t>
      </w:r>
      <w:proofErr w:type="spellStart"/>
      <w:r w:rsidR="00150359" w:rsidRPr="00D328DD">
        <w:rPr>
          <w:rStyle w:val="Surname"/>
          <w14:ligatures w14:val="standard"/>
          <w:rPrChange w:id="2073" w:author="jkwang" w:date="2019-05-16T11:26:00Z">
            <w:rPr>
              <w:rFonts w:ascii="Times New Roman" w:hAnsi="Times New Roman" w:cs="Times New Roman"/>
              <w:sz w:val="16"/>
              <w:szCs w:val="16"/>
            </w:rPr>
          </w:rPrChange>
        </w:rPr>
        <w:t>Farkhad</w:t>
      </w:r>
      <w:proofErr w:type="spellEnd"/>
      <w:r w:rsidR="00150359" w:rsidRPr="00D328DD">
        <w:rPr>
          <w:rStyle w:val="Surname"/>
          <w14:ligatures w14:val="standard"/>
          <w:rPrChange w:id="2074" w:author="jkwang" w:date="2019-05-16T11:26:00Z">
            <w:rPr>
              <w:rFonts w:ascii="Times New Roman" w:hAnsi="Times New Roman" w:cs="Times New Roman"/>
              <w:sz w:val="16"/>
              <w:szCs w:val="16"/>
            </w:rPr>
          </w:rPrChange>
        </w:rPr>
        <w:t xml:space="preserve"> Ihsan </w:t>
      </w:r>
      <w:proofErr w:type="spellStart"/>
      <w:r w:rsidR="00150359" w:rsidRPr="00D328DD">
        <w:rPr>
          <w:rStyle w:val="Surname"/>
          <w14:ligatures w14:val="standard"/>
          <w:rPrChange w:id="2075" w:author="jkwang" w:date="2019-05-16T11:26:00Z">
            <w:rPr>
              <w:rFonts w:ascii="Times New Roman" w:hAnsi="Times New Roman" w:cs="Times New Roman"/>
              <w:sz w:val="16"/>
              <w:szCs w:val="16"/>
            </w:rPr>
          </w:rPrChange>
        </w:rPr>
        <w:t>Hariadi</w:t>
      </w:r>
      <w:proofErr w:type="spellEnd"/>
      <w:del w:id="2076" w:author="jkwang" w:date="2019-05-16T13:52:00Z">
        <w:r w:rsidRPr="00D328DD" w:rsidDel="00E96D6B">
          <w:rPr>
            <w:rStyle w:val="Surname"/>
            <w14:ligatures w14:val="standard"/>
            <w:rPrChange w:id="2077" w:author="jkwang" w:date="2019-05-16T11:26:00Z">
              <w:rPr>
                <w:rFonts w:ascii="Times New Roman" w:hAnsi="Times New Roman" w:cs="Times New Roman"/>
                <w:sz w:val="16"/>
                <w:szCs w:val="16"/>
              </w:rPr>
            </w:rPrChange>
          </w:rPr>
          <w:delText>, “</w:delText>
        </w:r>
      </w:del>
      <w:ins w:id="2078" w:author="jkwang" w:date="2019-05-16T13:52:00Z">
        <w:r w:rsidR="00E96D6B">
          <w:rPr>
            <w:rStyle w:val="Surname"/>
            <w14:ligatures w14:val="standard"/>
          </w:rPr>
          <w:t xml:space="preserve">. </w:t>
        </w:r>
      </w:ins>
      <w:r w:rsidR="00150359" w:rsidRPr="00D328DD">
        <w:rPr>
          <w:rStyle w:val="Surname"/>
          <w14:ligatures w14:val="standard"/>
          <w:rPrChange w:id="2079" w:author="jkwang" w:date="2019-05-16T11:26:00Z">
            <w:rPr>
              <w:rFonts w:ascii="Times New Roman" w:hAnsi="Times New Roman" w:cs="Times New Roman"/>
              <w:sz w:val="16"/>
              <w:szCs w:val="16"/>
            </w:rPr>
          </w:rPrChange>
        </w:rPr>
        <w:t xml:space="preserve">Development of SBC based </w:t>
      </w:r>
      <w:r w:rsidR="00954193" w:rsidRPr="00D328DD">
        <w:rPr>
          <w:rStyle w:val="Surname"/>
          <w14:ligatures w14:val="standard"/>
          <w:rPrChange w:id="2080" w:author="jkwang" w:date="2019-05-16T11:26:00Z">
            <w:rPr>
              <w:rFonts w:ascii="Times New Roman" w:hAnsi="Times New Roman" w:cs="Times New Roman"/>
              <w:sz w:val="16"/>
              <w:szCs w:val="16"/>
            </w:rPr>
          </w:rPrChange>
        </w:rPr>
        <w:t>m</w:t>
      </w:r>
      <w:r w:rsidR="00150359" w:rsidRPr="00D328DD">
        <w:rPr>
          <w:rStyle w:val="Surname"/>
          <w14:ligatures w14:val="standard"/>
          <w:rPrChange w:id="2081" w:author="jkwang" w:date="2019-05-16T11:26:00Z">
            <w:rPr>
              <w:rFonts w:ascii="Times New Roman" w:hAnsi="Times New Roman" w:cs="Times New Roman"/>
              <w:sz w:val="16"/>
              <w:szCs w:val="16"/>
            </w:rPr>
          </w:rPrChange>
        </w:rPr>
        <w:t>achine-</w:t>
      </w:r>
      <w:r w:rsidR="00954193" w:rsidRPr="00D328DD">
        <w:rPr>
          <w:rStyle w:val="Surname"/>
          <w14:ligatures w14:val="standard"/>
          <w:rPrChange w:id="2082" w:author="jkwang" w:date="2019-05-16T11:26:00Z">
            <w:rPr>
              <w:rFonts w:ascii="Times New Roman" w:hAnsi="Times New Roman" w:cs="Times New Roman"/>
              <w:sz w:val="16"/>
              <w:szCs w:val="16"/>
            </w:rPr>
          </w:rPrChange>
        </w:rPr>
        <w:t>v</w:t>
      </w:r>
      <w:r w:rsidR="00150359" w:rsidRPr="00D328DD">
        <w:rPr>
          <w:rStyle w:val="Surname"/>
          <w14:ligatures w14:val="standard"/>
          <w:rPrChange w:id="2083" w:author="jkwang" w:date="2019-05-16T11:26:00Z">
            <w:rPr>
              <w:rFonts w:ascii="Times New Roman" w:hAnsi="Times New Roman" w:cs="Times New Roman"/>
              <w:sz w:val="16"/>
              <w:szCs w:val="16"/>
            </w:rPr>
          </w:rPrChange>
        </w:rPr>
        <w:t xml:space="preserve">ision </w:t>
      </w:r>
      <w:r w:rsidR="00954193" w:rsidRPr="00D328DD">
        <w:rPr>
          <w:rStyle w:val="Surname"/>
          <w14:ligatures w14:val="standard"/>
          <w:rPrChange w:id="2084" w:author="jkwang" w:date="2019-05-16T11:26:00Z">
            <w:rPr>
              <w:rFonts w:ascii="Times New Roman" w:hAnsi="Times New Roman" w:cs="Times New Roman"/>
              <w:sz w:val="16"/>
              <w:szCs w:val="16"/>
            </w:rPr>
          </w:rPrChange>
        </w:rPr>
        <w:t>s</w:t>
      </w:r>
      <w:r w:rsidR="00150359" w:rsidRPr="00D328DD">
        <w:rPr>
          <w:rStyle w:val="Surname"/>
          <w14:ligatures w14:val="standard"/>
          <w:rPrChange w:id="2085" w:author="jkwang" w:date="2019-05-16T11:26:00Z">
            <w:rPr>
              <w:rFonts w:ascii="Times New Roman" w:hAnsi="Times New Roman" w:cs="Times New Roman"/>
              <w:sz w:val="16"/>
              <w:szCs w:val="16"/>
            </w:rPr>
          </w:rPrChange>
        </w:rPr>
        <w:t xml:space="preserve">ystem for PCB </w:t>
      </w:r>
      <w:r w:rsidR="00954193" w:rsidRPr="00D328DD">
        <w:rPr>
          <w:rStyle w:val="Surname"/>
          <w14:ligatures w14:val="standard"/>
          <w:rPrChange w:id="2086" w:author="jkwang" w:date="2019-05-16T11:26:00Z">
            <w:rPr>
              <w:rFonts w:ascii="Times New Roman" w:hAnsi="Times New Roman" w:cs="Times New Roman"/>
              <w:sz w:val="16"/>
              <w:szCs w:val="16"/>
            </w:rPr>
          </w:rPrChange>
        </w:rPr>
        <w:t>b</w:t>
      </w:r>
      <w:r w:rsidR="00150359" w:rsidRPr="00D328DD">
        <w:rPr>
          <w:rStyle w:val="Surname"/>
          <w14:ligatures w14:val="standard"/>
          <w:rPrChange w:id="2087" w:author="jkwang" w:date="2019-05-16T11:26:00Z">
            <w:rPr>
              <w:rFonts w:ascii="Times New Roman" w:hAnsi="Times New Roman" w:cs="Times New Roman"/>
              <w:sz w:val="16"/>
              <w:szCs w:val="16"/>
            </w:rPr>
          </w:rPrChange>
        </w:rPr>
        <w:t xml:space="preserve">oard </w:t>
      </w:r>
      <w:r w:rsidR="00954193" w:rsidRPr="00D328DD">
        <w:rPr>
          <w:rStyle w:val="Surname"/>
          <w14:ligatures w14:val="standard"/>
          <w:rPrChange w:id="2088" w:author="jkwang" w:date="2019-05-16T11:26:00Z">
            <w:rPr>
              <w:rFonts w:ascii="Times New Roman" w:hAnsi="Times New Roman" w:cs="Times New Roman"/>
              <w:sz w:val="16"/>
              <w:szCs w:val="16"/>
            </w:rPr>
          </w:rPrChange>
        </w:rPr>
        <w:t>a</w:t>
      </w:r>
      <w:r w:rsidR="00150359" w:rsidRPr="00D328DD">
        <w:rPr>
          <w:rStyle w:val="Surname"/>
          <w14:ligatures w14:val="standard"/>
          <w:rPrChange w:id="2089" w:author="jkwang" w:date="2019-05-16T11:26:00Z">
            <w:rPr>
              <w:rFonts w:ascii="Times New Roman" w:hAnsi="Times New Roman" w:cs="Times New Roman"/>
              <w:sz w:val="16"/>
              <w:szCs w:val="16"/>
            </w:rPr>
          </w:rPrChange>
        </w:rPr>
        <w:t xml:space="preserve">ssembly </w:t>
      </w:r>
      <w:r w:rsidR="00954193" w:rsidRPr="00D328DD">
        <w:rPr>
          <w:rStyle w:val="Surname"/>
          <w14:ligatures w14:val="standard"/>
          <w:rPrChange w:id="2090" w:author="jkwang" w:date="2019-05-16T11:26:00Z">
            <w:rPr>
              <w:rFonts w:ascii="Times New Roman" w:hAnsi="Times New Roman" w:cs="Times New Roman"/>
              <w:sz w:val="16"/>
              <w:szCs w:val="16"/>
            </w:rPr>
          </w:rPrChange>
        </w:rPr>
        <w:t>a</w:t>
      </w:r>
      <w:r w:rsidR="00150359" w:rsidRPr="00D328DD">
        <w:rPr>
          <w:rStyle w:val="Surname"/>
          <w14:ligatures w14:val="standard"/>
          <w:rPrChange w:id="2091" w:author="jkwang" w:date="2019-05-16T11:26:00Z">
            <w:rPr>
              <w:rFonts w:ascii="Times New Roman" w:hAnsi="Times New Roman" w:cs="Times New Roman"/>
              <w:sz w:val="16"/>
              <w:szCs w:val="16"/>
            </w:rPr>
          </w:rPrChange>
        </w:rPr>
        <w:t xml:space="preserve">utomatic </w:t>
      </w:r>
      <w:r w:rsidR="00954193" w:rsidRPr="00D328DD">
        <w:rPr>
          <w:rStyle w:val="Surname"/>
          <w14:ligatures w14:val="standard"/>
          <w:rPrChange w:id="2092" w:author="jkwang" w:date="2019-05-16T11:26:00Z">
            <w:rPr>
              <w:rFonts w:ascii="Times New Roman" w:hAnsi="Times New Roman" w:cs="Times New Roman"/>
              <w:sz w:val="16"/>
              <w:szCs w:val="16"/>
            </w:rPr>
          </w:rPrChange>
        </w:rPr>
        <w:t>o</w:t>
      </w:r>
      <w:r w:rsidR="00150359" w:rsidRPr="00D328DD">
        <w:rPr>
          <w:rStyle w:val="Surname"/>
          <w14:ligatures w14:val="standard"/>
          <w:rPrChange w:id="2093" w:author="jkwang" w:date="2019-05-16T11:26:00Z">
            <w:rPr>
              <w:rFonts w:ascii="Times New Roman" w:hAnsi="Times New Roman" w:cs="Times New Roman"/>
              <w:sz w:val="16"/>
              <w:szCs w:val="16"/>
            </w:rPr>
          </w:rPrChange>
        </w:rPr>
        <w:t>pti</w:t>
      </w:r>
      <w:r w:rsidR="0042649A" w:rsidRPr="00D328DD">
        <w:rPr>
          <w:rStyle w:val="Surname"/>
          <w14:ligatures w14:val="standard"/>
          <w:rPrChange w:id="2094" w:author="jkwang" w:date="2019-05-16T11:26:00Z">
            <w:rPr>
              <w:rFonts w:ascii="Times New Roman" w:hAnsi="Times New Roman" w:cs="Times New Roman"/>
              <w:sz w:val="16"/>
              <w:szCs w:val="16"/>
            </w:rPr>
          </w:rPrChange>
        </w:rPr>
        <w:t xml:space="preserve">cal </w:t>
      </w:r>
      <w:r w:rsidR="00954193" w:rsidRPr="00D328DD">
        <w:rPr>
          <w:rStyle w:val="Surname"/>
          <w14:ligatures w14:val="standard"/>
          <w:rPrChange w:id="2095" w:author="jkwang" w:date="2019-05-16T11:26:00Z">
            <w:rPr>
              <w:rFonts w:ascii="Times New Roman" w:hAnsi="Times New Roman" w:cs="Times New Roman"/>
              <w:sz w:val="16"/>
              <w:szCs w:val="16"/>
            </w:rPr>
          </w:rPrChange>
        </w:rPr>
        <w:t>i</w:t>
      </w:r>
      <w:r w:rsidR="0042649A" w:rsidRPr="00D328DD">
        <w:rPr>
          <w:rStyle w:val="Surname"/>
          <w14:ligatures w14:val="standard"/>
          <w:rPrChange w:id="2096" w:author="jkwang" w:date="2019-05-16T11:26:00Z">
            <w:rPr>
              <w:rFonts w:ascii="Times New Roman" w:hAnsi="Times New Roman" w:cs="Times New Roman"/>
              <w:sz w:val="16"/>
              <w:szCs w:val="16"/>
            </w:rPr>
          </w:rPrChange>
        </w:rPr>
        <w:t>nspection</w:t>
      </w:r>
      <w:del w:id="2097" w:author="jkwang" w:date="2019-05-16T13:52:00Z">
        <w:r w:rsidR="0042649A" w:rsidRPr="00D328DD" w:rsidDel="00E96D6B">
          <w:rPr>
            <w:rStyle w:val="Surname"/>
            <w14:ligatures w14:val="standard"/>
            <w:rPrChange w:id="2098" w:author="jkwang" w:date="2019-05-16T11:26:00Z">
              <w:rPr>
                <w:rFonts w:ascii="Times New Roman" w:hAnsi="Times New Roman" w:cs="Times New Roman"/>
                <w:sz w:val="16"/>
                <w:szCs w:val="16"/>
              </w:rPr>
            </w:rPrChange>
          </w:rPr>
          <w:delText>,”</w:delText>
        </w:r>
      </w:del>
      <w:ins w:id="2099" w:author="jkwang" w:date="2019-05-16T13:52:00Z">
        <w:r w:rsidR="00E96D6B">
          <w:rPr>
            <w:rStyle w:val="Surname"/>
            <w14:ligatures w14:val="standard"/>
          </w:rPr>
          <w:t>.</w:t>
        </w:r>
      </w:ins>
      <w:r w:rsidR="0042649A" w:rsidRPr="00D328DD">
        <w:rPr>
          <w:rStyle w:val="Surname"/>
          <w14:ligatures w14:val="standard"/>
          <w:rPrChange w:id="2100" w:author="jkwang" w:date="2019-05-16T11:26:00Z">
            <w:rPr>
              <w:rFonts w:ascii="Times New Roman" w:hAnsi="Times New Roman" w:cs="Times New Roman"/>
              <w:sz w:val="16"/>
              <w:szCs w:val="16"/>
            </w:rPr>
          </w:rPrChange>
        </w:rPr>
        <w:t xml:space="preserve"> </w:t>
      </w:r>
      <w:r w:rsidR="00150359" w:rsidRPr="00D328DD">
        <w:rPr>
          <w:rStyle w:val="Surname"/>
          <w14:ligatures w14:val="standard"/>
          <w:rPrChange w:id="2101" w:author="jkwang" w:date="2019-05-16T11:26:00Z">
            <w:rPr>
              <w:rFonts w:ascii="Times New Roman" w:hAnsi="Times New Roman" w:cs="Times New Roman"/>
              <w:i/>
              <w:sz w:val="16"/>
              <w:szCs w:val="16"/>
            </w:rPr>
          </w:rPrChange>
        </w:rPr>
        <w:t>International Symposium on Electronics and Smart Devices</w:t>
      </w:r>
      <w:r w:rsidR="001E58D3" w:rsidRPr="00D328DD">
        <w:rPr>
          <w:rStyle w:val="Surname"/>
          <w14:ligatures w14:val="standard"/>
          <w:rPrChange w:id="2102" w:author="jkwang" w:date="2019-05-16T11:26:00Z">
            <w:rPr>
              <w:rFonts w:ascii="Times New Roman" w:hAnsi="Times New Roman" w:cs="Times New Roman"/>
              <w:sz w:val="16"/>
              <w:szCs w:val="16"/>
            </w:rPr>
          </w:rPrChange>
        </w:rPr>
        <w:t>, pp.</w:t>
      </w:r>
      <w:ins w:id="2103" w:author="jkwang" w:date="2019-05-17T09:49:00Z">
        <w:r w:rsidR="00BE6AC5">
          <w:rPr>
            <w:rStyle w:val="Surname"/>
            <w14:ligatures w14:val="standard"/>
          </w:rPr>
          <w:t xml:space="preserve"> </w:t>
        </w:r>
      </w:ins>
      <w:del w:id="2104" w:author="jkwang" w:date="2019-05-17T09:46:00Z">
        <w:r w:rsidR="001E58D3" w:rsidRPr="00D328DD" w:rsidDel="00D066D7">
          <w:rPr>
            <w:rStyle w:val="Surname"/>
            <w14:ligatures w14:val="standard"/>
            <w:rPrChange w:id="2105" w:author="jkwang" w:date="2019-05-16T11:26:00Z">
              <w:rPr>
                <w:rFonts w:ascii="Times New Roman" w:hAnsi="Times New Roman" w:cs="Times New Roman"/>
                <w:sz w:val="16"/>
                <w:szCs w:val="16"/>
              </w:rPr>
            </w:rPrChange>
          </w:rPr>
          <w:delText xml:space="preserve"> </w:delText>
        </w:r>
      </w:del>
      <w:r w:rsidR="00150359" w:rsidRPr="00D328DD">
        <w:rPr>
          <w:rStyle w:val="Surname"/>
          <w14:ligatures w14:val="standard"/>
          <w:rPrChange w:id="2106" w:author="jkwang" w:date="2019-05-16T11:26:00Z">
            <w:rPr>
              <w:rFonts w:ascii="Times New Roman" w:hAnsi="Times New Roman" w:cs="Times New Roman"/>
              <w:sz w:val="16"/>
              <w:szCs w:val="16"/>
            </w:rPr>
          </w:rPrChange>
        </w:rPr>
        <w:t>386-393</w:t>
      </w:r>
      <w:r w:rsidR="001E58D3" w:rsidRPr="00D328DD">
        <w:rPr>
          <w:rStyle w:val="Surname"/>
          <w14:ligatures w14:val="standard"/>
          <w:rPrChange w:id="2107" w:author="jkwang" w:date="2019-05-16T11:26:00Z">
            <w:rPr>
              <w:rFonts w:ascii="Times New Roman" w:hAnsi="Times New Roman" w:cs="Times New Roman"/>
              <w:sz w:val="16"/>
              <w:szCs w:val="16"/>
            </w:rPr>
          </w:rPrChange>
        </w:rPr>
        <w:t xml:space="preserve">, </w:t>
      </w:r>
      <w:r w:rsidR="008212DC" w:rsidRPr="00D328DD">
        <w:rPr>
          <w:rStyle w:val="Surname"/>
          <w14:ligatures w14:val="standard"/>
          <w:rPrChange w:id="2108" w:author="jkwang" w:date="2019-05-16T11:26:00Z">
            <w:rPr>
              <w:rFonts w:ascii="Times New Roman" w:hAnsi="Times New Roman" w:cs="Times New Roman"/>
              <w:sz w:val="16"/>
              <w:szCs w:val="16"/>
            </w:rPr>
          </w:rPrChange>
        </w:rPr>
        <w:t xml:space="preserve">November </w:t>
      </w:r>
      <w:r w:rsidR="001E58D3" w:rsidRPr="00D328DD">
        <w:rPr>
          <w:rStyle w:val="Surname"/>
          <w14:ligatures w14:val="standard"/>
          <w:rPrChange w:id="2109" w:author="jkwang" w:date="2019-05-16T11:26:00Z">
            <w:rPr>
              <w:rFonts w:ascii="Times New Roman" w:hAnsi="Times New Roman" w:cs="Times New Roman"/>
              <w:sz w:val="16"/>
              <w:szCs w:val="16"/>
            </w:rPr>
          </w:rPrChange>
        </w:rPr>
        <w:t>2016</w:t>
      </w:r>
      <w:r w:rsidR="00150359" w:rsidRPr="00D328DD">
        <w:rPr>
          <w:rStyle w:val="Surname"/>
          <w14:ligatures w14:val="standard"/>
          <w:rPrChange w:id="2110" w:author="jkwang" w:date="2019-05-16T11:26:00Z">
            <w:rPr>
              <w:rFonts w:ascii="Times New Roman" w:hAnsi="Times New Roman" w:cs="Times New Roman"/>
              <w:sz w:val="16"/>
              <w:szCs w:val="16"/>
            </w:rPr>
          </w:rPrChange>
        </w:rPr>
        <w:t>.</w:t>
      </w:r>
    </w:p>
    <w:p w14:paraId="640A2C2F" w14:textId="3E66BD60" w:rsidR="00150359" w:rsidRPr="00D328DD" w:rsidRDefault="0001399C">
      <w:pPr>
        <w:pStyle w:val="Bibentry"/>
        <w:numPr>
          <w:ilvl w:val="0"/>
          <w:numId w:val="1"/>
        </w:numPr>
        <w:tabs>
          <w:tab w:val="clear" w:pos="360"/>
        </w:tabs>
        <w:ind w:left="300" w:hanging="300"/>
        <w:rPr>
          <w:ins w:id="2111" w:author="Martyn Hills" w:date="2019-05-10T20:42:00Z"/>
          <w:rStyle w:val="Surname"/>
          <w14:ligatures w14:val="standard"/>
          <w:rPrChange w:id="2112" w:author="jkwang" w:date="2019-05-16T11:26:00Z">
            <w:rPr>
              <w:ins w:id="2113" w:author="Martyn Hills" w:date="2019-05-10T20:42:00Z"/>
              <w:rFonts w:ascii="Times New Roman" w:hAnsi="Times New Roman" w:cs="Times New Roman"/>
              <w:sz w:val="16"/>
              <w:szCs w:val="16"/>
              <w:lang w:val="en-US"/>
            </w:rPr>
          </w:rPrChange>
        </w:rPr>
        <w:pPrChange w:id="2114"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115" w:author="jkwang" w:date="2019-05-16T11:26:00Z">
            <w:rPr>
              <w:rFonts w:ascii="Times New Roman" w:hAnsi="Times New Roman" w:cs="Times New Roman"/>
              <w:sz w:val="16"/>
              <w:szCs w:val="16"/>
            </w:rPr>
          </w:rPrChange>
        </w:rPr>
        <w:t>Je-Kang Park, Bae-</w:t>
      </w:r>
      <w:proofErr w:type="spellStart"/>
      <w:r w:rsidRPr="00D328DD">
        <w:rPr>
          <w:rStyle w:val="Surname"/>
          <w14:ligatures w14:val="standard"/>
          <w:rPrChange w:id="2116" w:author="jkwang" w:date="2019-05-16T11:26:00Z">
            <w:rPr>
              <w:rFonts w:ascii="Times New Roman" w:hAnsi="Times New Roman" w:cs="Times New Roman"/>
              <w:sz w:val="16"/>
              <w:szCs w:val="16"/>
            </w:rPr>
          </w:rPrChange>
        </w:rPr>
        <w:t>Keun</w:t>
      </w:r>
      <w:proofErr w:type="spellEnd"/>
      <w:r w:rsidRPr="00D328DD">
        <w:rPr>
          <w:rStyle w:val="Surname"/>
          <w14:ligatures w14:val="standard"/>
          <w:rPrChange w:id="2117" w:author="jkwang" w:date="2019-05-16T11:26:00Z">
            <w:rPr>
              <w:rFonts w:ascii="Times New Roman" w:hAnsi="Times New Roman" w:cs="Times New Roman"/>
              <w:sz w:val="16"/>
              <w:szCs w:val="16"/>
            </w:rPr>
          </w:rPrChange>
        </w:rPr>
        <w:t xml:space="preserve"> Kwon, Jun-</w:t>
      </w:r>
      <w:proofErr w:type="spellStart"/>
      <w:r w:rsidRPr="00D328DD">
        <w:rPr>
          <w:rStyle w:val="Surname"/>
          <w14:ligatures w14:val="standard"/>
          <w:rPrChange w:id="2118" w:author="jkwang" w:date="2019-05-16T11:26:00Z">
            <w:rPr>
              <w:rFonts w:ascii="Times New Roman" w:hAnsi="Times New Roman" w:cs="Times New Roman"/>
              <w:sz w:val="16"/>
              <w:szCs w:val="16"/>
            </w:rPr>
          </w:rPrChange>
        </w:rPr>
        <w:t>Hyub</w:t>
      </w:r>
      <w:proofErr w:type="spellEnd"/>
      <w:r w:rsidRPr="00D328DD">
        <w:rPr>
          <w:rStyle w:val="Surname"/>
          <w14:ligatures w14:val="standard"/>
          <w:rPrChange w:id="2119" w:author="jkwang" w:date="2019-05-16T11:26:00Z">
            <w:rPr>
              <w:rFonts w:ascii="Times New Roman" w:hAnsi="Times New Roman" w:cs="Times New Roman"/>
              <w:sz w:val="16"/>
              <w:szCs w:val="16"/>
            </w:rPr>
          </w:rPrChange>
        </w:rPr>
        <w:t xml:space="preserve"> Park, and Dong-</w:t>
      </w:r>
      <w:proofErr w:type="spellStart"/>
      <w:r w:rsidRPr="00D328DD">
        <w:rPr>
          <w:rStyle w:val="Surname"/>
          <w14:ligatures w14:val="standard"/>
          <w:rPrChange w:id="2120" w:author="jkwang" w:date="2019-05-16T11:26:00Z">
            <w:rPr>
              <w:rFonts w:ascii="Times New Roman" w:hAnsi="Times New Roman" w:cs="Times New Roman"/>
              <w:sz w:val="16"/>
              <w:szCs w:val="16"/>
            </w:rPr>
          </w:rPrChange>
        </w:rPr>
        <w:t>Joong</w:t>
      </w:r>
      <w:proofErr w:type="spellEnd"/>
      <w:r w:rsidRPr="00D328DD">
        <w:rPr>
          <w:rStyle w:val="Surname"/>
          <w14:ligatures w14:val="standard"/>
          <w:rPrChange w:id="2121" w:author="jkwang" w:date="2019-05-16T11:26:00Z">
            <w:rPr>
              <w:rFonts w:ascii="Times New Roman" w:hAnsi="Times New Roman" w:cs="Times New Roman"/>
              <w:sz w:val="16"/>
              <w:szCs w:val="16"/>
            </w:rPr>
          </w:rPrChange>
        </w:rPr>
        <w:t xml:space="preserve"> Kang</w:t>
      </w:r>
      <w:del w:id="2122" w:author="jkwang" w:date="2019-05-16T13:52:00Z">
        <w:r w:rsidR="004A01E3" w:rsidRPr="00D328DD" w:rsidDel="00AC3996">
          <w:rPr>
            <w:rStyle w:val="Surname"/>
            <w14:ligatures w14:val="standard"/>
            <w:rPrChange w:id="2123" w:author="jkwang" w:date="2019-05-16T11:26:00Z">
              <w:rPr>
                <w:rFonts w:ascii="Times New Roman" w:hAnsi="Times New Roman" w:cs="Times New Roman"/>
                <w:sz w:val="16"/>
                <w:szCs w:val="16"/>
              </w:rPr>
            </w:rPrChange>
          </w:rPr>
          <w:delText>, “</w:delText>
        </w:r>
      </w:del>
      <w:ins w:id="2124" w:author="jkwang" w:date="2019-05-16T13:52:00Z">
        <w:r w:rsidR="00AC3996">
          <w:rPr>
            <w:rStyle w:val="Surname"/>
            <w14:ligatures w14:val="standard"/>
          </w:rPr>
          <w:t xml:space="preserve">. </w:t>
        </w:r>
      </w:ins>
      <w:r w:rsidR="00FD2D21" w:rsidRPr="00D328DD">
        <w:rPr>
          <w:rStyle w:val="Surname"/>
          <w14:ligatures w14:val="standard"/>
          <w:rPrChange w:id="2125" w:author="jkwang" w:date="2019-05-16T11:26:00Z">
            <w:rPr>
              <w:rFonts w:ascii="Times New Roman" w:hAnsi="Times New Roman" w:cs="Times New Roman"/>
              <w:sz w:val="16"/>
              <w:szCs w:val="16"/>
            </w:rPr>
          </w:rPrChange>
        </w:rPr>
        <w:t xml:space="preserve">Machine </w:t>
      </w:r>
      <w:r w:rsidR="00954193" w:rsidRPr="00D328DD">
        <w:rPr>
          <w:rStyle w:val="Surname"/>
          <w14:ligatures w14:val="standard"/>
          <w:rPrChange w:id="2126" w:author="jkwang" w:date="2019-05-16T11:26:00Z">
            <w:rPr>
              <w:rFonts w:ascii="Times New Roman" w:hAnsi="Times New Roman" w:cs="Times New Roman"/>
              <w:sz w:val="16"/>
              <w:szCs w:val="16"/>
            </w:rPr>
          </w:rPrChange>
        </w:rPr>
        <w:t>l</w:t>
      </w:r>
      <w:r w:rsidR="00FD2D21" w:rsidRPr="00D328DD">
        <w:rPr>
          <w:rStyle w:val="Surname"/>
          <w14:ligatures w14:val="standard"/>
          <w:rPrChange w:id="2127" w:author="jkwang" w:date="2019-05-16T11:26:00Z">
            <w:rPr>
              <w:rFonts w:ascii="Times New Roman" w:hAnsi="Times New Roman" w:cs="Times New Roman"/>
              <w:sz w:val="16"/>
              <w:szCs w:val="16"/>
            </w:rPr>
          </w:rPrChange>
        </w:rPr>
        <w:t>earning-</w:t>
      </w:r>
      <w:r w:rsidR="00954193" w:rsidRPr="00D328DD">
        <w:rPr>
          <w:rStyle w:val="Surname"/>
          <w14:ligatures w14:val="standard"/>
          <w:rPrChange w:id="2128" w:author="jkwang" w:date="2019-05-16T11:26:00Z">
            <w:rPr>
              <w:rFonts w:ascii="Times New Roman" w:hAnsi="Times New Roman" w:cs="Times New Roman"/>
              <w:sz w:val="16"/>
              <w:szCs w:val="16"/>
            </w:rPr>
          </w:rPrChange>
        </w:rPr>
        <w:t>b</w:t>
      </w:r>
      <w:r w:rsidR="00FD2D21" w:rsidRPr="00D328DD">
        <w:rPr>
          <w:rStyle w:val="Surname"/>
          <w14:ligatures w14:val="standard"/>
          <w:rPrChange w:id="2129" w:author="jkwang" w:date="2019-05-16T11:26:00Z">
            <w:rPr>
              <w:rFonts w:ascii="Times New Roman" w:hAnsi="Times New Roman" w:cs="Times New Roman"/>
              <w:sz w:val="16"/>
              <w:szCs w:val="16"/>
            </w:rPr>
          </w:rPrChange>
        </w:rPr>
        <w:t xml:space="preserve">ased </w:t>
      </w:r>
      <w:r w:rsidR="00954193" w:rsidRPr="00D328DD">
        <w:rPr>
          <w:rStyle w:val="Surname"/>
          <w14:ligatures w14:val="standard"/>
          <w:rPrChange w:id="2130" w:author="jkwang" w:date="2019-05-16T11:26:00Z">
            <w:rPr>
              <w:rFonts w:ascii="Times New Roman" w:hAnsi="Times New Roman" w:cs="Times New Roman"/>
              <w:sz w:val="16"/>
              <w:szCs w:val="16"/>
            </w:rPr>
          </w:rPrChange>
        </w:rPr>
        <w:t>i</w:t>
      </w:r>
      <w:r w:rsidR="00FD2D21" w:rsidRPr="00D328DD">
        <w:rPr>
          <w:rStyle w:val="Surname"/>
          <w14:ligatures w14:val="standard"/>
          <w:rPrChange w:id="2131" w:author="jkwang" w:date="2019-05-16T11:26:00Z">
            <w:rPr>
              <w:rFonts w:ascii="Times New Roman" w:hAnsi="Times New Roman" w:cs="Times New Roman"/>
              <w:sz w:val="16"/>
              <w:szCs w:val="16"/>
            </w:rPr>
          </w:rPrChange>
        </w:rPr>
        <w:t xml:space="preserve">maging </w:t>
      </w:r>
      <w:r w:rsidR="00954193" w:rsidRPr="00D328DD">
        <w:rPr>
          <w:rStyle w:val="Surname"/>
          <w14:ligatures w14:val="standard"/>
          <w:rPrChange w:id="2132" w:author="jkwang" w:date="2019-05-16T11:26:00Z">
            <w:rPr>
              <w:rFonts w:ascii="Times New Roman" w:hAnsi="Times New Roman" w:cs="Times New Roman"/>
              <w:sz w:val="16"/>
              <w:szCs w:val="16"/>
            </w:rPr>
          </w:rPrChange>
        </w:rPr>
        <w:t>s</w:t>
      </w:r>
      <w:r w:rsidR="00FD2D21" w:rsidRPr="00D328DD">
        <w:rPr>
          <w:rStyle w:val="Surname"/>
          <w14:ligatures w14:val="standard"/>
          <w:rPrChange w:id="2133" w:author="jkwang" w:date="2019-05-16T11:26:00Z">
            <w:rPr>
              <w:rFonts w:ascii="Times New Roman" w:hAnsi="Times New Roman" w:cs="Times New Roman"/>
              <w:sz w:val="16"/>
              <w:szCs w:val="16"/>
            </w:rPr>
          </w:rPrChange>
        </w:rPr>
        <w:t xml:space="preserve">ystem for </w:t>
      </w:r>
      <w:r w:rsidR="00954193" w:rsidRPr="00D328DD">
        <w:rPr>
          <w:rStyle w:val="Surname"/>
          <w14:ligatures w14:val="standard"/>
          <w:rPrChange w:id="2134" w:author="jkwang" w:date="2019-05-16T11:26:00Z">
            <w:rPr>
              <w:rFonts w:ascii="Times New Roman" w:hAnsi="Times New Roman" w:cs="Times New Roman"/>
              <w:sz w:val="16"/>
              <w:szCs w:val="16"/>
            </w:rPr>
          </w:rPrChange>
        </w:rPr>
        <w:t>s</w:t>
      </w:r>
      <w:r w:rsidR="00FD2D21" w:rsidRPr="00D328DD">
        <w:rPr>
          <w:rStyle w:val="Surname"/>
          <w14:ligatures w14:val="standard"/>
          <w:rPrChange w:id="2135" w:author="jkwang" w:date="2019-05-16T11:26:00Z">
            <w:rPr>
              <w:rFonts w:ascii="Times New Roman" w:hAnsi="Times New Roman" w:cs="Times New Roman"/>
              <w:sz w:val="16"/>
              <w:szCs w:val="16"/>
            </w:rPr>
          </w:rPrChange>
        </w:rPr>
        <w:t xml:space="preserve">urface </w:t>
      </w:r>
      <w:r w:rsidR="00954193" w:rsidRPr="00D328DD">
        <w:rPr>
          <w:rStyle w:val="Surname"/>
          <w14:ligatures w14:val="standard"/>
          <w:rPrChange w:id="2136" w:author="jkwang" w:date="2019-05-16T11:26:00Z">
            <w:rPr>
              <w:rFonts w:ascii="Times New Roman" w:hAnsi="Times New Roman" w:cs="Times New Roman"/>
              <w:sz w:val="16"/>
              <w:szCs w:val="16"/>
            </w:rPr>
          </w:rPrChange>
        </w:rPr>
        <w:t>d</w:t>
      </w:r>
      <w:r w:rsidR="00FD2D21" w:rsidRPr="00D328DD">
        <w:rPr>
          <w:rStyle w:val="Surname"/>
          <w14:ligatures w14:val="standard"/>
          <w:rPrChange w:id="2137" w:author="jkwang" w:date="2019-05-16T11:26:00Z">
            <w:rPr>
              <w:rFonts w:ascii="Times New Roman" w:hAnsi="Times New Roman" w:cs="Times New Roman"/>
              <w:sz w:val="16"/>
              <w:szCs w:val="16"/>
            </w:rPr>
          </w:rPrChange>
        </w:rPr>
        <w:t xml:space="preserve">efect </w:t>
      </w:r>
      <w:r w:rsidR="00954193" w:rsidRPr="00D328DD">
        <w:rPr>
          <w:rStyle w:val="Surname"/>
          <w14:ligatures w14:val="standard"/>
          <w:rPrChange w:id="2138" w:author="jkwang" w:date="2019-05-16T11:26:00Z">
            <w:rPr>
              <w:rFonts w:ascii="Times New Roman" w:hAnsi="Times New Roman" w:cs="Times New Roman"/>
              <w:sz w:val="16"/>
              <w:szCs w:val="16"/>
            </w:rPr>
          </w:rPrChange>
        </w:rPr>
        <w:t>i</w:t>
      </w:r>
      <w:r w:rsidR="00FD2D21" w:rsidRPr="00D328DD">
        <w:rPr>
          <w:rStyle w:val="Surname"/>
          <w14:ligatures w14:val="standard"/>
          <w:rPrChange w:id="2139" w:author="jkwang" w:date="2019-05-16T11:26:00Z">
            <w:rPr>
              <w:rFonts w:ascii="Times New Roman" w:hAnsi="Times New Roman" w:cs="Times New Roman"/>
              <w:sz w:val="16"/>
              <w:szCs w:val="16"/>
            </w:rPr>
          </w:rPrChange>
        </w:rPr>
        <w:t>nspection</w:t>
      </w:r>
      <w:del w:id="2140" w:author="jkwang" w:date="2019-05-16T13:52:00Z">
        <w:r w:rsidR="004A01E3" w:rsidRPr="00D328DD" w:rsidDel="00AC3996">
          <w:rPr>
            <w:rStyle w:val="Surname"/>
            <w14:ligatures w14:val="standard"/>
            <w:rPrChange w:id="2141" w:author="jkwang" w:date="2019-05-16T11:26:00Z">
              <w:rPr>
                <w:rFonts w:ascii="Times New Roman" w:hAnsi="Times New Roman" w:cs="Times New Roman"/>
                <w:sz w:val="16"/>
                <w:szCs w:val="16"/>
              </w:rPr>
            </w:rPrChange>
          </w:rPr>
          <w:delText>,”</w:delText>
        </w:r>
      </w:del>
      <w:ins w:id="2142" w:author="jkwang" w:date="2019-05-16T13:52:00Z">
        <w:r w:rsidR="00AC3996">
          <w:rPr>
            <w:rStyle w:val="Surname"/>
            <w14:ligatures w14:val="standard"/>
          </w:rPr>
          <w:t>.</w:t>
        </w:r>
      </w:ins>
      <w:r w:rsidR="004A01E3" w:rsidRPr="00D328DD">
        <w:rPr>
          <w:rStyle w:val="Surname"/>
          <w14:ligatures w14:val="standard"/>
          <w:rPrChange w:id="2143" w:author="jkwang" w:date="2019-05-16T11:26:00Z">
            <w:rPr>
              <w:rFonts w:ascii="Times New Roman" w:hAnsi="Times New Roman" w:cs="Times New Roman"/>
              <w:sz w:val="16"/>
              <w:szCs w:val="16"/>
            </w:rPr>
          </w:rPrChange>
        </w:rPr>
        <w:t xml:space="preserve"> </w:t>
      </w:r>
      <w:r w:rsidR="00D11162" w:rsidRPr="00D328DD">
        <w:rPr>
          <w:rStyle w:val="Surname"/>
          <w14:ligatures w14:val="standard"/>
          <w:rPrChange w:id="2144" w:author="jkwang" w:date="2019-05-16T11:26:00Z">
            <w:rPr>
              <w:rFonts w:ascii="Times New Roman" w:hAnsi="Times New Roman" w:cs="Times New Roman"/>
              <w:i/>
              <w:sz w:val="16"/>
              <w:szCs w:val="16"/>
            </w:rPr>
          </w:rPrChange>
        </w:rPr>
        <w:t xml:space="preserve">International Journal </w:t>
      </w:r>
      <w:r w:rsidR="00AD3811" w:rsidRPr="00D328DD">
        <w:rPr>
          <w:rStyle w:val="Surname"/>
          <w14:ligatures w14:val="standard"/>
          <w:rPrChange w:id="2145" w:author="jkwang" w:date="2019-05-16T11:26:00Z">
            <w:rPr>
              <w:rFonts w:ascii="Times New Roman" w:hAnsi="Times New Roman" w:cs="Times New Roman"/>
              <w:i/>
              <w:sz w:val="16"/>
              <w:szCs w:val="16"/>
            </w:rPr>
          </w:rPrChange>
        </w:rPr>
        <w:t>o</w:t>
      </w:r>
      <w:r w:rsidR="00D11162" w:rsidRPr="00D328DD">
        <w:rPr>
          <w:rStyle w:val="Surname"/>
          <w14:ligatures w14:val="standard"/>
          <w:rPrChange w:id="2146" w:author="jkwang" w:date="2019-05-16T11:26:00Z">
            <w:rPr>
              <w:rFonts w:ascii="Times New Roman" w:hAnsi="Times New Roman" w:cs="Times New Roman"/>
              <w:i/>
              <w:sz w:val="16"/>
              <w:szCs w:val="16"/>
            </w:rPr>
          </w:rPrChange>
        </w:rPr>
        <w:t xml:space="preserve">f Precision Engineering </w:t>
      </w:r>
      <w:r w:rsidR="00AD3811" w:rsidRPr="00D328DD">
        <w:rPr>
          <w:rStyle w:val="Surname"/>
          <w14:ligatures w14:val="standard"/>
          <w:rPrChange w:id="2147" w:author="jkwang" w:date="2019-05-16T11:26:00Z">
            <w:rPr>
              <w:rFonts w:ascii="Times New Roman" w:hAnsi="Times New Roman" w:cs="Times New Roman"/>
              <w:i/>
              <w:sz w:val="16"/>
              <w:szCs w:val="16"/>
            </w:rPr>
          </w:rPrChange>
        </w:rPr>
        <w:t>and</w:t>
      </w:r>
      <w:r w:rsidR="00D11162" w:rsidRPr="00D328DD">
        <w:rPr>
          <w:rStyle w:val="Surname"/>
          <w14:ligatures w14:val="standard"/>
          <w:rPrChange w:id="2148" w:author="jkwang" w:date="2019-05-16T11:26:00Z">
            <w:rPr>
              <w:rFonts w:ascii="Times New Roman" w:hAnsi="Times New Roman" w:cs="Times New Roman"/>
              <w:i/>
              <w:sz w:val="16"/>
              <w:szCs w:val="16"/>
            </w:rPr>
          </w:rPrChange>
        </w:rPr>
        <w:t xml:space="preserve"> M</w:t>
      </w:r>
      <w:r w:rsidR="00AD3811" w:rsidRPr="00D328DD">
        <w:rPr>
          <w:rStyle w:val="Surname"/>
          <w14:ligatures w14:val="standard"/>
          <w:rPrChange w:id="2149" w:author="jkwang" w:date="2019-05-16T11:26:00Z">
            <w:rPr>
              <w:rFonts w:ascii="Times New Roman" w:hAnsi="Times New Roman" w:cs="Times New Roman"/>
              <w:i/>
              <w:sz w:val="16"/>
              <w:szCs w:val="16"/>
            </w:rPr>
          </w:rPrChange>
        </w:rPr>
        <w:t>anufacturing-</w:t>
      </w:r>
      <w:r w:rsidR="00D11162" w:rsidRPr="00D328DD">
        <w:rPr>
          <w:rStyle w:val="Surname"/>
          <w14:ligatures w14:val="standard"/>
          <w:rPrChange w:id="2150" w:author="jkwang" w:date="2019-05-16T11:26:00Z">
            <w:rPr>
              <w:rFonts w:ascii="Times New Roman" w:hAnsi="Times New Roman" w:cs="Times New Roman"/>
              <w:i/>
              <w:sz w:val="16"/>
              <w:szCs w:val="16"/>
            </w:rPr>
          </w:rPrChange>
        </w:rPr>
        <w:t>G</w:t>
      </w:r>
      <w:r w:rsidR="00AD3811" w:rsidRPr="00D328DD">
        <w:rPr>
          <w:rStyle w:val="Surname"/>
          <w14:ligatures w14:val="standard"/>
          <w:rPrChange w:id="2151" w:author="jkwang" w:date="2019-05-16T11:26:00Z">
            <w:rPr>
              <w:rFonts w:ascii="Times New Roman" w:hAnsi="Times New Roman" w:cs="Times New Roman"/>
              <w:i/>
              <w:sz w:val="16"/>
              <w:szCs w:val="16"/>
            </w:rPr>
          </w:rPrChange>
        </w:rPr>
        <w:t>reen</w:t>
      </w:r>
      <w:r w:rsidR="00D11162" w:rsidRPr="00D328DD">
        <w:rPr>
          <w:rStyle w:val="Surname"/>
          <w14:ligatures w14:val="standard"/>
          <w:rPrChange w:id="2152" w:author="jkwang" w:date="2019-05-16T11:26:00Z">
            <w:rPr>
              <w:rFonts w:ascii="Times New Roman" w:hAnsi="Times New Roman" w:cs="Times New Roman"/>
              <w:i/>
              <w:sz w:val="16"/>
              <w:szCs w:val="16"/>
            </w:rPr>
          </w:rPrChange>
        </w:rPr>
        <w:t xml:space="preserve"> T</w:t>
      </w:r>
      <w:r w:rsidR="00AD3811" w:rsidRPr="00D328DD">
        <w:rPr>
          <w:rStyle w:val="Surname"/>
          <w14:ligatures w14:val="standard"/>
          <w:rPrChange w:id="2153" w:author="jkwang" w:date="2019-05-16T11:26:00Z">
            <w:rPr>
              <w:rFonts w:ascii="Times New Roman" w:hAnsi="Times New Roman" w:cs="Times New Roman"/>
              <w:i/>
              <w:sz w:val="16"/>
              <w:szCs w:val="16"/>
            </w:rPr>
          </w:rPrChange>
        </w:rPr>
        <w:t xml:space="preserve">echnology, </w:t>
      </w:r>
      <w:del w:id="2154" w:author="jkwang" w:date="2019-05-17T09:42:00Z">
        <w:r w:rsidR="00192492" w:rsidRPr="00D328DD" w:rsidDel="00872D71">
          <w:rPr>
            <w:rStyle w:val="Surname"/>
            <w14:ligatures w14:val="standard"/>
            <w:rPrChange w:id="2155" w:author="jkwang" w:date="2019-05-16T11:26:00Z">
              <w:rPr>
                <w:rFonts w:ascii="Times New Roman" w:hAnsi="Times New Roman" w:cs="Times New Roman"/>
                <w:sz w:val="16"/>
                <w:szCs w:val="16"/>
              </w:rPr>
            </w:rPrChange>
          </w:rPr>
          <w:delText xml:space="preserve">vol. </w:delText>
        </w:r>
      </w:del>
      <w:r w:rsidR="00192492" w:rsidRPr="00D328DD">
        <w:rPr>
          <w:rStyle w:val="Surname"/>
          <w14:ligatures w14:val="standard"/>
          <w:rPrChange w:id="2156" w:author="jkwang" w:date="2019-05-16T11:26:00Z">
            <w:rPr>
              <w:rFonts w:ascii="Times New Roman" w:hAnsi="Times New Roman" w:cs="Times New Roman"/>
              <w:sz w:val="16"/>
              <w:szCs w:val="16"/>
            </w:rPr>
          </w:rPrChange>
        </w:rPr>
        <w:t>3</w:t>
      </w:r>
      <w:del w:id="2157" w:author="jkwang" w:date="2019-05-17T09:42:00Z">
        <w:r w:rsidR="00192492" w:rsidRPr="00D328DD" w:rsidDel="00872D71">
          <w:rPr>
            <w:rStyle w:val="Surname"/>
            <w14:ligatures w14:val="standard"/>
            <w:rPrChange w:id="2158" w:author="jkwang" w:date="2019-05-16T11:26:00Z">
              <w:rPr>
                <w:rFonts w:ascii="Times New Roman" w:hAnsi="Times New Roman" w:cs="Times New Roman"/>
                <w:sz w:val="16"/>
                <w:szCs w:val="16"/>
              </w:rPr>
            </w:rPrChange>
          </w:rPr>
          <w:delText>, no. 3</w:delText>
        </w:r>
      </w:del>
      <w:ins w:id="2159" w:author="jkwang" w:date="2019-05-17T09:42:00Z">
        <w:r w:rsidR="00872D71">
          <w:rPr>
            <w:rStyle w:val="Surname"/>
            <w14:ligatures w14:val="standard"/>
          </w:rPr>
          <w:t>(3)</w:t>
        </w:r>
      </w:ins>
      <w:del w:id="2160" w:author="jkwang" w:date="2019-05-17T09:45:00Z">
        <w:r w:rsidR="00192492" w:rsidRPr="00D328DD" w:rsidDel="001C2B6D">
          <w:rPr>
            <w:rStyle w:val="Surname"/>
            <w14:ligatures w14:val="standard"/>
            <w:rPrChange w:id="2161" w:author="jkwang" w:date="2019-05-16T11:26:00Z">
              <w:rPr>
                <w:rFonts w:ascii="Times New Roman" w:hAnsi="Times New Roman" w:cs="Times New Roman"/>
                <w:sz w:val="16"/>
                <w:szCs w:val="16"/>
              </w:rPr>
            </w:rPrChange>
          </w:rPr>
          <w:delText xml:space="preserve">, pp. </w:delText>
        </w:r>
      </w:del>
      <w:ins w:id="2162" w:author="jkwang" w:date="2019-05-17T09:45:00Z">
        <w:r w:rsidR="001C2B6D">
          <w:rPr>
            <w:rStyle w:val="Surname"/>
            <w14:ligatures w14:val="standard"/>
          </w:rPr>
          <w:t>:</w:t>
        </w:r>
      </w:ins>
      <w:r w:rsidR="00FD2D21" w:rsidRPr="00D328DD">
        <w:rPr>
          <w:rStyle w:val="Surname"/>
          <w14:ligatures w14:val="standard"/>
          <w:rPrChange w:id="2163" w:author="jkwang" w:date="2019-05-16T11:26:00Z">
            <w:rPr>
              <w:rFonts w:ascii="Times New Roman" w:hAnsi="Times New Roman" w:cs="Times New Roman"/>
              <w:sz w:val="16"/>
              <w:szCs w:val="16"/>
            </w:rPr>
          </w:rPrChange>
        </w:rPr>
        <w:t>303-310</w:t>
      </w:r>
      <w:r w:rsidR="00192492" w:rsidRPr="00D328DD">
        <w:rPr>
          <w:rStyle w:val="Surname"/>
          <w14:ligatures w14:val="standard"/>
          <w:rPrChange w:id="2164" w:author="jkwang" w:date="2019-05-16T11:26:00Z">
            <w:rPr>
              <w:rFonts w:ascii="Times New Roman" w:hAnsi="Times New Roman" w:cs="Times New Roman"/>
              <w:sz w:val="16"/>
              <w:szCs w:val="16"/>
            </w:rPr>
          </w:rPrChange>
        </w:rPr>
        <w:t>, 2016</w:t>
      </w:r>
      <w:r w:rsidR="008212DC" w:rsidRPr="00D328DD">
        <w:rPr>
          <w:rStyle w:val="Surname"/>
          <w14:ligatures w14:val="standard"/>
          <w:rPrChange w:id="2165" w:author="jkwang" w:date="2019-05-16T11:26:00Z">
            <w:rPr>
              <w:rFonts w:ascii="Times New Roman" w:hAnsi="Times New Roman" w:cs="Times New Roman"/>
              <w:sz w:val="16"/>
              <w:szCs w:val="16"/>
            </w:rPr>
          </w:rPrChange>
        </w:rPr>
        <w:t>.</w:t>
      </w:r>
    </w:p>
    <w:p w14:paraId="00BDBC30" w14:textId="25221FBE" w:rsidR="00C549C2" w:rsidRPr="00D328DD" w:rsidRDefault="00C549C2">
      <w:pPr>
        <w:pStyle w:val="Bibentry"/>
        <w:numPr>
          <w:ilvl w:val="0"/>
          <w:numId w:val="1"/>
        </w:numPr>
        <w:tabs>
          <w:tab w:val="clear" w:pos="360"/>
        </w:tabs>
        <w:ind w:left="300" w:hanging="300"/>
        <w:rPr>
          <w:rStyle w:val="Surname"/>
          <w14:ligatures w14:val="standard"/>
          <w:rPrChange w:id="2166" w:author="jkwang" w:date="2019-05-16T11:26:00Z">
            <w:rPr>
              <w:rFonts w:ascii="Times New Roman" w:hAnsi="Times New Roman" w:cs="Times New Roman"/>
              <w:sz w:val="16"/>
              <w:szCs w:val="16"/>
              <w:lang w:val="en-US"/>
            </w:rPr>
          </w:rPrChange>
        </w:rPr>
        <w:pPrChange w:id="2167" w:author="jkwang" w:date="2019-05-16T11:26:00Z">
          <w:pPr>
            <w:numPr>
              <w:numId w:val="1"/>
            </w:numPr>
            <w:tabs>
              <w:tab w:val="num" w:pos="360"/>
            </w:tabs>
            <w:snapToGrid w:val="0"/>
            <w:ind w:left="360" w:hanging="360"/>
            <w:jc w:val="both"/>
          </w:pPr>
        </w:pPrChange>
      </w:pPr>
      <w:commentRangeStart w:id="2168"/>
      <w:ins w:id="2169" w:author="Martyn Hills" w:date="2019-05-10T20:44:00Z">
        <w:r w:rsidRPr="00D328DD">
          <w:rPr>
            <w:rStyle w:val="Surname"/>
            <w14:ligatures w14:val="standard"/>
            <w:rPrChange w:id="2170" w:author="jkwang" w:date="2019-05-16T11:26:00Z">
              <w:rPr>
                <w:rFonts w:ascii="Times New Roman" w:hAnsi="Times New Roman" w:cs="Times New Roman"/>
                <w:sz w:val="16"/>
                <w:szCs w:val="16"/>
              </w:rPr>
            </w:rPrChange>
          </w:rPr>
          <w:t>Wu Tong</w:t>
        </w:r>
      </w:ins>
      <w:ins w:id="2171" w:author="jkwang" w:date="2019-05-15T16:53:00Z">
        <w:r w:rsidR="005259B7" w:rsidRPr="00D328DD">
          <w:rPr>
            <w:rStyle w:val="Surname"/>
            <w14:ligatures w14:val="standard"/>
            <w:rPrChange w:id="2172" w:author="jkwang" w:date="2019-05-16T11:26:00Z">
              <w:rPr>
                <w:rFonts w:ascii="Times New Roman" w:hAnsi="Times New Roman" w:cs="Times New Roman"/>
                <w:sz w:val="16"/>
                <w:szCs w:val="16"/>
              </w:rPr>
            </w:rPrChange>
          </w:rPr>
          <w:t>, Chen Ping</w:t>
        </w:r>
      </w:ins>
      <w:ins w:id="2173" w:author="jkwang" w:date="2019-05-15T16:54:00Z">
        <w:r w:rsidR="00AC3996">
          <w:rPr>
            <w:rStyle w:val="Surname"/>
            <w14:ligatures w14:val="standard"/>
            <w:rPrChange w:id="2174" w:author="jkwang" w:date="2019-05-16T11:26:00Z">
              <w:rPr>
                <w:rStyle w:val="Surname"/>
                <w14:ligatures w14:val="standard"/>
              </w:rPr>
            </w:rPrChange>
          </w:rPr>
          <w:t xml:space="preserve">. </w:t>
        </w:r>
      </w:ins>
      <w:ins w:id="2175" w:author="Martyn Hills" w:date="2019-05-10T20:44:00Z">
        <w:del w:id="2176" w:author="jkwang" w:date="2019-05-15T16:54:00Z">
          <w:r w:rsidRPr="00D328DD" w:rsidDel="00E8680F">
            <w:rPr>
              <w:rStyle w:val="Surname"/>
              <w14:ligatures w14:val="standard"/>
              <w:rPrChange w:id="2177" w:author="jkwang" w:date="2019-05-16T11:26:00Z">
                <w:rPr>
                  <w:rFonts w:ascii="Times New Roman" w:hAnsi="Times New Roman" w:cs="Times New Roman"/>
                  <w:sz w:val="16"/>
                  <w:szCs w:val="16"/>
                </w:rPr>
              </w:rPrChange>
            </w:rPr>
            <w:delText xml:space="preserve"> </w:delText>
          </w:r>
          <w:r w:rsidR="002B3DCD" w:rsidRPr="00D328DD" w:rsidDel="00E8680F">
            <w:rPr>
              <w:rStyle w:val="Surname"/>
              <w14:ligatures w14:val="standard"/>
              <w:rPrChange w:id="2178" w:author="jkwang" w:date="2019-05-16T11:26:00Z">
                <w:rPr>
                  <w:rFonts w:ascii="Times New Roman" w:hAnsi="Times New Roman" w:cs="Times New Roman"/>
                  <w:sz w:val="16"/>
                  <w:szCs w:val="16"/>
                </w:rPr>
              </w:rPrChange>
            </w:rPr>
            <w:delText xml:space="preserve"> </w:delText>
          </w:r>
        </w:del>
      </w:ins>
      <w:commentRangeEnd w:id="2168"/>
      <w:ins w:id="2179" w:author="Martyn Hills" w:date="2019-05-10T20:45:00Z">
        <w:r w:rsidR="002B3DCD" w:rsidRPr="00D328DD">
          <w:rPr>
            <w:rStyle w:val="Surname"/>
            <w14:ligatures w14:val="standard"/>
            <w:rPrChange w:id="2180" w:author="jkwang" w:date="2019-05-16T11:26:00Z">
              <w:rPr>
                <w:rStyle w:val="af1"/>
              </w:rPr>
            </w:rPrChange>
          </w:rPr>
          <w:commentReference w:id="2168"/>
        </w:r>
      </w:ins>
      <w:ins w:id="2181" w:author="jkwang" w:date="2019-05-15T16:53:00Z">
        <w:r w:rsidR="005259B7" w:rsidRPr="00D328DD">
          <w:rPr>
            <w:rStyle w:val="Surname"/>
            <w14:ligatures w14:val="standard"/>
            <w:rPrChange w:id="2182" w:author="jkwang" w:date="2019-05-16T11:26:00Z">
              <w:rPr>
                <w:rFonts w:ascii="Times New Roman" w:hAnsi="Times New Roman" w:cs="Times New Roman"/>
                <w:sz w:val="16"/>
                <w:szCs w:val="16"/>
              </w:rPr>
            </w:rPrChange>
          </w:rPr>
          <w:t>X-ray based assembly correctness detection of internal parts of complex structural parts</w:t>
        </w:r>
      </w:ins>
      <w:ins w:id="2183" w:author="jkwang" w:date="2019-05-15T16:54:00Z">
        <w:r w:rsidR="00AC3996">
          <w:rPr>
            <w:rStyle w:val="Surname"/>
            <w14:ligatures w14:val="standard"/>
            <w:rPrChange w:id="2184" w:author="jkwang" w:date="2019-05-16T11:26:00Z">
              <w:rPr>
                <w:rStyle w:val="Surname"/>
                <w14:ligatures w14:val="standard"/>
              </w:rPr>
            </w:rPrChange>
          </w:rPr>
          <w:t>.</w:t>
        </w:r>
      </w:ins>
      <w:ins w:id="2185" w:author="jkwang" w:date="2019-05-16T13:53:00Z">
        <w:r w:rsidR="00AC3996">
          <w:rPr>
            <w:rStyle w:val="Surname"/>
            <w14:ligatures w14:val="standard"/>
          </w:rPr>
          <w:t xml:space="preserve"> </w:t>
        </w:r>
      </w:ins>
      <w:ins w:id="2186" w:author="jkwang" w:date="2019-05-15T16:54:00Z">
        <w:r w:rsidR="00E8680F" w:rsidRPr="00D328DD">
          <w:rPr>
            <w:rStyle w:val="Surname"/>
            <w14:ligatures w14:val="standard"/>
            <w:rPrChange w:id="2187" w:author="jkwang" w:date="2019-05-16T11:26:00Z">
              <w:rPr>
                <w:rFonts w:ascii="Times New Roman" w:hAnsi="Times New Roman" w:cs="Times New Roman"/>
                <w:sz w:val="16"/>
                <w:szCs w:val="16"/>
              </w:rPr>
            </w:rPrChange>
          </w:rPr>
          <w:t>Laser</w:t>
        </w:r>
      </w:ins>
      <w:ins w:id="2188" w:author="jkwang" w:date="2019-05-15T16:57:00Z">
        <w:r w:rsidR="00A73831" w:rsidRPr="00D328DD">
          <w:rPr>
            <w:rStyle w:val="Surname"/>
            <w14:ligatures w14:val="standard"/>
            <w:rPrChange w:id="2189" w:author="jkwang" w:date="2019-05-16T11:26:00Z">
              <w:rPr>
                <w:rFonts w:ascii="Times New Roman" w:hAnsi="Times New Roman" w:cs="Times New Roman"/>
                <w:sz w:val="16"/>
                <w:szCs w:val="16"/>
              </w:rPr>
            </w:rPrChange>
          </w:rPr>
          <w:t xml:space="preserve"> </w:t>
        </w:r>
      </w:ins>
      <w:ins w:id="2190" w:author="jkwang" w:date="2019-05-15T16:54:00Z">
        <w:r w:rsidR="00E8680F" w:rsidRPr="00D328DD">
          <w:rPr>
            <w:rStyle w:val="Surname"/>
            <w14:ligatures w14:val="standard"/>
            <w:rPrChange w:id="2191" w:author="jkwang" w:date="2019-05-16T11:26:00Z">
              <w:rPr>
                <w:rFonts w:ascii="Times New Roman" w:hAnsi="Times New Roman" w:cs="Times New Roman"/>
                <w:sz w:val="16"/>
                <w:szCs w:val="16"/>
              </w:rPr>
            </w:rPrChange>
          </w:rPr>
          <w:t>&amp;</w:t>
        </w:r>
      </w:ins>
      <w:ins w:id="2192" w:author="jkwang" w:date="2019-05-15T16:57:00Z">
        <w:r w:rsidR="00A73831" w:rsidRPr="00D328DD">
          <w:rPr>
            <w:rStyle w:val="Surname"/>
            <w14:ligatures w14:val="standard"/>
            <w:rPrChange w:id="2193" w:author="jkwang" w:date="2019-05-16T11:26:00Z">
              <w:rPr>
                <w:rFonts w:ascii="Times New Roman" w:hAnsi="Times New Roman" w:cs="Times New Roman"/>
                <w:sz w:val="16"/>
                <w:szCs w:val="16"/>
              </w:rPr>
            </w:rPrChange>
          </w:rPr>
          <w:t xml:space="preserve"> </w:t>
        </w:r>
      </w:ins>
      <w:ins w:id="2194" w:author="jkwang" w:date="2019-05-15T16:54:00Z">
        <w:r w:rsidR="00E8680F" w:rsidRPr="00D328DD">
          <w:rPr>
            <w:rStyle w:val="Surname"/>
            <w14:ligatures w14:val="standard"/>
            <w:rPrChange w:id="2195" w:author="jkwang" w:date="2019-05-16T11:26:00Z">
              <w:rPr>
                <w:rFonts w:ascii="Times New Roman" w:hAnsi="Times New Roman" w:cs="Times New Roman"/>
                <w:sz w:val="16"/>
                <w:szCs w:val="16"/>
              </w:rPr>
            </w:rPrChange>
          </w:rPr>
          <w:t>Optoelectronics Progress</w:t>
        </w:r>
      </w:ins>
      <w:ins w:id="2196" w:author="jkwang" w:date="2019-05-15T16:55:00Z">
        <w:r w:rsidR="0004045F" w:rsidRPr="00D328DD">
          <w:rPr>
            <w:rStyle w:val="Surname"/>
            <w14:ligatures w14:val="standard"/>
            <w:rPrChange w:id="2197" w:author="jkwang" w:date="2019-05-16T11:26:00Z">
              <w:rPr>
                <w:rFonts w:ascii="Times New Roman" w:hAnsi="Times New Roman" w:cs="Times New Roman"/>
                <w:sz w:val="16"/>
                <w:szCs w:val="16"/>
              </w:rPr>
            </w:rPrChange>
          </w:rPr>
          <w:t xml:space="preserve">, </w:t>
        </w:r>
      </w:ins>
      <w:ins w:id="2198" w:author="jkwang" w:date="2019-05-15T16:56:00Z">
        <w:r w:rsidR="0004045F" w:rsidRPr="00D328DD">
          <w:rPr>
            <w:rStyle w:val="Surname"/>
            <w14:ligatures w14:val="standard"/>
            <w:rPrChange w:id="2199" w:author="jkwang" w:date="2019-05-16T11:26:00Z">
              <w:rPr>
                <w:rFonts w:ascii="Times New Roman" w:hAnsi="Times New Roman" w:cs="Times New Roman"/>
                <w:sz w:val="16"/>
                <w:szCs w:val="16"/>
              </w:rPr>
            </w:rPrChange>
          </w:rPr>
          <w:t>55</w:t>
        </w:r>
      </w:ins>
      <w:ins w:id="2200" w:author="jkwang" w:date="2019-05-17T09:46:00Z">
        <w:r w:rsidR="001C2B6D">
          <w:rPr>
            <w:rStyle w:val="Surname"/>
            <w14:ligatures w14:val="standard"/>
          </w:rPr>
          <w:t>(</w:t>
        </w:r>
      </w:ins>
      <w:ins w:id="2201" w:author="jkwang" w:date="2019-05-15T16:56:00Z">
        <w:r w:rsidR="0004045F" w:rsidRPr="00D328DD">
          <w:rPr>
            <w:rStyle w:val="Surname"/>
            <w14:ligatures w14:val="standard"/>
            <w:rPrChange w:id="2202" w:author="jkwang" w:date="2019-05-16T11:26:00Z">
              <w:rPr>
                <w:rFonts w:ascii="Times New Roman" w:hAnsi="Times New Roman" w:cs="Times New Roman"/>
                <w:sz w:val="16"/>
                <w:szCs w:val="16"/>
              </w:rPr>
            </w:rPrChange>
          </w:rPr>
          <w:t>4</w:t>
        </w:r>
      </w:ins>
      <w:ins w:id="2203" w:author="jkwang" w:date="2019-05-17T09:46:00Z">
        <w:r w:rsidR="001C2B6D">
          <w:rPr>
            <w:rStyle w:val="Surname"/>
            <w14:ligatures w14:val="standard"/>
          </w:rPr>
          <w:t>):</w:t>
        </w:r>
      </w:ins>
      <w:ins w:id="2204" w:author="jkwang" w:date="2019-05-15T16:56:00Z">
        <w:r w:rsidR="0004045F" w:rsidRPr="00D328DD">
          <w:rPr>
            <w:rStyle w:val="Surname"/>
            <w14:ligatures w14:val="standard"/>
            <w:rPrChange w:id="2205" w:author="jkwang" w:date="2019-05-16T11:26:00Z">
              <w:rPr>
                <w:rFonts w:ascii="Times New Roman" w:hAnsi="Times New Roman" w:cs="Times New Roman"/>
                <w:sz w:val="16"/>
                <w:szCs w:val="16"/>
              </w:rPr>
            </w:rPrChange>
          </w:rPr>
          <w:t>174-182</w:t>
        </w:r>
      </w:ins>
      <w:ins w:id="2206" w:author="jkwang" w:date="2019-05-15T16:57:00Z">
        <w:r w:rsidR="008A3452" w:rsidRPr="00D328DD">
          <w:rPr>
            <w:rStyle w:val="Surname"/>
            <w14:ligatures w14:val="standard"/>
            <w:rPrChange w:id="2207" w:author="jkwang" w:date="2019-05-16T11:26:00Z">
              <w:rPr>
                <w:rFonts w:ascii="Times New Roman" w:hAnsi="Times New Roman" w:cs="Times New Roman"/>
                <w:sz w:val="16"/>
                <w:szCs w:val="16"/>
              </w:rPr>
            </w:rPrChange>
          </w:rPr>
          <w:t xml:space="preserve">, </w:t>
        </w:r>
      </w:ins>
      <w:ins w:id="2208" w:author="jkwang" w:date="2019-05-15T16:56:00Z">
        <w:r w:rsidR="008A3452" w:rsidRPr="00D328DD">
          <w:rPr>
            <w:rStyle w:val="Surname"/>
            <w14:ligatures w14:val="standard"/>
            <w:rPrChange w:id="2209" w:author="jkwang" w:date="2019-05-16T11:26:00Z">
              <w:rPr>
                <w:rFonts w:ascii="Times New Roman" w:hAnsi="Times New Roman" w:cs="Times New Roman"/>
                <w:sz w:val="16"/>
                <w:szCs w:val="16"/>
              </w:rPr>
            </w:rPrChange>
          </w:rPr>
          <w:t>2018</w:t>
        </w:r>
      </w:ins>
      <w:ins w:id="2210" w:author="jkwang" w:date="2019-05-15T16:57:00Z">
        <w:r w:rsidR="008A3452" w:rsidRPr="00D328DD">
          <w:rPr>
            <w:rStyle w:val="Surname"/>
            <w14:ligatures w14:val="standard"/>
            <w:rPrChange w:id="2211" w:author="jkwang" w:date="2019-05-16T11:26:00Z">
              <w:rPr>
                <w:rFonts w:ascii="Times New Roman" w:hAnsi="Times New Roman" w:cs="Times New Roman"/>
                <w:sz w:val="16"/>
                <w:szCs w:val="16"/>
              </w:rPr>
            </w:rPrChange>
          </w:rPr>
          <w:t>.</w:t>
        </w:r>
      </w:ins>
    </w:p>
    <w:p w14:paraId="754E02A1" w14:textId="3A6AFB52" w:rsidR="00BB60B8" w:rsidRPr="00D328DD" w:rsidRDefault="00D86B8C">
      <w:pPr>
        <w:pStyle w:val="Bibentry"/>
        <w:numPr>
          <w:ilvl w:val="0"/>
          <w:numId w:val="1"/>
        </w:numPr>
        <w:tabs>
          <w:tab w:val="clear" w:pos="360"/>
        </w:tabs>
        <w:ind w:left="300" w:hanging="300"/>
        <w:rPr>
          <w:rStyle w:val="Surname"/>
          <w14:ligatures w14:val="standard"/>
          <w:rPrChange w:id="2212" w:author="jkwang" w:date="2019-05-16T11:26:00Z">
            <w:rPr>
              <w:rFonts w:ascii="Times New Roman" w:hAnsi="Times New Roman" w:cs="Times New Roman"/>
              <w:sz w:val="16"/>
              <w:szCs w:val="16"/>
              <w:lang w:val="en-US"/>
            </w:rPr>
          </w:rPrChange>
        </w:rPr>
        <w:pPrChange w:id="2213"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214" w:author="jkwang" w:date="2019-05-16T11:26:00Z">
            <w:rPr>
              <w:rFonts w:ascii="Times New Roman" w:hAnsi="Times New Roman" w:cs="Times New Roman"/>
              <w:sz w:val="16"/>
              <w:szCs w:val="16"/>
            </w:rPr>
          </w:rPrChange>
        </w:rPr>
        <w:t xml:space="preserve">A. </w:t>
      </w:r>
      <w:proofErr w:type="spellStart"/>
      <w:r w:rsidRPr="00D328DD">
        <w:rPr>
          <w:rStyle w:val="Surname"/>
          <w14:ligatures w14:val="standard"/>
          <w:rPrChange w:id="2215" w:author="jkwang" w:date="2019-05-16T11:26:00Z">
            <w:rPr>
              <w:rFonts w:ascii="Times New Roman" w:hAnsi="Times New Roman" w:cs="Times New Roman"/>
              <w:sz w:val="16"/>
              <w:szCs w:val="16"/>
            </w:rPr>
          </w:rPrChange>
        </w:rPr>
        <w:t>Krizhevsky</w:t>
      </w:r>
      <w:proofErr w:type="spellEnd"/>
      <w:r w:rsidRPr="00D328DD">
        <w:rPr>
          <w:rStyle w:val="Surname"/>
          <w14:ligatures w14:val="standard"/>
          <w:rPrChange w:id="2216" w:author="jkwang" w:date="2019-05-16T11:26:00Z">
            <w:rPr>
              <w:rFonts w:ascii="Times New Roman" w:hAnsi="Times New Roman" w:cs="Times New Roman"/>
              <w:sz w:val="16"/>
              <w:szCs w:val="16"/>
            </w:rPr>
          </w:rPrChange>
        </w:rPr>
        <w:t xml:space="preserve">, I. </w:t>
      </w:r>
      <w:proofErr w:type="spellStart"/>
      <w:r w:rsidRPr="00D328DD">
        <w:rPr>
          <w:rStyle w:val="Surname"/>
          <w14:ligatures w14:val="standard"/>
          <w:rPrChange w:id="2217" w:author="jkwang" w:date="2019-05-16T11:26:00Z">
            <w:rPr>
              <w:rFonts w:ascii="Times New Roman" w:hAnsi="Times New Roman" w:cs="Times New Roman"/>
              <w:sz w:val="16"/>
              <w:szCs w:val="16"/>
            </w:rPr>
          </w:rPrChange>
        </w:rPr>
        <w:t>Sutskever</w:t>
      </w:r>
      <w:proofErr w:type="spellEnd"/>
      <w:r w:rsidRPr="00D328DD">
        <w:rPr>
          <w:rStyle w:val="Surname"/>
          <w14:ligatures w14:val="standard"/>
          <w:rPrChange w:id="2218" w:author="jkwang" w:date="2019-05-16T11:26:00Z">
            <w:rPr>
              <w:rFonts w:ascii="Times New Roman" w:hAnsi="Times New Roman" w:cs="Times New Roman"/>
              <w:sz w:val="16"/>
              <w:szCs w:val="16"/>
            </w:rPr>
          </w:rPrChange>
        </w:rPr>
        <w:t xml:space="preserve"> and G. Hinton</w:t>
      </w:r>
      <w:del w:id="2219" w:author="jkwang" w:date="2019-05-16T13:53:00Z">
        <w:r w:rsidRPr="00D328DD" w:rsidDel="00D52D2D">
          <w:rPr>
            <w:rStyle w:val="Surname"/>
            <w14:ligatures w14:val="standard"/>
            <w:rPrChange w:id="2220" w:author="jkwang" w:date="2019-05-16T11:26:00Z">
              <w:rPr>
                <w:rFonts w:ascii="Times New Roman" w:hAnsi="Times New Roman" w:cs="Times New Roman"/>
                <w:sz w:val="16"/>
                <w:szCs w:val="16"/>
              </w:rPr>
            </w:rPrChange>
          </w:rPr>
          <w:delText>, “</w:delText>
        </w:r>
      </w:del>
      <w:ins w:id="2221" w:author="jkwang" w:date="2019-05-16T13:53:00Z">
        <w:r w:rsidR="00D52D2D">
          <w:rPr>
            <w:rStyle w:val="Surname"/>
            <w14:ligatures w14:val="standard"/>
          </w:rPr>
          <w:t xml:space="preserve">. </w:t>
        </w:r>
      </w:ins>
      <w:proofErr w:type="spellStart"/>
      <w:r w:rsidRPr="00D328DD">
        <w:rPr>
          <w:rStyle w:val="Surname"/>
          <w14:ligatures w14:val="standard"/>
          <w:rPrChange w:id="2222" w:author="jkwang" w:date="2019-05-16T11:26:00Z">
            <w:rPr>
              <w:rFonts w:ascii="Times New Roman" w:hAnsi="Times New Roman" w:cs="Times New Roman"/>
              <w:sz w:val="16"/>
              <w:szCs w:val="16"/>
            </w:rPr>
          </w:rPrChange>
        </w:rPr>
        <w:t>Imagenet</w:t>
      </w:r>
      <w:proofErr w:type="spellEnd"/>
      <w:r w:rsidRPr="00D328DD">
        <w:rPr>
          <w:rStyle w:val="Surname"/>
          <w14:ligatures w14:val="standard"/>
          <w:rPrChange w:id="2223" w:author="jkwang" w:date="2019-05-16T11:26:00Z">
            <w:rPr>
              <w:rFonts w:ascii="Times New Roman" w:hAnsi="Times New Roman" w:cs="Times New Roman"/>
              <w:sz w:val="16"/>
              <w:szCs w:val="16"/>
            </w:rPr>
          </w:rPrChange>
        </w:rPr>
        <w:t xml:space="preserve"> classification with deep convolutional neural networks</w:t>
      </w:r>
      <w:del w:id="2224" w:author="jkwang" w:date="2019-05-16T13:53:00Z">
        <w:r w:rsidRPr="00D328DD" w:rsidDel="00D52D2D">
          <w:rPr>
            <w:rStyle w:val="Surname"/>
            <w14:ligatures w14:val="standard"/>
            <w:rPrChange w:id="2225" w:author="jkwang" w:date="2019-05-16T11:26:00Z">
              <w:rPr>
                <w:rFonts w:ascii="Times New Roman" w:hAnsi="Times New Roman" w:cs="Times New Roman"/>
                <w:sz w:val="16"/>
                <w:szCs w:val="16"/>
              </w:rPr>
            </w:rPrChange>
          </w:rPr>
          <w:delText xml:space="preserve">,” </w:delText>
        </w:r>
      </w:del>
      <w:ins w:id="2226" w:author="jkwang" w:date="2019-05-16T13:53:00Z">
        <w:r w:rsidR="00D52D2D">
          <w:rPr>
            <w:rStyle w:val="Surname"/>
            <w14:ligatures w14:val="standard"/>
          </w:rPr>
          <w:t xml:space="preserve">. </w:t>
        </w:r>
      </w:ins>
      <w:r w:rsidRPr="00D328DD">
        <w:rPr>
          <w:rStyle w:val="Surname"/>
          <w14:ligatures w14:val="standard"/>
          <w:rPrChange w:id="2227" w:author="jkwang" w:date="2019-05-16T11:26:00Z">
            <w:rPr>
              <w:rFonts w:ascii="Times New Roman" w:hAnsi="Times New Roman" w:cs="Times New Roman"/>
              <w:i/>
              <w:sz w:val="16"/>
              <w:szCs w:val="16"/>
            </w:rPr>
          </w:rPrChange>
        </w:rPr>
        <w:t xml:space="preserve">Advances in Neural Information Processing Systems, </w:t>
      </w:r>
      <w:del w:id="2228" w:author="jkwang" w:date="2019-05-17T09:47:00Z">
        <w:r w:rsidRPr="00D328DD" w:rsidDel="00D066D7">
          <w:rPr>
            <w:rStyle w:val="Surname"/>
            <w14:ligatures w14:val="standard"/>
            <w:rPrChange w:id="2229" w:author="jkwang" w:date="2019-05-16T11:26:00Z">
              <w:rPr>
                <w:rFonts w:ascii="Times New Roman" w:hAnsi="Times New Roman" w:cs="Times New Roman"/>
                <w:i/>
                <w:sz w:val="16"/>
                <w:szCs w:val="16"/>
              </w:rPr>
            </w:rPrChange>
          </w:rPr>
          <w:delText xml:space="preserve">vol. </w:delText>
        </w:r>
      </w:del>
      <w:r w:rsidRPr="00D328DD">
        <w:rPr>
          <w:rStyle w:val="Surname"/>
          <w14:ligatures w14:val="standard"/>
          <w:rPrChange w:id="2230" w:author="jkwang" w:date="2019-05-16T11:26:00Z">
            <w:rPr>
              <w:rFonts w:ascii="Times New Roman" w:hAnsi="Times New Roman" w:cs="Times New Roman"/>
              <w:i/>
              <w:sz w:val="16"/>
              <w:szCs w:val="16"/>
            </w:rPr>
          </w:rPrChange>
        </w:rPr>
        <w:t>25</w:t>
      </w:r>
      <w:del w:id="2231" w:author="jkwang" w:date="2019-05-17T09:47:00Z">
        <w:r w:rsidRPr="00D328DD" w:rsidDel="00D066D7">
          <w:rPr>
            <w:rStyle w:val="Surname"/>
            <w14:ligatures w14:val="standard"/>
            <w:rPrChange w:id="2232" w:author="jkwang" w:date="2019-05-16T11:26:00Z">
              <w:rPr>
                <w:rFonts w:ascii="Times New Roman" w:hAnsi="Times New Roman" w:cs="Times New Roman"/>
                <w:i/>
                <w:sz w:val="16"/>
                <w:szCs w:val="16"/>
              </w:rPr>
            </w:rPrChange>
          </w:rPr>
          <w:delText xml:space="preserve">, pp. </w:delText>
        </w:r>
      </w:del>
      <w:ins w:id="2233" w:author="jkwang" w:date="2019-05-17T09:47:00Z">
        <w:r w:rsidR="00D066D7">
          <w:rPr>
            <w:rStyle w:val="Surname"/>
            <w14:ligatures w14:val="standard"/>
          </w:rPr>
          <w:t>:</w:t>
        </w:r>
      </w:ins>
      <w:r w:rsidRPr="00D328DD">
        <w:rPr>
          <w:rStyle w:val="Surname"/>
          <w14:ligatures w14:val="standard"/>
          <w:rPrChange w:id="2234" w:author="jkwang" w:date="2019-05-16T11:26:00Z">
            <w:rPr>
              <w:rFonts w:ascii="Times New Roman" w:hAnsi="Times New Roman" w:cs="Times New Roman"/>
              <w:i/>
              <w:sz w:val="16"/>
              <w:szCs w:val="16"/>
            </w:rPr>
          </w:rPrChange>
        </w:rPr>
        <w:t>1106–1114, 2012.</w:t>
      </w:r>
    </w:p>
    <w:p w14:paraId="4CC7C87C" w14:textId="1CBEDC39" w:rsidR="00150359" w:rsidRPr="00D328DD" w:rsidRDefault="00A8042E">
      <w:pPr>
        <w:pStyle w:val="Bibentry"/>
        <w:numPr>
          <w:ilvl w:val="0"/>
          <w:numId w:val="1"/>
        </w:numPr>
        <w:tabs>
          <w:tab w:val="clear" w:pos="360"/>
        </w:tabs>
        <w:ind w:left="300" w:hanging="300"/>
        <w:rPr>
          <w:rStyle w:val="Surname"/>
          <w14:ligatures w14:val="standard"/>
          <w:rPrChange w:id="2235" w:author="jkwang" w:date="2019-05-16T11:26:00Z">
            <w:rPr>
              <w:rFonts w:ascii="Times New Roman" w:hAnsi="Times New Roman" w:cs="Times New Roman"/>
              <w:sz w:val="16"/>
              <w:szCs w:val="16"/>
              <w:lang w:val="en-US"/>
            </w:rPr>
          </w:rPrChange>
        </w:rPr>
        <w:pPrChange w:id="2236" w:author="jkwang" w:date="2019-05-16T11:26:00Z">
          <w:pPr>
            <w:numPr>
              <w:numId w:val="1"/>
            </w:numPr>
            <w:tabs>
              <w:tab w:val="num" w:pos="360"/>
              <w:tab w:val="num" w:pos="426"/>
            </w:tabs>
            <w:snapToGrid w:val="0"/>
            <w:ind w:left="284" w:hanging="284"/>
            <w:jc w:val="both"/>
          </w:pPr>
        </w:pPrChange>
      </w:pPr>
      <w:proofErr w:type="spellStart"/>
      <w:r w:rsidRPr="00D328DD">
        <w:rPr>
          <w:rStyle w:val="Surname"/>
          <w14:ligatures w14:val="standard"/>
          <w:rPrChange w:id="2237" w:author="jkwang" w:date="2019-05-16T11:26:00Z">
            <w:rPr>
              <w:rFonts w:ascii="Times New Roman" w:hAnsi="Times New Roman" w:cs="Times New Roman"/>
              <w:sz w:val="16"/>
              <w:szCs w:val="16"/>
            </w:rPr>
          </w:rPrChange>
        </w:rPr>
        <w:t>Simonyan</w:t>
      </w:r>
      <w:proofErr w:type="spellEnd"/>
      <w:r w:rsidRPr="00D328DD">
        <w:rPr>
          <w:rStyle w:val="Surname"/>
          <w14:ligatures w14:val="standard"/>
          <w:rPrChange w:id="2238" w:author="jkwang" w:date="2019-05-16T11:26:00Z">
            <w:rPr>
              <w:rFonts w:ascii="Times New Roman" w:hAnsi="Times New Roman" w:cs="Times New Roman"/>
              <w:sz w:val="16"/>
              <w:szCs w:val="16"/>
            </w:rPr>
          </w:rPrChange>
        </w:rPr>
        <w:t xml:space="preserve"> K, Zisserman A</w:t>
      </w:r>
      <w:del w:id="2239" w:author="jkwang" w:date="2019-05-16T13:53:00Z">
        <w:r w:rsidRPr="00D328DD" w:rsidDel="00D52D2D">
          <w:rPr>
            <w:rStyle w:val="Surname"/>
            <w14:ligatures w14:val="standard"/>
            <w:rPrChange w:id="2240" w:author="jkwang" w:date="2019-05-16T11:26:00Z">
              <w:rPr>
                <w:rFonts w:ascii="Times New Roman" w:hAnsi="Times New Roman" w:cs="Times New Roman"/>
                <w:sz w:val="16"/>
                <w:szCs w:val="16"/>
              </w:rPr>
            </w:rPrChange>
          </w:rPr>
          <w:delText>, “</w:delText>
        </w:r>
      </w:del>
      <w:ins w:id="2241" w:author="jkwang" w:date="2019-05-16T13:53:00Z">
        <w:r w:rsidR="00D52D2D">
          <w:rPr>
            <w:rStyle w:val="Surname"/>
            <w14:ligatures w14:val="standard"/>
          </w:rPr>
          <w:t xml:space="preserve">. </w:t>
        </w:r>
      </w:ins>
      <w:r w:rsidR="007A4360" w:rsidRPr="00D328DD">
        <w:rPr>
          <w:rStyle w:val="Surname"/>
          <w14:ligatures w14:val="standard"/>
          <w:rPrChange w:id="2242" w:author="jkwang" w:date="2019-05-16T11:26:00Z">
            <w:rPr>
              <w:rFonts w:ascii="Times New Roman" w:hAnsi="Times New Roman" w:cs="Times New Roman"/>
              <w:sz w:val="16"/>
              <w:szCs w:val="16"/>
            </w:rPr>
          </w:rPrChange>
        </w:rPr>
        <w:t>Very deep convolutional networks for l</w:t>
      </w:r>
      <w:r w:rsidR="00794972" w:rsidRPr="00D328DD">
        <w:rPr>
          <w:rStyle w:val="Surname"/>
          <w14:ligatures w14:val="standard"/>
          <w:rPrChange w:id="2243" w:author="jkwang" w:date="2019-05-16T11:26:00Z">
            <w:rPr>
              <w:rFonts w:ascii="Times New Roman" w:hAnsi="Times New Roman" w:cs="Times New Roman"/>
              <w:sz w:val="16"/>
              <w:szCs w:val="16"/>
            </w:rPr>
          </w:rPrChange>
        </w:rPr>
        <w:t>arge-scale image recognition</w:t>
      </w:r>
      <w:del w:id="2244" w:author="jkwang" w:date="2019-05-16T13:53:00Z">
        <w:r w:rsidR="00794972" w:rsidRPr="00D328DD" w:rsidDel="00D52D2D">
          <w:rPr>
            <w:rStyle w:val="Surname"/>
            <w14:ligatures w14:val="standard"/>
            <w:rPrChange w:id="2245" w:author="jkwang" w:date="2019-05-16T11:26:00Z">
              <w:rPr>
                <w:rFonts w:ascii="Times New Roman" w:hAnsi="Times New Roman" w:cs="Times New Roman"/>
                <w:sz w:val="16"/>
                <w:szCs w:val="16"/>
              </w:rPr>
            </w:rPrChange>
          </w:rPr>
          <w:delText>,”</w:delText>
        </w:r>
        <w:r w:rsidR="005F2F89" w:rsidRPr="00D328DD" w:rsidDel="00D52D2D">
          <w:rPr>
            <w:rStyle w:val="Surname"/>
            <w14:ligatures w14:val="standard"/>
            <w:rPrChange w:id="2246" w:author="jkwang" w:date="2019-05-16T11:26:00Z">
              <w:rPr>
                <w:rFonts w:ascii="Times New Roman" w:hAnsi="Times New Roman" w:cs="Times New Roman"/>
                <w:sz w:val="16"/>
                <w:szCs w:val="16"/>
              </w:rPr>
            </w:rPrChange>
          </w:rPr>
          <w:delText xml:space="preserve"> </w:delText>
        </w:r>
      </w:del>
      <w:ins w:id="2247" w:author="jkwang" w:date="2019-05-16T13:53:00Z">
        <w:r w:rsidR="00D52D2D">
          <w:rPr>
            <w:rStyle w:val="Surname"/>
            <w14:ligatures w14:val="standard"/>
          </w:rPr>
          <w:t xml:space="preserve">. </w:t>
        </w:r>
      </w:ins>
      <w:proofErr w:type="spellStart"/>
      <w:r w:rsidR="007A4360" w:rsidRPr="00D328DD">
        <w:rPr>
          <w:rStyle w:val="Surname"/>
          <w14:ligatures w14:val="standard"/>
          <w:rPrChange w:id="2248" w:author="jkwang" w:date="2019-05-16T11:26:00Z">
            <w:rPr>
              <w:rFonts w:ascii="Times New Roman" w:hAnsi="Times New Roman" w:cs="Times New Roman"/>
              <w:sz w:val="16"/>
              <w:szCs w:val="16"/>
            </w:rPr>
          </w:rPrChange>
        </w:rPr>
        <w:t>arXiv</w:t>
      </w:r>
      <w:proofErr w:type="spellEnd"/>
      <w:r w:rsidR="007A4360" w:rsidRPr="00D328DD">
        <w:rPr>
          <w:rStyle w:val="Surname"/>
          <w14:ligatures w14:val="standard"/>
          <w:rPrChange w:id="2249" w:author="jkwang" w:date="2019-05-16T11:26:00Z">
            <w:rPr>
              <w:rFonts w:ascii="Times New Roman" w:hAnsi="Times New Roman" w:cs="Times New Roman"/>
              <w:sz w:val="16"/>
              <w:szCs w:val="16"/>
            </w:rPr>
          </w:rPrChange>
        </w:rPr>
        <w:t>:</w:t>
      </w:r>
      <w:ins w:id="2250" w:author="jkwang" w:date="2019-05-17T09:49:00Z">
        <w:r w:rsidR="00BE6AC5">
          <w:rPr>
            <w:rStyle w:val="Surname"/>
            <w14:ligatures w14:val="standard"/>
          </w:rPr>
          <w:t xml:space="preserve"> </w:t>
        </w:r>
      </w:ins>
      <w:del w:id="2251" w:author="jkwang" w:date="2019-05-17T09:47:00Z">
        <w:r w:rsidR="005F2F89" w:rsidRPr="00D328DD" w:rsidDel="00896DFD">
          <w:rPr>
            <w:rStyle w:val="Surname"/>
            <w14:ligatures w14:val="standard"/>
            <w:rPrChange w:id="2252" w:author="jkwang" w:date="2019-05-16T11:26:00Z">
              <w:rPr>
                <w:rFonts w:ascii="Times New Roman" w:hAnsi="Times New Roman" w:cs="Times New Roman"/>
                <w:sz w:val="16"/>
                <w:szCs w:val="16"/>
              </w:rPr>
            </w:rPrChange>
          </w:rPr>
          <w:delText xml:space="preserve"> </w:delText>
        </w:r>
      </w:del>
      <w:r w:rsidR="007A4360" w:rsidRPr="00D328DD">
        <w:rPr>
          <w:rStyle w:val="Surname"/>
          <w14:ligatures w14:val="standard"/>
          <w:rPrChange w:id="2253" w:author="jkwang" w:date="2019-05-16T11:26:00Z">
            <w:rPr>
              <w:rFonts w:ascii="Times New Roman" w:hAnsi="Times New Roman" w:cs="Times New Roman"/>
              <w:sz w:val="16"/>
              <w:szCs w:val="16"/>
            </w:rPr>
          </w:rPrChange>
        </w:rPr>
        <w:t>1409.1556, 2014.</w:t>
      </w:r>
    </w:p>
    <w:p w14:paraId="27630967" w14:textId="6113460E" w:rsidR="007A4360" w:rsidRPr="00D328DD" w:rsidRDefault="007A4360">
      <w:pPr>
        <w:pStyle w:val="Bibentry"/>
        <w:numPr>
          <w:ilvl w:val="0"/>
          <w:numId w:val="1"/>
        </w:numPr>
        <w:tabs>
          <w:tab w:val="clear" w:pos="360"/>
        </w:tabs>
        <w:ind w:left="300" w:hanging="300"/>
        <w:rPr>
          <w:rStyle w:val="Surname"/>
          <w14:ligatures w14:val="standard"/>
          <w:rPrChange w:id="2254" w:author="jkwang" w:date="2019-05-16T11:26:00Z">
            <w:rPr>
              <w:rFonts w:ascii="Times New Roman" w:hAnsi="Times New Roman" w:cs="Times New Roman"/>
              <w:sz w:val="16"/>
              <w:szCs w:val="16"/>
              <w:lang w:val="en-US"/>
            </w:rPr>
          </w:rPrChange>
        </w:rPr>
        <w:pPrChange w:id="2255"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256" w:author="jkwang" w:date="2019-05-16T11:26:00Z">
            <w:rPr>
              <w:rFonts w:ascii="Times New Roman" w:hAnsi="Times New Roman" w:cs="Times New Roman"/>
              <w:sz w:val="16"/>
              <w:szCs w:val="16"/>
            </w:rPr>
          </w:rPrChange>
        </w:rPr>
        <w:t>H</w:t>
      </w:r>
      <w:r w:rsidR="00364B20" w:rsidRPr="00D328DD">
        <w:rPr>
          <w:rStyle w:val="Surname"/>
          <w14:ligatures w14:val="standard"/>
          <w:rPrChange w:id="2257" w:author="jkwang" w:date="2019-05-16T11:26:00Z">
            <w:rPr>
              <w:rFonts w:ascii="Times New Roman" w:hAnsi="Times New Roman" w:cs="Times New Roman"/>
              <w:sz w:val="16"/>
              <w:szCs w:val="16"/>
            </w:rPr>
          </w:rPrChange>
        </w:rPr>
        <w:t>oward A G, Zhu M, Chen B, et al</w:t>
      </w:r>
      <w:del w:id="2258" w:author="jkwang" w:date="2019-05-16T13:54:00Z">
        <w:r w:rsidR="00364B20" w:rsidRPr="00D328DD" w:rsidDel="00941850">
          <w:rPr>
            <w:rStyle w:val="Surname"/>
            <w14:ligatures w14:val="standard"/>
            <w:rPrChange w:id="2259" w:author="jkwang" w:date="2019-05-16T11:26:00Z">
              <w:rPr>
                <w:rFonts w:ascii="Times New Roman" w:hAnsi="Times New Roman" w:cs="Times New Roman"/>
                <w:sz w:val="16"/>
                <w:szCs w:val="16"/>
              </w:rPr>
            </w:rPrChange>
          </w:rPr>
          <w:delText>, “</w:delText>
        </w:r>
      </w:del>
      <w:ins w:id="2260" w:author="jkwang" w:date="2019-05-16T13:54:00Z">
        <w:r w:rsidR="00941850">
          <w:rPr>
            <w:rStyle w:val="Surname"/>
            <w14:ligatures w14:val="standard"/>
          </w:rPr>
          <w:t xml:space="preserve">. </w:t>
        </w:r>
      </w:ins>
      <w:proofErr w:type="spellStart"/>
      <w:r w:rsidRPr="00D328DD">
        <w:rPr>
          <w:rStyle w:val="Surname"/>
          <w14:ligatures w14:val="standard"/>
          <w:rPrChange w:id="2261" w:author="jkwang" w:date="2019-05-16T11:26:00Z">
            <w:rPr>
              <w:rFonts w:ascii="Times New Roman" w:hAnsi="Times New Roman" w:cs="Times New Roman"/>
              <w:sz w:val="16"/>
              <w:szCs w:val="16"/>
            </w:rPr>
          </w:rPrChange>
        </w:rPr>
        <w:t>Mobilenets</w:t>
      </w:r>
      <w:proofErr w:type="spellEnd"/>
      <w:r w:rsidRPr="00D328DD">
        <w:rPr>
          <w:rStyle w:val="Surname"/>
          <w14:ligatures w14:val="standard"/>
          <w:rPrChange w:id="2262" w:author="jkwang" w:date="2019-05-16T11:26:00Z">
            <w:rPr>
              <w:rFonts w:ascii="Times New Roman" w:hAnsi="Times New Roman" w:cs="Times New Roman"/>
              <w:sz w:val="16"/>
              <w:szCs w:val="16"/>
            </w:rPr>
          </w:rPrChange>
        </w:rPr>
        <w:t>: Efficient convolutional neural networks for mobile vision applications</w:t>
      </w:r>
      <w:del w:id="2263" w:author="jkwang" w:date="2019-05-16T13:55:00Z">
        <w:r w:rsidR="00364B20" w:rsidRPr="00D328DD" w:rsidDel="00941850">
          <w:rPr>
            <w:rStyle w:val="Surname"/>
            <w14:ligatures w14:val="standard"/>
            <w:rPrChange w:id="2264" w:author="jkwang" w:date="2019-05-16T11:26:00Z">
              <w:rPr>
                <w:rFonts w:ascii="Times New Roman" w:hAnsi="Times New Roman" w:cs="Times New Roman"/>
                <w:sz w:val="16"/>
                <w:szCs w:val="16"/>
              </w:rPr>
            </w:rPrChange>
          </w:rPr>
          <w:delText>,”</w:delText>
        </w:r>
      </w:del>
      <w:ins w:id="2265" w:author="jkwang" w:date="2019-05-16T13:55:00Z">
        <w:r w:rsidR="00941850">
          <w:rPr>
            <w:rStyle w:val="Surname"/>
            <w14:ligatures w14:val="standard"/>
          </w:rPr>
          <w:t xml:space="preserve">. </w:t>
        </w:r>
      </w:ins>
      <w:del w:id="2266" w:author="jkwang" w:date="2019-05-16T13:55:00Z">
        <w:r w:rsidR="00364B20" w:rsidRPr="00D328DD" w:rsidDel="00941850">
          <w:rPr>
            <w:rStyle w:val="Surname"/>
            <w14:ligatures w14:val="standard"/>
            <w:rPrChange w:id="2267" w:author="jkwang" w:date="2019-05-16T11:26:00Z">
              <w:rPr>
                <w:rFonts w:ascii="Times New Roman" w:hAnsi="Times New Roman" w:cs="Times New Roman"/>
                <w:sz w:val="16"/>
                <w:szCs w:val="16"/>
              </w:rPr>
            </w:rPrChange>
          </w:rPr>
          <w:delText xml:space="preserve"> </w:delText>
        </w:r>
      </w:del>
      <w:proofErr w:type="spellStart"/>
      <w:r w:rsidRPr="00D328DD">
        <w:rPr>
          <w:rStyle w:val="Surname"/>
          <w14:ligatures w14:val="standard"/>
          <w:rPrChange w:id="2268" w:author="jkwang" w:date="2019-05-16T11:26:00Z">
            <w:rPr>
              <w:rFonts w:ascii="Times New Roman" w:hAnsi="Times New Roman" w:cs="Times New Roman"/>
              <w:sz w:val="16"/>
              <w:szCs w:val="16"/>
            </w:rPr>
          </w:rPrChange>
        </w:rPr>
        <w:t>arXiv</w:t>
      </w:r>
      <w:proofErr w:type="spellEnd"/>
      <w:r w:rsidRPr="00D328DD">
        <w:rPr>
          <w:rStyle w:val="Surname"/>
          <w14:ligatures w14:val="standard"/>
          <w:rPrChange w:id="2269" w:author="jkwang" w:date="2019-05-16T11:26:00Z">
            <w:rPr>
              <w:rFonts w:ascii="Times New Roman" w:hAnsi="Times New Roman" w:cs="Times New Roman"/>
              <w:sz w:val="16"/>
              <w:szCs w:val="16"/>
            </w:rPr>
          </w:rPrChange>
        </w:rPr>
        <w:t>:</w:t>
      </w:r>
      <w:ins w:id="2270" w:author="jkwang" w:date="2019-05-17T09:49:00Z">
        <w:r w:rsidR="00BE6AC5">
          <w:rPr>
            <w:rStyle w:val="Surname"/>
            <w14:ligatures w14:val="standard"/>
          </w:rPr>
          <w:t xml:space="preserve"> </w:t>
        </w:r>
      </w:ins>
      <w:del w:id="2271" w:author="jkwang" w:date="2019-05-17T09:47:00Z">
        <w:r w:rsidR="00364B20" w:rsidRPr="00D328DD" w:rsidDel="00896DFD">
          <w:rPr>
            <w:rStyle w:val="Surname"/>
            <w14:ligatures w14:val="standard"/>
            <w:rPrChange w:id="2272"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273" w:author="jkwang" w:date="2019-05-16T11:26:00Z">
            <w:rPr>
              <w:rFonts w:ascii="Times New Roman" w:hAnsi="Times New Roman" w:cs="Times New Roman"/>
              <w:sz w:val="16"/>
              <w:szCs w:val="16"/>
            </w:rPr>
          </w:rPrChange>
        </w:rPr>
        <w:t>1704.04861, 2017.</w:t>
      </w:r>
    </w:p>
    <w:p w14:paraId="1D6C6B6B" w14:textId="3B736EA3" w:rsidR="00FB5BB9" w:rsidRPr="00D328DD" w:rsidRDefault="00143F0F">
      <w:pPr>
        <w:pStyle w:val="Bibentry"/>
        <w:numPr>
          <w:ilvl w:val="0"/>
          <w:numId w:val="1"/>
        </w:numPr>
        <w:tabs>
          <w:tab w:val="clear" w:pos="360"/>
        </w:tabs>
        <w:ind w:left="300" w:hanging="300"/>
        <w:rPr>
          <w:rStyle w:val="Surname"/>
          <w14:ligatures w14:val="standard"/>
          <w:rPrChange w:id="2274" w:author="jkwang" w:date="2019-05-16T11:26:00Z">
            <w:rPr>
              <w:rFonts w:ascii="Times New Roman" w:eastAsiaTheme="minorEastAsia" w:hAnsi="Times New Roman" w:cs="Times New Roman"/>
              <w:sz w:val="16"/>
              <w:szCs w:val="16"/>
              <w:lang w:val="en-US" w:eastAsia="zh-CN"/>
            </w:rPr>
          </w:rPrChange>
        </w:rPr>
        <w:pPrChange w:id="2275"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276" w:author="jkwang" w:date="2019-05-16T11:26:00Z">
            <w:rPr>
              <w:rFonts w:ascii="Times New Roman" w:eastAsiaTheme="minorEastAsia" w:hAnsi="Times New Roman" w:cs="Times New Roman"/>
              <w:sz w:val="16"/>
              <w:szCs w:val="16"/>
              <w:lang w:eastAsia="zh-CN"/>
            </w:rPr>
          </w:rPrChange>
        </w:rPr>
        <w:t xml:space="preserve">Sergey </w:t>
      </w:r>
      <w:proofErr w:type="spellStart"/>
      <w:r w:rsidRPr="00D328DD">
        <w:rPr>
          <w:rStyle w:val="Surname"/>
          <w14:ligatures w14:val="standard"/>
          <w:rPrChange w:id="2277" w:author="jkwang" w:date="2019-05-16T11:26:00Z">
            <w:rPr>
              <w:rFonts w:ascii="Times New Roman" w:eastAsiaTheme="minorEastAsia" w:hAnsi="Times New Roman" w:cs="Times New Roman"/>
              <w:sz w:val="16"/>
              <w:szCs w:val="16"/>
              <w:lang w:eastAsia="zh-CN"/>
            </w:rPr>
          </w:rPrChange>
        </w:rPr>
        <w:t>Ioffe</w:t>
      </w:r>
      <w:proofErr w:type="spellEnd"/>
      <w:r w:rsidR="000418B6" w:rsidRPr="00D328DD">
        <w:rPr>
          <w:rStyle w:val="Surname"/>
          <w14:ligatures w14:val="standard"/>
          <w:rPrChange w:id="2278" w:author="jkwang" w:date="2019-05-16T11:26:00Z">
            <w:rPr>
              <w:rFonts w:ascii="Times New Roman" w:eastAsiaTheme="minorEastAsia" w:hAnsi="Times New Roman" w:cs="Times New Roman"/>
              <w:sz w:val="16"/>
              <w:szCs w:val="16"/>
              <w:lang w:eastAsia="zh-CN"/>
            </w:rPr>
          </w:rPrChange>
        </w:rPr>
        <w:t xml:space="preserve">, Christian </w:t>
      </w:r>
      <w:proofErr w:type="spellStart"/>
      <w:r w:rsidR="000418B6" w:rsidRPr="00D328DD">
        <w:rPr>
          <w:rStyle w:val="Surname"/>
          <w14:ligatures w14:val="standard"/>
          <w:rPrChange w:id="2279" w:author="jkwang" w:date="2019-05-16T11:26:00Z">
            <w:rPr>
              <w:rFonts w:ascii="Times New Roman" w:eastAsiaTheme="minorEastAsia" w:hAnsi="Times New Roman" w:cs="Times New Roman"/>
              <w:sz w:val="16"/>
              <w:szCs w:val="16"/>
              <w:lang w:eastAsia="zh-CN"/>
            </w:rPr>
          </w:rPrChange>
        </w:rPr>
        <w:t>Szegedy</w:t>
      </w:r>
      <w:proofErr w:type="spellEnd"/>
      <w:del w:id="2280" w:author="jkwang" w:date="2019-05-16T13:55:00Z">
        <w:r w:rsidR="000418B6" w:rsidRPr="00D328DD" w:rsidDel="00941850">
          <w:rPr>
            <w:rStyle w:val="Surname"/>
            <w14:ligatures w14:val="standard"/>
            <w:rPrChange w:id="2281" w:author="jkwang" w:date="2019-05-16T11:26:00Z">
              <w:rPr>
                <w:rFonts w:ascii="Times New Roman" w:eastAsiaTheme="minorEastAsia" w:hAnsi="Times New Roman" w:cs="Times New Roman"/>
                <w:sz w:val="16"/>
                <w:szCs w:val="16"/>
                <w:lang w:eastAsia="zh-CN"/>
              </w:rPr>
            </w:rPrChange>
          </w:rPr>
          <w:delText>, “</w:delText>
        </w:r>
      </w:del>
      <w:ins w:id="2282" w:author="jkwang" w:date="2019-05-16T13:55:00Z">
        <w:r w:rsidR="00941850">
          <w:rPr>
            <w:rStyle w:val="Surname"/>
            <w14:ligatures w14:val="standard"/>
          </w:rPr>
          <w:t xml:space="preserve">. </w:t>
        </w:r>
      </w:ins>
      <w:r w:rsidR="000418B6" w:rsidRPr="00D328DD">
        <w:rPr>
          <w:rStyle w:val="Surname"/>
          <w14:ligatures w14:val="standard"/>
          <w:rPrChange w:id="2283" w:author="jkwang" w:date="2019-05-16T11:26:00Z">
            <w:rPr>
              <w:rFonts w:ascii="Times New Roman" w:eastAsiaTheme="minorEastAsia" w:hAnsi="Times New Roman" w:cs="Times New Roman"/>
              <w:sz w:val="16"/>
              <w:szCs w:val="16"/>
              <w:lang w:eastAsia="zh-CN"/>
            </w:rPr>
          </w:rPrChange>
        </w:rPr>
        <w:t>Batch No</w:t>
      </w:r>
      <w:r w:rsidR="0027767B" w:rsidRPr="00D328DD">
        <w:rPr>
          <w:rStyle w:val="Surname"/>
          <w14:ligatures w14:val="standard"/>
          <w:rPrChange w:id="2284" w:author="jkwang" w:date="2019-05-16T11:26:00Z">
            <w:rPr>
              <w:rFonts w:ascii="Times New Roman" w:eastAsiaTheme="minorEastAsia" w:hAnsi="Times New Roman" w:cs="Times New Roman"/>
              <w:sz w:val="16"/>
              <w:szCs w:val="16"/>
              <w:lang w:eastAsia="zh-CN"/>
            </w:rPr>
          </w:rPrChange>
        </w:rPr>
        <w:t>rmalization: Accelerating d</w:t>
      </w:r>
      <w:r w:rsidR="000418B6" w:rsidRPr="00D328DD">
        <w:rPr>
          <w:rStyle w:val="Surname"/>
          <w14:ligatures w14:val="standard"/>
          <w:rPrChange w:id="2285" w:author="jkwang" w:date="2019-05-16T11:26:00Z">
            <w:rPr>
              <w:rFonts w:ascii="Times New Roman" w:eastAsiaTheme="minorEastAsia" w:hAnsi="Times New Roman" w:cs="Times New Roman"/>
              <w:sz w:val="16"/>
              <w:szCs w:val="16"/>
              <w:lang w:eastAsia="zh-CN"/>
            </w:rPr>
          </w:rPrChange>
        </w:rPr>
        <w:t>eep n</w:t>
      </w:r>
      <w:r w:rsidR="0027767B" w:rsidRPr="00D328DD">
        <w:rPr>
          <w:rStyle w:val="Surname"/>
          <w14:ligatures w14:val="standard"/>
          <w:rPrChange w:id="2286" w:author="jkwang" w:date="2019-05-16T11:26:00Z">
            <w:rPr>
              <w:rFonts w:ascii="Times New Roman" w:eastAsiaTheme="minorEastAsia" w:hAnsi="Times New Roman" w:cs="Times New Roman"/>
              <w:sz w:val="16"/>
              <w:szCs w:val="16"/>
              <w:lang w:eastAsia="zh-CN"/>
            </w:rPr>
          </w:rPrChange>
        </w:rPr>
        <w:t>etwork t</w:t>
      </w:r>
      <w:r w:rsidR="000418B6" w:rsidRPr="00D328DD">
        <w:rPr>
          <w:rStyle w:val="Surname"/>
          <w14:ligatures w14:val="standard"/>
          <w:rPrChange w:id="2287" w:author="jkwang" w:date="2019-05-16T11:26:00Z">
            <w:rPr>
              <w:rFonts w:ascii="Times New Roman" w:eastAsiaTheme="minorEastAsia" w:hAnsi="Times New Roman" w:cs="Times New Roman"/>
              <w:sz w:val="16"/>
              <w:szCs w:val="16"/>
              <w:lang w:eastAsia="zh-CN"/>
            </w:rPr>
          </w:rPrChange>
        </w:rPr>
        <w:t xml:space="preserve">raining by </w:t>
      </w:r>
      <w:r w:rsidR="0027767B" w:rsidRPr="00D328DD">
        <w:rPr>
          <w:rStyle w:val="Surname"/>
          <w14:ligatures w14:val="standard"/>
          <w:rPrChange w:id="2288" w:author="jkwang" w:date="2019-05-16T11:26:00Z">
            <w:rPr>
              <w:rFonts w:ascii="Times New Roman" w:eastAsiaTheme="minorEastAsia" w:hAnsi="Times New Roman" w:cs="Times New Roman"/>
              <w:sz w:val="16"/>
              <w:szCs w:val="16"/>
              <w:lang w:eastAsia="zh-CN"/>
            </w:rPr>
          </w:rPrChange>
        </w:rPr>
        <w:t>reducing internal covariate s</w:t>
      </w:r>
      <w:r w:rsidR="000418B6" w:rsidRPr="00D328DD">
        <w:rPr>
          <w:rStyle w:val="Surname"/>
          <w14:ligatures w14:val="standard"/>
          <w:rPrChange w:id="2289" w:author="jkwang" w:date="2019-05-16T11:26:00Z">
            <w:rPr>
              <w:rFonts w:ascii="Times New Roman" w:eastAsiaTheme="minorEastAsia" w:hAnsi="Times New Roman" w:cs="Times New Roman"/>
              <w:sz w:val="16"/>
              <w:szCs w:val="16"/>
              <w:lang w:eastAsia="zh-CN"/>
            </w:rPr>
          </w:rPrChange>
        </w:rPr>
        <w:t>hift</w:t>
      </w:r>
      <w:ins w:id="2290" w:author="jkwang" w:date="2019-05-16T13:55:00Z">
        <w:r w:rsidR="00941850">
          <w:rPr>
            <w:rStyle w:val="Surname"/>
            <w14:ligatures w14:val="standard"/>
          </w:rPr>
          <w:t xml:space="preserve">. </w:t>
        </w:r>
      </w:ins>
      <w:del w:id="2291" w:author="jkwang" w:date="2019-05-16T13:55:00Z">
        <w:r w:rsidR="0027767B" w:rsidRPr="00D328DD" w:rsidDel="00941850">
          <w:rPr>
            <w:rStyle w:val="Surname"/>
            <w14:ligatures w14:val="standard"/>
            <w:rPrChange w:id="2292" w:author="jkwang" w:date="2019-05-16T11:26:00Z">
              <w:rPr>
                <w:rFonts w:ascii="Times New Roman" w:eastAsiaTheme="minorEastAsia" w:hAnsi="Times New Roman" w:cs="Times New Roman"/>
                <w:sz w:val="16"/>
                <w:szCs w:val="16"/>
                <w:lang w:eastAsia="zh-CN"/>
              </w:rPr>
            </w:rPrChange>
          </w:rPr>
          <w:delText xml:space="preserve">,” </w:delText>
        </w:r>
      </w:del>
      <w:proofErr w:type="spellStart"/>
      <w:r w:rsidRPr="00D328DD">
        <w:rPr>
          <w:rStyle w:val="Surname"/>
          <w14:ligatures w14:val="standard"/>
          <w:rPrChange w:id="2293" w:author="jkwang" w:date="2019-05-16T11:26:00Z">
            <w:rPr>
              <w:rFonts w:ascii="Times New Roman" w:eastAsiaTheme="minorEastAsia" w:hAnsi="Times New Roman" w:cs="Times New Roman"/>
              <w:sz w:val="16"/>
              <w:szCs w:val="16"/>
              <w:lang w:eastAsia="zh-CN"/>
            </w:rPr>
          </w:rPrChange>
        </w:rPr>
        <w:t>arXiv</w:t>
      </w:r>
      <w:proofErr w:type="spellEnd"/>
      <w:r w:rsidRPr="00D328DD">
        <w:rPr>
          <w:rStyle w:val="Surname"/>
          <w14:ligatures w14:val="standard"/>
          <w:rPrChange w:id="2294" w:author="jkwang" w:date="2019-05-16T11:26:00Z">
            <w:rPr>
              <w:rFonts w:ascii="Times New Roman" w:eastAsiaTheme="minorEastAsia" w:hAnsi="Times New Roman" w:cs="Times New Roman"/>
              <w:sz w:val="16"/>
              <w:szCs w:val="16"/>
              <w:lang w:eastAsia="zh-CN"/>
            </w:rPr>
          </w:rPrChange>
        </w:rPr>
        <w:t>:</w:t>
      </w:r>
      <w:ins w:id="2295" w:author="jkwang" w:date="2019-05-17T09:49:00Z">
        <w:r w:rsidR="00BE6AC5">
          <w:rPr>
            <w:rStyle w:val="Surname"/>
            <w14:ligatures w14:val="standard"/>
          </w:rPr>
          <w:t xml:space="preserve"> </w:t>
        </w:r>
      </w:ins>
      <w:del w:id="2296" w:author="jkwang" w:date="2019-05-17T09:47:00Z">
        <w:r w:rsidR="00521AD2" w:rsidRPr="00D328DD" w:rsidDel="00896DFD">
          <w:rPr>
            <w:rStyle w:val="Surname"/>
            <w14:ligatures w14:val="standard"/>
            <w:rPrChange w:id="2297" w:author="jkwang" w:date="2019-05-16T11:26:00Z">
              <w:rPr>
                <w:rFonts w:ascii="Times New Roman" w:eastAsiaTheme="minorEastAsia" w:hAnsi="Times New Roman" w:cs="Times New Roman"/>
                <w:sz w:val="16"/>
                <w:szCs w:val="16"/>
                <w:lang w:eastAsia="zh-CN"/>
              </w:rPr>
            </w:rPrChange>
          </w:rPr>
          <w:delText xml:space="preserve"> </w:delText>
        </w:r>
      </w:del>
      <w:r w:rsidRPr="00D328DD">
        <w:rPr>
          <w:rStyle w:val="Surname"/>
          <w14:ligatures w14:val="standard"/>
          <w:rPrChange w:id="2298" w:author="jkwang" w:date="2019-05-16T11:26:00Z">
            <w:rPr>
              <w:rFonts w:ascii="Times New Roman" w:eastAsiaTheme="minorEastAsia" w:hAnsi="Times New Roman" w:cs="Times New Roman"/>
              <w:sz w:val="16"/>
              <w:szCs w:val="16"/>
              <w:lang w:eastAsia="zh-CN"/>
            </w:rPr>
          </w:rPrChange>
        </w:rPr>
        <w:t>1502.03167v3</w:t>
      </w:r>
      <w:r w:rsidR="0027767B" w:rsidRPr="00D328DD">
        <w:rPr>
          <w:rStyle w:val="Surname"/>
          <w14:ligatures w14:val="standard"/>
          <w:rPrChange w:id="2299" w:author="jkwang" w:date="2019-05-16T11:26:00Z">
            <w:rPr>
              <w:rFonts w:ascii="Times New Roman" w:eastAsiaTheme="minorEastAsia" w:hAnsi="Times New Roman" w:cs="Times New Roman"/>
              <w:sz w:val="16"/>
              <w:szCs w:val="16"/>
              <w:lang w:eastAsia="zh-CN"/>
            </w:rPr>
          </w:rPrChange>
        </w:rPr>
        <w:t>, 2015.</w:t>
      </w:r>
    </w:p>
    <w:p w14:paraId="36832112" w14:textId="48554749" w:rsidR="004016D5" w:rsidRPr="00403DA6" w:rsidRDefault="000B52E3">
      <w:pPr>
        <w:pStyle w:val="Bibentry"/>
        <w:numPr>
          <w:ilvl w:val="0"/>
          <w:numId w:val="1"/>
        </w:numPr>
        <w:tabs>
          <w:tab w:val="clear" w:pos="360"/>
        </w:tabs>
        <w:ind w:left="300" w:hanging="300"/>
        <w:rPr>
          <w:ins w:id="2300" w:author="jkwang" w:date="2019-05-16T11:48:00Z"/>
          <w14:ligatures w14:val="standard"/>
        </w:rPr>
        <w:pPrChange w:id="2301" w:author="jkwang" w:date="2019-05-16T13:55:00Z">
          <w:pPr>
            <w:pStyle w:val="Bibentry"/>
            <w:numPr>
              <w:numId w:val="1"/>
            </w:numPr>
            <w:tabs>
              <w:tab w:val="num" w:pos="360"/>
            </w:tabs>
            <w:ind w:left="360" w:hanging="360"/>
          </w:pPr>
        </w:pPrChange>
      </w:pPr>
      <w:r w:rsidRPr="00D328DD">
        <w:rPr>
          <w:rStyle w:val="Surname"/>
          <w14:ligatures w14:val="standard"/>
          <w:rPrChange w:id="2302" w:author="jkwang" w:date="2019-05-16T11:26:00Z">
            <w:rPr>
              <w:rFonts w:ascii="Times New Roman" w:hAnsi="Times New Roman" w:cs="Times New Roman"/>
              <w:sz w:val="16"/>
              <w:szCs w:val="16"/>
            </w:rPr>
          </w:rPrChange>
        </w:rPr>
        <w:t xml:space="preserve">Sergey </w:t>
      </w:r>
      <w:proofErr w:type="spellStart"/>
      <w:r w:rsidRPr="00D328DD">
        <w:rPr>
          <w:rStyle w:val="Surname"/>
          <w14:ligatures w14:val="standard"/>
          <w:rPrChange w:id="2303" w:author="jkwang" w:date="2019-05-16T11:26:00Z">
            <w:rPr>
              <w:rFonts w:ascii="Times New Roman" w:hAnsi="Times New Roman" w:cs="Times New Roman"/>
              <w:sz w:val="16"/>
              <w:szCs w:val="16"/>
            </w:rPr>
          </w:rPrChange>
        </w:rPr>
        <w:t>Zagoruyko</w:t>
      </w:r>
      <w:proofErr w:type="spellEnd"/>
      <w:r w:rsidR="00691715" w:rsidRPr="00D328DD">
        <w:rPr>
          <w:rStyle w:val="Surname"/>
          <w14:ligatures w14:val="standard"/>
          <w:rPrChange w:id="2304" w:author="jkwang" w:date="2019-05-16T11:26:00Z">
            <w:rPr>
              <w:rFonts w:ascii="Times New Roman" w:hAnsi="Times New Roman" w:cs="Times New Roman"/>
              <w:sz w:val="16"/>
              <w:szCs w:val="16"/>
            </w:rPr>
          </w:rPrChange>
        </w:rPr>
        <w:t xml:space="preserve">, </w:t>
      </w:r>
      <w:r w:rsidRPr="00D328DD">
        <w:rPr>
          <w:rStyle w:val="Surname"/>
          <w14:ligatures w14:val="standard"/>
          <w:rPrChange w:id="2305" w:author="jkwang" w:date="2019-05-16T11:26:00Z">
            <w:rPr>
              <w:rFonts w:ascii="Times New Roman" w:hAnsi="Times New Roman" w:cs="Times New Roman"/>
              <w:sz w:val="16"/>
              <w:szCs w:val="16"/>
            </w:rPr>
          </w:rPrChange>
        </w:rPr>
        <w:t xml:space="preserve">Nikos </w:t>
      </w:r>
      <w:proofErr w:type="spellStart"/>
      <w:r w:rsidRPr="00D328DD">
        <w:rPr>
          <w:rStyle w:val="Surname"/>
          <w14:ligatures w14:val="standard"/>
          <w:rPrChange w:id="2306" w:author="jkwang" w:date="2019-05-16T11:26:00Z">
            <w:rPr>
              <w:rFonts w:ascii="Times New Roman" w:hAnsi="Times New Roman" w:cs="Times New Roman"/>
              <w:sz w:val="16"/>
              <w:szCs w:val="16"/>
            </w:rPr>
          </w:rPrChange>
        </w:rPr>
        <w:t>Komodakis</w:t>
      </w:r>
      <w:proofErr w:type="spellEnd"/>
      <w:del w:id="2307" w:author="jkwang" w:date="2019-05-16T13:55:00Z">
        <w:r w:rsidR="00691715" w:rsidRPr="00D328DD" w:rsidDel="00403DA6">
          <w:rPr>
            <w:rStyle w:val="Surname"/>
            <w14:ligatures w14:val="standard"/>
            <w:rPrChange w:id="2308" w:author="jkwang" w:date="2019-05-16T11:26:00Z">
              <w:rPr>
                <w:rFonts w:ascii="Times New Roman" w:hAnsi="Times New Roman" w:cs="Times New Roman"/>
                <w:sz w:val="16"/>
                <w:szCs w:val="16"/>
              </w:rPr>
            </w:rPrChange>
          </w:rPr>
          <w:delText xml:space="preserve">, </w:delText>
        </w:r>
        <w:r w:rsidR="00E86ED1" w:rsidRPr="00D328DD" w:rsidDel="00403DA6">
          <w:rPr>
            <w:rStyle w:val="Surname"/>
            <w14:ligatures w14:val="standard"/>
            <w:rPrChange w:id="2309" w:author="jkwang" w:date="2019-05-16T11:26:00Z">
              <w:rPr>
                <w:rFonts w:ascii="Times New Roman" w:hAnsi="Times New Roman" w:cs="Times New Roman"/>
                <w:sz w:val="16"/>
                <w:szCs w:val="16"/>
              </w:rPr>
            </w:rPrChange>
          </w:rPr>
          <w:delText>“</w:delText>
        </w:r>
      </w:del>
      <w:ins w:id="2310" w:author="jkwang" w:date="2019-05-16T13:55:00Z">
        <w:r w:rsidR="00403DA6">
          <w:rPr>
            <w:rStyle w:val="Surname"/>
            <w14:ligatures w14:val="standard"/>
          </w:rPr>
          <w:t xml:space="preserve">. </w:t>
        </w:r>
      </w:ins>
      <w:r w:rsidRPr="00D328DD">
        <w:rPr>
          <w:rStyle w:val="Surname"/>
          <w14:ligatures w14:val="standard"/>
          <w:rPrChange w:id="2311" w:author="jkwang" w:date="2019-05-16T11:26:00Z">
            <w:rPr>
              <w:rFonts w:ascii="Times New Roman" w:hAnsi="Times New Roman" w:cs="Times New Roman"/>
              <w:sz w:val="16"/>
              <w:szCs w:val="16"/>
            </w:rPr>
          </w:rPrChange>
        </w:rPr>
        <w:t>Learning to compare image patches via convolutional neural networks</w:t>
      </w:r>
      <w:del w:id="2312" w:author="jkwang" w:date="2019-05-16T13:55:00Z">
        <w:r w:rsidR="00691715" w:rsidRPr="00D328DD" w:rsidDel="00403DA6">
          <w:rPr>
            <w:rStyle w:val="Surname"/>
            <w14:ligatures w14:val="standard"/>
            <w:rPrChange w:id="2313" w:author="jkwang" w:date="2019-05-16T11:26:00Z">
              <w:rPr>
                <w:rFonts w:ascii="Times New Roman" w:hAnsi="Times New Roman" w:cs="Times New Roman"/>
                <w:sz w:val="16"/>
                <w:szCs w:val="16"/>
              </w:rPr>
            </w:rPrChange>
          </w:rPr>
          <w:delText>,</w:delText>
        </w:r>
        <w:r w:rsidR="00E86ED1" w:rsidRPr="00D328DD" w:rsidDel="00403DA6">
          <w:rPr>
            <w:rStyle w:val="Surname"/>
            <w14:ligatures w14:val="standard"/>
            <w:rPrChange w:id="2314" w:author="jkwang" w:date="2019-05-16T11:26:00Z">
              <w:rPr>
                <w:rFonts w:ascii="Times New Roman" w:hAnsi="Times New Roman" w:cs="Times New Roman"/>
                <w:sz w:val="16"/>
                <w:szCs w:val="16"/>
              </w:rPr>
            </w:rPrChange>
          </w:rPr>
          <w:delText>”</w:delText>
        </w:r>
        <w:r w:rsidR="00691715" w:rsidRPr="00D328DD" w:rsidDel="00403DA6">
          <w:rPr>
            <w:rStyle w:val="Surname"/>
            <w14:ligatures w14:val="standard"/>
            <w:rPrChange w:id="2315" w:author="jkwang" w:date="2019-05-16T11:26:00Z">
              <w:rPr>
                <w:rFonts w:ascii="Times New Roman" w:hAnsi="Times New Roman" w:cs="Times New Roman"/>
                <w:sz w:val="16"/>
                <w:szCs w:val="16"/>
              </w:rPr>
            </w:rPrChange>
          </w:rPr>
          <w:delText xml:space="preserve"> </w:delText>
        </w:r>
      </w:del>
      <w:ins w:id="2316" w:author="jkwang" w:date="2019-05-16T13:55:00Z">
        <w:r w:rsidR="00403DA6">
          <w:rPr>
            <w:rStyle w:val="Surname"/>
            <w14:ligatures w14:val="standard"/>
          </w:rPr>
          <w:t xml:space="preserve">. </w:t>
        </w:r>
      </w:ins>
      <w:r w:rsidR="00691715" w:rsidRPr="00D328DD">
        <w:rPr>
          <w:rStyle w:val="Surname"/>
          <w14:ligatures w14:val="standard"/>
          <w:rPrChange w:id="2317" w:author="jkwang" w:date="2019-05-16T11:26:00Z">
            <w:rPr>
              <w:rFonts w:ascii="Times New Roman" w:hAnsi="Times New Roman" w:cs="Times New Roman"/>
              <w:sz w:val="16"/>
              <w:szCs w:val="16"/>
            </w:rPr>
          </w:rPrChange>
        </w:rPr>
        <w:t>IEEE Conference on Computer Vision and Pattern Recognition,</w:t>
      </w:r>
      <w:r w:rsidR="00E86ED1" w:rsidRPr="00D328DD">
        <w:rPr>
          <w:rStyle w:val="Surname"/>
          <w14:ligatures w14:val="standard"/>
          <w:rPrChange w:id="2318" w:author="jkwang" w:date="2019-05-16T11:26:00Z">
            <w:rPr>
              <w:rFonts w:ascii="Times New Roman" w:hAnsi="Times New Roman" w:cs="Times New Roman"/>
              <w:sz w:val="16"/>
              <w:szCs w:val="16"/>
            </w:rPr>
          </w:rPrChange>
        </w:rPr>
        <w:t xml:space="preserve"> </w:t>
      </w:r>
      <w:commentRangeStart w:id="2319"/>
      <w:r w:rsidR="00E86ED1" w:rsidRPr="00D328DD">
        <w:rPr>
          <w:rStyle w:val="Surname"/>
          <w14:ligatures w14:val="standard"/>
          <w:rPrChange w:id="2320" w:author="jkwang" w:date="2019-05-16T11:26:00Z">
            <w:rPr>
              <w:rFonts w:ascii="Times New Roman" w:hAnsi="Times New Roman" w:cs="Times New Roman"/>
              <w:sz w:val="16"/>
              <w:szCs w:val="16"/>
            </w:rPr>
          </w:rPrChange>
        </w:rPr>
        <w:t>pp.</w:t>
      </w:r>
      <w:ins w:id="2321" w:author="jkwang" w:date="2019-05-17T09:49:00Z">
        <w:r w:rsidR="00BE6AC5">
          <w:rPr>
            <w:rStyle w:val="Surname"/>
            <w14:ligatures w14:val="standard"/>
          </w:rPr>
          <w:t xml:space="preserve"> </w:t>
        </w:r>
      </w:ins>
      <w:del w:id="2322" w:author="jkwang" w:date="2019-05-17T09:48:00Z">
        <w:r w:rsidR="00E86ED1" w:rsidRPr="00D328DD" w:rsidDel="00896DFD">
          <w:rPr>
            <w:rStyle w:val="Surname"/>
            <w14:ligatures w14:val="standard"/>
            <w:rPrChange w:id="2323" w:author="jkwang" w:date="2019-05-16T11:26:00Z">
              <w:rPr>
                <w:rFonts w:ascii="Times New Roman" w:hAnsi="Times New Roman" w:cs="Times New Roman"/>
                <w:sz w:val="16"/>
                <w:szCs w:val="16"/>
              </w:rPr>
            </w:rPrChange>
          </w:rPr>
          <w:delText xml:space="preserve"> </w:delText>
        </w:r>
      </w:del>
      <w:ins w:id="2324" w:author="建坤 王" w:date="2019-05-15T19:35:00Z">
        <w:r w:rsidR="002D2C7D" w:rsidRPr="00D328DD">
          <w:rPr>
            <w:rStyle w:val="Surname"/>
            <w14:ligatures w14:val="standard"/>
            <w:rPrChange w:id="2325" w:author="jkwang" w:date="2019-05-16T11:26:00Z">
              <w:rPr>
                <w:rFonts w:ascii="Times New Roman" w:hAnsi="Times New Roman" w:cs="Times New Roman"/>
                <w:sz w:val="16"/>
                <w:szCs w:val="16"/>
              </w:rPr>
            </w:rPrChange>
          </w:rPr>
          <w:t>4353-4361</w:t>
        </w:r>
      </w:ins>
      <w:ins w:id="2326" w:author="jkwang" w:date="2019-05-15T16:59:00Z">
        <w:del w:id="2327" w:author="建坤 王" w:date="2019-05-15T19:35:00Z">
          <w:r w:rsidR="00377BEC" w:rsidRPr="00D328DD" w:rsidDel="002D2C7D">
            <w:rPr>
              <w:rStyle w:val="Surname"/>
              <w14:ligatures w14:val="standard"/>
              <w:rPrChange w:id="2328" w:author="jkwang" w:date="2019-05-16T11:26:00Z">
                <w:rPr>
                  <w:rFonts w:ascii="Times New Roman" w:hAnsi="Times New Roman" w:cs="Times New Roman"/>
                  <w:sz w:val="16"/>
                  <w:szCs w:val="16"/>
                </w:rPr>
              </w:rPrChange>
            </w:rPr>
            <w:delText>1-2</w:delText>
          </w:r>
        </w:del>
      </w:ins>
      <w:r w:rsidR="00E86ED1" w:rsidRPr="00D328DD">
        <w:rPr>
          <w:rStyle w:val="Surname"/>
          <w14:ligatures w14:val="standard"/>
          <w:rPrChange w:id="2329" w:author="jkwang" w:date="2019-05-16T11:26:00Z">
            <w:rPr>
              <w:rFonts w:ascii="Times New Roman" w:hAnsi="Times New Roman" w:cs="Times New Roman"/>
              <w:sz w:val="16"/>
              <w:szCs w:val="16"/>
            </w:rPr>
          </w:rPrChange>
        </w:rPr>
        <w:t xml:space="preserve">, </w:t>
      </w:r>
      <w:commentRangeEnd w:id="2319"/>
      <w:r w:rsidR="00D65482" w:rsidRPr="00D328DD">
        <w:rPr>
          <w:rStyle w:val="Surname"/>
          <w14:ligatures w14:val="standard"/>
          <w:rPrChange w:id="2330" w:author="jkwang" w:date="2019-05-16T11:26:00Z">
            <w:rPr>
              <w:rStyle w:val="af1"/>
            </w:rPr>
          </w:rPrChange>
        </w:rPr>
        <w:commentReference w:id="2319"/>
      </w:r>
      <w:r w:rsidR="00E86ED1" w:rsidRPr="00D328DD">
        <w:rPr>
          <w:rStyle w:val="Surname"/>
          <w14:ligatures w14:val="standard"/>
          <w:rPrChange w:id="2331" w:author="jkwang" w:date="2019-05-16T11:26:00Z">
            <w:rPr>
              <w:rFonts w:ascii="Times New Roman" w:hAnsi="Times New Roman" w:cs="Times New Roman"/>
              <w:sz w:val="16"/>
              <w:szCs w:val="16"/>
            </w:rPr>
          </w:rPrChange>
        </w:rPr>
        <w:t>2015</w:t>
      </w:r>
      <w:ins w:id="2332" w:author="jkwang" w:date="2019-05-17T09:48:00Z">
        <w:r w:rsidR="00896DFD">
          <w:rPr>
            <w:rStyle w:val="Surname"/>
            <w14:ligatures w14:val="standard"/>
          </w:rPr>
          <w:t>.</w:t>
        </w:r>
      </w:ins>
    </w:p>
    <w:p w14:paraId="1A9213BD" w14:textId="0D611E24" w:rsidR="00000000" w:rsidRDefault="00E86ED1">
      <w:pPr>
        <w:pStyle w:val="Bibentry"/>
        <w:rPr>
          <w:ins w:id="2333" w:author="建坤 王" w:date="2019-05-15T19:42:00Z"/>
          <w:rStyle w:val="Surname"/>
          <w14:ligatures w14:val="standard"/>
          <w:rPrChange w:id="2334" w:author="jkwang" w:date="2019-05-16T11:26:00Z">
            <w:rPr>
              <w:ins w:id="2335" w:author="建坤 王" w:date="2019-05-15T19:42:00Z"/>
              <w:rFonts w:ascii="Times New Roman" w:eastAsiaTheme="minorEastAsia" w:hAnsi="Times New Roman" w:cs="Times New Roman"/>
              <w:sz w:val="16"/>
              <w:szCs w:val="16"/>
              <w:lang w:val="en-US" w:eastAsia="zh-CN"/>
            </w:rPr>
          </w:rPrChange>
        </w:rPr>
        <w:sectPr w:rsidR="00000000" w:rsidSect="00722F4C">
          <w:type w:val="continuous"/>
          <w:pgSz w:w="12240" w:h="15840" w:code="1"/>
          <w:pgMar w:top="1503" w:right="1077" w:bottom="1599" w:left="1077" w:header="720" w:footer="720" w:gutter="0"/>
          <w:cols w:num="2" w:space="534"/>
          <w:sectPrChange w:id="2336" w:author="jkwang" w:date="2019-05-16T09:08:00Z">
            <w:sectPr w:rsidR="00000000" w:rsidSect="00722F4C">
              <w:pgMar w:top="1503" w:right="1077" w:bottom="1599" w:left="1077" w:header="720" w:footer="720" w:gutter="0"/>
              <w:cols w:space="360"/>
            </w:sectPr>
          </w:sectPrChange>
        </w:sectPr>
        <w:pPrChange w:id="2337" w:author="jkwang" w:date="2019-05-16T11:48:00Z">
          <w:pPr>
            <w:numPr>
              <w:numId w:val="1"/>
            </w:numPr>
            <w:tabs>
              <w:tab w:val="num" w:pos="360"/>
            </w:tabs>
            <w:snapToGrid w:val="0"/>
            <w:ind w:left="284" w:hanging="284"/>
            <w:jc w:val="both"/>
          </w:pPr>
        </w:pPrChange>
      </w:pPr>
      <w:del w:id="2338" w:author="建坤 王" w:date="2019-05-15T19:42:00Z">
        <w:r w:rsidRPr="00D328DD" w:rsidDel="006E04B5">
          <w:rPr>
            <w:rStyle w:val="Surname"/>
            <w14:ligatures w14:val="standard"/>
            <w:rPrChange w:id="2339" w:author="jkwang" w:date="2019-05-16T11:26:00Z">
              <w:rPr>
                <w:rFonts w:ascii="Times New Roman" w:hAnsi="Times New Roman" w:cs="Times New Roman"/>
                <w:sz w:val="16"/>
                <w:szCs w:val="16"/>
              </w:rPr>
            </w:rPrChange>
          </w:rPr>
          <w:delText>.</w:delText>
        </w:r>
        <w:r w:rsidR="00143F0F" w:rsidRPr="00D328DD" w:rsidDel="006E04B5">
          <w:rPr>
            <w:rStyle w:val="Surname"/>
            <w14:ligatures w14:val="standard"/>
            <w:rPrChange w:id="2340" w:author="jkwang" w:date="2019-05-16T11:26:00Z">
              <w:rPr>
                <w:rFonts w:ascii="Times New Roman" w:eastAsiaTheme="minorEastAsia" w:hAnsi="Times New Roman" w:cs="Times New Roman"/>
                <w:sz w:val="16"/>
                <w:szCs w:val="16"/>
                <w:lang w:eastAsia="zh-CN"/>
              </w:rPr>
            </w:rPrChange>
          </w:rPr>
          <w:delText xml:space="preserve"> </w:delText>
        </w:r>
      </w:del>
      <w:ins w:id="2341" w:author="建坤 王" w:date="2019-05-15T19:42:00Z">
        <w:del w:id="2342" w:author="jkwang" w:date="2019-05-16T10:55:00Z">
          <w:r w:rsidR="006E04B5" w:rsidRPr="00D328DD" w:rsidDel="00FE36A2">
            <w:rPr>
              <w:rStyle w:val="Surname"/>
              <w14:ligatures w14:val="standard"/>
              <w:rPrChange w:id="2343" w:author="jkwang" w:date="2019-05-16T11:26:00Z">
                <w:rPr>
                  <w:rFonts w:ascii="Times New Roman" w:eastAsiaTheme="minorEastAsia" w:hAnsi="Times New Roman" w:cs="Times New Roman"/>
                  <w:sz w:val="16"/>
                  <w:szCs w:val="16"/>
                  <w:lang w:eastAsia="zh-CN"/>
                </w:rPr>
              </w:rPrChange>
            </w:rPr>
            <w:delText>.</w:delText>
          </w:r>
        </w:del>
      </w:ins>
    </w:p>
    <w:p w14:paraId="3E1338E4" w14:textId="1541DB98" w:rsidR="006E04B5" w:rsidRPr="00FE36A2" w:rsidRDefault="006E04B5">
      <w:pPr>
        <w:snapToGrid w:val="0"/>
        <w:jc w:val="both"/>
        <w:rPr>
          <w:rFonts w:ascii="Times New Roman" w:hAnsi="Times New Roman" w:cs="Times New Roman"/>
          <w:sz w:val="16"/>
          <w:szCs w:val="16"/>
          <w:lang w:val="en-US"/>
        </w:rPr>
        <w:pPrChange w:id="2344" w:author="建坤 王" w:date="2019-05-15T19:42:00Z">
          <w:pPr>
            <w:numPr>
              <w:numId w:val="1"/>
            </w:numPr>
            <w:tabs>
              <w:tab w:val="num" w:pos="360"/>
            </w:tabs>
            <w:snapToGrid w:val="0"/>
            <w:ind w:left="284" w:hanging="284"/>
            <w:jc w:val="both"/>
          </w:pPr>
        </w:pPrChange>
      </w:pPr>
    </w:p>
    <w:sectPr w:rsidR="006E04B5" w:rsidRPr="00FE36A2" w:rsidSect="00222592">
      <w:type w:val="continuous"/>
      <w:pgSz w:w="12240" w:h="15840" w:code="1"/>
      <w:pgMar w:top="1503" w:right="1077" w:bottom="1599" w:left="1077" w:header="720" w:footer="720" w:gutter="0"/>
      <w:cols w:num="2" w:space="360"/>
      <w:sectPrChange w:id="2345" w:author="jkwang" w:date="2019-05-15T17:14:00Z">
        <w:sectPr w:rsidR="006E04B5" w:rsidRPr="00FE36A2" w:rsidSect="00222592">
          <w:pgMar w:top="1080" w:right="900" w:bottom="1440" w:left="90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5" w:author="Martyn Hills" w:date="2019-05-10T20:46:00Z" w:initials="MH">
    <w:p w14:paraId="1827F387" w14:textId="33430851" w:rsidR="00043770" w:rsidRDefault="00043770">
      <w:pPr>
        <w:pStyle w:val="af2"/>
      </w:pPr>
      <w:r>
        <w:rPr>
          <w:rStyle w:val="af1"/>
        </w:rPr>
        <w:annotationRef/>
      </w:r>
      <w:r>
        <w:rPr>
          <w:noProof/>
        </w:rPr>
        <w:t>Details need to be provided in the References.</w:t>
      </w:r>
    </w:p>
  </w:comment>
  <w:comment w:id="2168" w:author="Martyn Hills" w:date="2019-05-10T20:45:00Z" w:initials="MH">
    <w:p w14:paraId="7D83D2AD" w14:textId="5E9D397F" w:rsidR="00043770" w:rsidRDefault="00043770">
      <w:pPr>
        <w:pStyle w:val="af2"/>
      </w:pPr>
      <w:r>
        <w:rPr>
          <w:rStyle w:val="af1"/>
        </w:rPr>
        <w:annotationRef/>
      </w:r>
      <w:r>
        <w:rPr>
          <w:noProof/>
        </w:rPr>
        <w:t>This needs to be completed.</w:t>
      </w:r>
    </w:p>
  </w:comment>
  <w:comment w:id="2319" w:author="Martyn Hills" w:date="2019-05-10T18:47:00Z" w:initials="MH">
    <w:p w14:paraId="0D73F4DB" w14:textId="77777777" w:rsidR="00043770" w:rsidRDefault="00043770">
      <w:pPr>
        <w:pStyle w:val="af2"/>
      </w:pPr>
      <w:r>
        <w:rPr>
          <w:rStyle w:val="af1"/>
        </w:rPr>
        <w:annotationRef/>
      </w:r>
      <w:r>
        <w:rPr>
          <w:noProof/>
        </w:rPr>
        <w:t xml:space="preserve">You need to insert the page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0903C" w14:textId="77777777" w:rsidR="00260880" w:rsidRDefault="00260880">
      <w:r>
        <w:separator/>
      </w:r>
    </w:p>
  </w:endnote>
  <w:endnote w:type="continuationSeparator" w:id="0">
    <w:p w14:paraId="666D2780" w14:textId="77777777" w:rsidR="00260880" w:rsidRDefault="0026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B34B6" w14:textId="77777777" w:rsidR="00260880" w:rsidRDefault="00260880">
      <w:r>
        <w:separator/>
      </w:r>
    </w:p>
  </w:footnote>
  <w:footnote w:type="continuationSeparator" w:id="0">
    <w:p w14:paraId="778D915F" w14:textId="77777777" w:rsidR="00260880" w:rsidRDefault="00260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15:restartNumberingAfterBreak="0">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建坤 王">
    <w15:presenceInfo w15:providerId="Windows Live" w15:userId="ab010e32cdf961a5"/>
  </w15:person>
  <w15:person w15:author="jkwang">
    <w15:presenceInfo w15:providerId="AD" w15:userId="S-1-5-21-526095006-1361995329-208084219-16601"/>
  </w15:person>
  <w15:person w15:author="Martyn Hills">
    <w15:presenceInfo w15:providerId="Windows Live" w15:userId="914a9df290ae0504"/>
  </w15:person>
  <w15:person w15:author="Hu">
    <w15:presenceInfo w15:providerId="None" w15:userId="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342F"/>
    <w:rsid w:val="000044B1"/>
    <w:rsid w:val="0001399C"/>
    <w:rsid w:val="000150FF"/>
    <w:rsid w:val="0001766C"/>
    <w:rsid w:val="000231F4"/>
    <w:rsid w:val="000250C5"/>
    <w:rsid w:val="00026C34"/>
    <w:rsid w:val="00036497"/>
    <w:rsid w:val="0004045F"/>
    <w:rsid w:val="0004054C"/>
    <w:rsid w:val="00040A9C"/>
    <w:rsid w:val="000418B6"/>
    <w:rsid w:val="00043770"/>
    <w:rsid w:val="00052B62"/>
    <w:rsid w:val="00052B6B"/>
    <w:rsid w:val="00052D63"/>
    <w:rsid w:val="00056A97"/>
    <w:rsid w:val="0005719E"/>
    <w:rsid w:val="000576A8"/>
    <w:rsid w:val="00060D2A"/>
    <w:rsid w:val="00061E10"/>
    <w:rsid w:val="00067241"/>
    <w:rsid w:val="00070623"/>
    <w:rsid w:val="00070F66"/>
    <w:rsid w:val="00075059"/>
    <w:rsid w:val="00075AE6"/>
    <w:rsid w:val="000775B7"/>
    <w:rsid w:val="00085890"/>
    <w:rsid w:val="00091F89"/>
    <w:rsid w:val="000957C8"/>
    <w:rsid w:val="000A1A55"/>
    <w:rsid w:val="000A2504"/>
    <w:rsid w:val="000A279A"/>
    <w:rsid w:val="000A6FD0"/>
    <w:rsid w:val="000B2FE5"/>
    <w:rsid w:val="000B3D72"/>
    <w:rsid w:val="000B52E3"/>
    <w:rsid w:val="000B6A8E"/>
    <w:rsid w:val="000C0B1C"/>
    <w:rsid w:val="000C2E84"/>
    <w:rsid w:val="000C54BF"/>
    <w:rsid w:val="000C5993"/>
    <w:rsid w:val="000D10A1"/>
    <w:rsid w:val="000D73EB"/>
    <w:rsid w:val="000E0524"/>
    <w:rsid w:val="000E1B33"/>
    <w:rsid w:val="000E2907"/>
    <w:rsid w:val="000E49AA"/>
    <w:rsid w:val="000E600C"/>
    <w:rsid w:val="000E65D4"/>
    <w:rsid w:val="000F0758"/>
    <w:rsid w:val="00100085"/>
    <w:rsid w:val="00110C1C"/>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534E"/>
    <w:rsid w:val="00186EF6"/>
    <w:rsid w:val="00192492"/>
    <w:rsid w:val="00194139"/>
    <w:rsid w:val="0019700B"/>
    <w:rsid w:val="001A29B5"/>
    <w:rsid w:val="001A5252"/>
    <w:rsid w:val="001C2B6D"/>
    <w:rsid w:val="001C454C"/>
    <w:rsid w:val="001C71A5"/>
    <w:rsid w:val="001D396A"/>
    <w:rsid w:val="001D4772"/>
    <w:rsid w:val="001E3635"/>
    <w:rsid w:val="001E46FD"/>
    <w:rsid w:val="001E52E3"/>
    <w:rsid w:val="001E58D3"/>
    <w:rsid w:val="001F39DE"/>
    <w:rsid w:val="001F5341"/>
    <w:rsid w:val="001F7266"/>
    <w:rsid w:val="002026FE"/>
    <w:rsid w:val="002058BC"/>
    <w:rsid w:val="00211120"/>
    <w:rsid w:val="0021367D"/>
    <w:rsid w:val="002148BA"/>
    <w:rsid w:val="002205B5"/>
    <w:rsid w:val="00222592"/>
    <w:rsid w:val="0022481D"/>
    <w:rsid w:val="00234435"/>
    <w:rsid w:val="002377E7"/>
    <w:rsid w:val="00244548"/>
    <w:rsid w:val="00244EE0"/>
    <w:rsid w:val="00260880"/>
    <w:rsid w:val="00260E28"/>
    <w:rsid w:val="00276F7D"/>
    <w:rsid w:val="00276FB5"/>
    <w:rsid w:val="0027767B"/>
    <w:rsid w:val="00280CCD"/>
    <w:rsid w:val="0028124A"/>
    <w:rsid w:val="002907FB"/>
    <w:rsid w:val="00294462"/>
    <w:rsid w:val="002A015B"/>
    <w:rsid w:val="002A1EB4"/>
    <w:rsid w:val="002B0DE8"/>
    <w:rsid w:val="002B2ED5"/>
    <w:rsid w:val="002B3DCD"/>
    <w:rsid w:val="002C0282"/>
    <w:rsid w:val="002C0C37"/>
    <w:rsid w:val="002C0CE8"/>
    <w:rsid w:val="002C3B80"/>
    <w:rsid w:val="002D2C7D"/>
    <w:rsid w:val="002D2EBC"/>
    <w:rsid w:val="002D4898"/>
    <w:rsid w:val="002D64A5"/>
    <w:rsid w:val="002E3296"/>
    <w:rsid w:val="002E6575"/>
    <w:rsid w:val="002E7AAF"/>
    <w:rsid w:val="00302730"/>
    <w:rsid w:val="00307AFE"/>
    <w:rsid w:val="0031491F"/>
    <w:rsid w:val="00317F24"/>
    <w:rsid w:val="0032118E"/>
    <w:rsid w:val="00327985"/>
    <w:rsid w:val="00330B6C"/>
    <w:rsid w:val="0034181C"/>
    <w:rsid w:val="00351E1E"/>
    <w:rsid w:val="00352487"/>
    <w:rsid w:val="003609A5"/>
    <w:rsid w:val="00363437"/>
    <w:rsid w:val="00364B20"/>
    <w:rsid w:val="00365C56"/>
    <w:rsid w:val="00374624"/>
    <w:rsid w:val="00377BEC"/>
    <w:rsid w:val="003853AA"/>
    <w:rsid w:val="00387F11"/>
    <w:rsid w:val="0039697B"/>
    <w:rsid w:val="003A3337"/>
    <w:rsid w:val="003A3D96"/>
    <w:rsid w:val="003B37A7"/>
    <w:rsid w:val="003B4128"/>
    <w:rsid w:val="003B7CC4"/>
    <w:rsid w:val="003C200B"/>
    <w:rsid w:val="003C3F16"/>
    <w:rsid w:val="003C4CA9"/>
    <w:rsid w:val="003C659B"/>
    <w:rsid w:val="003D3924"/>
    <w:rsid w:val="003D47AE"/>
    <w:rsid w:val="003D692B"/>
    <w:rsid w:val="004016D5"/>
    <w:rsid w:val="004021CC"/>
    <w:rsid w:val="00403DA6"/>
    <w:rsid w:val="00411A52"/>
    <w:rsid w:val="00416089"/>
    <w:rsid w:val="004200AA"/>
    <w:rsid w:val="00422EDD"/>
    <w:rsid w:val="00423381"/>
    <w:rsid w:val="00424E1D"/>
    <w:rsid w:val="0042649A"/>
    <w:rsid w:val="0042662C"/>
    <w:rsid w:val="00430BDF"/>
    <w:rsid w:val="00430CAD"/>
    <w:rsid w:val="00430E31"/>
    <w:rsid w:val="004347A7"/>
    <w:rsid w:val="004405D2"/>
    <w:rsid w:val="0044461E"/>
    <w:rsid w:val="00444841"/>
    <w:rsid w:val="00451D57"/>
    <w:rsid w:val="00454943"/>
    <w:rsid w:val="004549AD"/>
    <w:rsid w:val="00455891"/>
    <w:rsid w:val="004569BA"/>
    <w:rsid w:val="004574A0"/>
    <w:rsid w:val="004578B8"/>
    <w:rsid w:val="00460A46"/>
    <w:rsid w:val="00463C9A"/>
    <w:rsid w:val="00477741"/>
    <w:rsid w:val="00481E90"/>
    <w:rsid w:val="00486CFF"/>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E49BD"/>
    <w:rsid w:val="004F5FC6"/>
    <w:rsid w:val="004F6B36"/>
    <w:rsid w:val="004F7A92"/>
    <w:rsid w:val="00505E10"/>
    <w:rsid w:val="005061C5"/>
    <w:rsid w:val="005200E2"/>
    <w:rsid w:val="00521AD2"/>
    <w:rsid w:val="00521E15"/>
    <w:rsid w:val="0052229B"/>
    <w:rsid w:val="00524AFE"/>
    <w:rsid w:val="005257E9"/>
    <w:rsid w:val="005259B7"/>
    <w:rsid w:val="005308B9"/>
    <w:rsid w:val="005369ED"/>
    <w:rsid w:val="005374EB"/>
    <w:rsid w:val="0054096D"/>
    <w:rsid w:val="00543F6B"/>
    <w:rsid w:val="0054709B"/>
    <w:rsid w:val="005506DE"/>
    <w:rsid w:val="005565D1"/>
    <w:rsid w:val="00560DC3"/>
    <w:rsid w:val="005667A1"/>
    <w:rsid w:val="00570F0E"/>
    <w:rsid w:val="0057304C"/>
    <w:rsid w:val="00575C76"/>
    <w:rsid w:val="0058099C"/>
    <w:rsid w:val="0058353C"/>
    <w:rsid w:val="0059047A"/>
    <w:rsid w:val="00593C33"/>
    <w:rsid w:val="00597898"/>
    <w:rsid w:val="005C70BC"/>
    <w:rsid w:val="005D0C64"/>
    <w:rsid w:val="005E2A01"/>
    <w:rsid w:val="005E3C7D"/>
    <w:rsid w:val="005E55C0"/>
    <w:rsid w:val="005E591C"/>
    <w:rsid w:val="005E68DE"/>
    <w:rsid w:val="005F0FA2"/>
    <w:rsid w:val="005F2F89"/>
    <w:rsid w:val="005F32D0"/>
    <w:rsid w:val="00604309"/>
    <w:rsid w:val="00605B13"/>
    <w:rsid w:val="00607D64"/>
    <w:rsid w:val="00620C88"/>
    <w:rsid w:val="00621D7F"/>
    <w:rsid w:val="006259A1"/>
    <w:rsid w:val="00625DBC"/>
    <w:rsid w:val="0063094D"/>
    <w:rsid w:val="00631294"/>
    <w:rsid w:val="00631448"/>
    <w:rsid w:val="00635CC7"/>
    <w:rsid w:val="0064252D"/>
    <w:rsid w:val="00642DA4"/>
    <w:rsid w:val="006435D2"/>
    <w:rsid w:val="00645341"/>
    <w:rsid w:val="00650732"/>
    <w:rsid w:val="00650910"/>
    <w:rsid w:val="0065205C"/>
    <w:rsid w:val="00654CC5"/>
    <w:rsid w:val="00655FD6"/>
    <w:rsid w:val="00656E2F"/>
    <w:rsid w:val="00662EF8"/>
    <w:rsid w:val="006630A7"/>
    <w:rsid w:val="006635DD"/>
    <w:rsid w:val="00666BE1"/>
    <w:rsid w:val="0066799B"/>
    <w:rsid w:val="0068195C"/>
    <w:rsid w:val="00684B87"/>
    <w:rsid w:val="00686046"/>
    <w:rsid w:val="00686B66"/>
    <w:rsid w:val="00690889"/>
    <w:rsid w:val="00691715"/>
    <w:rsid w:val="00691E3D"/>
    <w:rsid w:val="006930CF"/>
    <w:rsid w:val="006A4BF6"/>
    <w:rsid w:val="006A68D2"/>
    <w:rsid w:val="006B1814"/>
    <w:rsid w:val="006B4767"/>
    <w:rsid w:val="006B5229"/>
    <w:rsid w:val="006C44A3"/>
    <w:rsid w:val="006C7BFB"/>
    <w:rsid w:val="006D0873"/>
    <w:rsid w:val="006D46E8"/>
    <w:rsid w:val="006D789F"/>
    <w:rsid w:val="006E04B5"/>
    <w:rsid w:val="006E1C70"/>
    <w:rsid w:val="006F090E"/>
    <w:rsid w:val="006F2562"/>
    <w:rsid w:val="006F423F"/>
    <w:rsid w:val="006F5947"/>
    <w:rsid w:val="00715BD6"/>
    <w:rsid w:val="00720D39"/>
    <w:rsid w:val="007214F3"/>
    <w:rsid w:val="007218A3"/>
    <w:rsid w:val="00722F4C"/>
    <w:rsid w:val="007259FA"/>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A48"/>
    <w:rsid w:val="007D7FFC"/>
    <w:rsid w:val="00811900"/>
    <w:rsid w:val="0081735B"/>
    <w:rsid w:val="008212DC"/>
    <w:rsid w:val="008216C8"/>
    <w:rsid w:val="0082392E"/>
    <w:rsid w:val="008321C2"/>
    <w:rsid w:val="00833204"/>
    <w:rsid w:val="0083635B"/>
    <w:rsid w:val="0083694B"/>
    <w:rsid w:val="008412DA"/>
    <w:rsid w:val="00842FAD"/>
    <w:rsid w:val="00843F61"/>
    <w:rsid w:val="0084580C"/>
    <w:rsid w:val="008469EF"/>
    <w:rsid w:val="008522F2"/>
    <w:rsid w:val="00860EA7"/>
    <w:rsid w:val="0086205A"/>
    <w:rsid w:val="00863360"/>
    <w:rsid w:val="00864CDC"/>
    <w:rsid w:val="00872D71"/>
    <w:rsid w:val="008770DD"/>
    <w:rsid w:val="008776E0"/>
    <w:rsid w:val="00877F1C"/>
    <w:rsid w:val="008838F6"/>
    <w:rsid w:val="008912BD"/>
    <w:rsid w:val="00893FFD"/>
    <w:rsid w:val="008966C8"/>
    <w:rsid w:val="00896DFD"/>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1850"/>
    <w:rsid w:val="00942E04"/>
    <w:rsid w:val="009469AB"/>
    <w:rsid w:val="00946EFA"/>
    <w:rsid w:val="00947AA2"/>
    <w:rsid w:val="00954193"/>
    <w:rsid w:val="009569FA"/>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975F7"/>
    <w:rsid w:val="009A20BD"/>
    <w:rsid w:val="009A2E41"/>
    <w:rsid w:val="009A3013"/>
    <w:rsid w:val="009A326A"/>
    <w:rsid w:val="009B1522"/>
    <w:rsid w:val="009B325C"/>
    <w:rsid w:val="009B7D72"/>
    <w:rsid w:val="009C0E81"/>
    <w:rsid w:val="009C2955"/>
    <w:rsid w:val="009C4D7A"/>
    <w:rsid w:val="009D0B4D"/>
    <w:rsid w:val="009D5701"/>
    <w:rsid w:val="009E5EC2"/>
    <w:rsid w:val="009F02FF"/>
    <w:rsid w:val="009F7644"/>
    <w:rsid w:val="00A0061A"/>
    <w:rsid w:val="00A02250"/>
    <w:rsid w:val="00A066B9"/>
    <w:rsid w:val="00A06754"/>
    <w:rsid w:val="00A0771C"/>
    <w:rsid w:val="00A07A13"/>
    <w:rsid w:val="00A11DAB"/>
    <w:rsid w:val="00A2477F"/>
    <w:rsid w:val="00A25E42"/>
    <w:rsid w:val="00A33401"/>
    <w:rsid w:val="00A41563"/>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885"/>
    <w:rsid w:val="00A87B42"/>
    <w:rsid w:val="00A9279E"/>
    <w:rsid w:val="00A96BE0"/>
    <w:rsid w:val="00A97987"/>
    <w:rsid w:val="00AA2A05"/>
    <w:rsid w:val="00AA5605"/>
    <w:rsid w:val="00AB0F81"/>
    <w:rsid w:val="00AB705E"/>
    <w:rsid w:val="00AB7DAC"/>
    <w:rsid w:val="00AC0007"/>
    <w:rsid w:val="00AC3996"/>
    <w:rsid w:val="00AC5328"/>
    <w:rsid w:val="00AD2C81"/>
    <w:rsid w:val="00AD3811"/>
    <w:rsid w:val="00AD77BE"/>
    <w:rsid w:val="00AE6984"/>
    <w:rsid w:val="00AE77FD"/>
    <w:rsid w:val="00AF0D48"/>
    <w:rsid w:val="00AF3F86"/>
    <w:rsid w:val="00AF517A"/>
    <w:rsid w:val="00AF5D66"/>
    <w:rsid w:val="00AF6237"/>
    <w:rsid w:val="00AF652A"/>
    <w:rsid w:val="00B00F7E"/>
    <w:rsid w:val="00B014B2"/>
    <w:rsid w:val="00B01EDD"/>
    <w:rsid w:val="00B04B5A"/>
    <w:rsid w:val="00B122AA"/>
    <w:rsid w:val="00B1702A"/>
    <w:rsid w:val="00B226E8"/>
    <w:rsid w:val="00B257BD"/>
    <w:rsid w:val="00B25BF7"/>
    <w:rsid w:val="00B303D8"/>
    <w:rsid w:val="00B400A1"/>
    <w:rsid w:val="00B404DA"/>
    <w:rsid w:val="00B42640"/>
    <w:rsid w:val="00B42DA5"/>
    <w:rsid w:val="00B44679"/>
    <w:rsid w:val="00B446B0"/>
    <w:rsid w:val="00B543B5"/>
    <w:rsid w:val="00B625FE"/>
    <w:rsid w:val="00B742FD"/>
    <w:rsid w:val="00B75C0E"/>
    <w:rsid w:val="00B76ABA"/>
    <w:rsid w:val="00B86656"/>
    <w:rsid w:val="00B87348"/>
    <w:rsid w:val="00B873D7"/>
    <w:rsid w:val="00B91AE5"/>
    <w:rsid w:val="00B93D10"/>
    <w:rsid w:val="00B941C0"/>
    <w:rsid w:val="00BA4777"/>
    <w:rsid w:val="00BB03C7"/>
    <w:rsid w:val="00BB304E"/>
    <w:rsid w:val="00BB36EF"/>
    <w:rsid w:val="00BB3F02"/>
    <w:rsid w:val="00BB60B8"/>
    <w:rsid w:val="00BB6FCA"/>
    <w:rsid w:val="00BC050F"/>
    <w:rsid w:val="00BC3962"/>
    <w:rsid w:val="00BC44B5"/>
    <w:rsid w:val="00BD3358"/>
    <w:rsid w:val="00BD5D05"/>
    <w:rsid w:val="00BE23A6"/>
    <w:rsid w:val="00BE24DE"/>
    <w:rsid w:val="00BE3E4A"/>
    <w:rsid w:val="00BE5C96"/>
    <w:rsid w:val="00BE6AC5"/>
    <w:rsid w:val="00BE6C3A"/>
    <w:rsid w:val="00BF1E4B"/>
    <w:rsid w:val="00BF2B90"/>
    <w:rsid w:val="00BF56AE"/>
    <w:rsid w:val="00BF6403"/>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00DD"/>
    <w:rsid w:val="00C42A18"/>
    <w:rsid w:val="00C465D8"/>
    <w:rsid w:val="00C46700"/>
    <w:rsid w:val="00C5059F"/>
    <w:rsid w:val="00C549C2"/>
    <w:rsid w:val="00C62A67"/>
    <w:rsid w:val="00C66D17"/>
    <w:rsid w:val="00C66F9F"/>
    <w:rsid w:val="00C741EC"/>
    <w:rsid w:val="00C81F6B"/>
    <w:rsid w:val="00C90FAF"/>
    <w:rsid w:val="00C912CA"/>
    <w:rsid w:val="00C93EFA"/>
    <w:rsid w:val="00C952AF"/>
    <w:rsid w:val="00C956F8"/>
    <w:rsid w:val="00CA257B"/>
    <w:rsid w:val="00CA6FCA"/>
    <w:rsid w:val="00CB0D75"/>
    <w:rsid w:val="00CB2559"/>
    <w:rsid w:val="00CB6C06"/>
    <w:rsid w:val="00CB78A0"/>
    <w:rsid w:val="00CC01DF"/>
    <w:rsid w:val="00CC748F"/>
    <w:rsid w:val="00CD3509"/>
    <w:rsid w:val="00CD4DCE"/>
    <w:rsid w:val="00CD56E4"/>
    <w:rsid w:val="00CD5B0F"/>
    <w:rsid w:val="00CD5DEC"/>
    <w:rsid w:val="00CE1BBE"/>
    <w:rsid w:val="00CF2729"/>
    <w:rsid w:val="00D00076"/>
    <w:rsid w:val="00D06190"/>
    <w:rsid w:val="00D066D7"/>
    <w:rsid w:val="00D11162"/>
    <w:rsid w:val="00D11ADA"/>
    <w:rsid w:val="00D15BE4"/>
    <w:rsid w:val="00D15FCC"/>
    <w:rsid w:val="00D31EE8"/>
    <w:rsid w:val="00D328DD"/>
    <w:rsid w:val="00D3323A"/>
    <w:rsid w:val="00D34DCC"/>
    <w:rsid w:val="00D43302"/>
    <w:rsid w:val="00D52D2D"/>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155A5"/>
    <w:rsid w:val="00E17823"/>
    <w:rsid w:val="00E17865"/>
    <w:rsid w:val="00E2149C"/>
    <w:rsid w:val="00E21973"/>
    <w:rsid w:val="00E22B23"/>
    <w:rsid w:val="00E31A80"/>
    <w:rsid w:val="00E32138"/>
    <w:rsid w:val="00E32F84"/>
    <w:rsid w:val="00E34221"/>
    <w:rsid w:val="00E55613"/>
    <w:rsid w:val="00E55D3C"/>
    <w:rsid w:val="00E56C1E"/>
    <w:rsid w:val="00E57315"/>
    <w:rsid w:val="00E57E80"/>
    <w:rsid w:val="00E57FDF"/>
    <w:rsid w:val="00E66D63"/>
    <w:rsid w:val="00E67E2E"/>
    <w:rsid w:val="00E7133A"/>
    <w:rsid w:val="00E735E9"/>
    <w:rsid w:val="00E8193B"/>
    <w:rsid w:val="00E81F0E"/>
    <w:rsid w:val="00E8680F"/>
    <w:rsid w:val="00E86ED1"/>
    <w:rsid w:val="00E87930"/>
    <w:rsid w:val="00E914EC"/>
    <w:rsid w:val="00E92A38"/>
    <w:rsid w:val="00E937D2"/>
    <w:rsid w:val="00E93A90"/>
    <w:rsid w:val="00E96D6B"/>
    <w:rsid w:val="00E96E96"/>
    <w:rsid w:val="00EA3C3D"/>
    <w:rsid w:val="00EA71FE"/>
    <w:rsid w:val="00ED0838"/>
    <w:rsid w:val="00ED107A"/>
    <w:rsid w:val="00ED32B2"/>
    <w:rsid w:val="00EE1F67"/>
    <w:rsid w:val="00EE53AC"/>
    <w:rsid w:val="00EE72B4"/>
    <w:rsid w:val="00EF385E"/>
    <w:rsid w:val="00EF4E02"/>
    <w:rsid w:val="00EF53AF"/>
    <w:rsid w:val="00EF64C2"/>
    <w:rsid w:val="00F05D39"/>
    <w:rsid w:val="00F13008"/>
    <w:rsid w:val="00F132D7"/>
    <w:rsid w:val="00F157B2"/>
    <w:rsid w:val="00F176E2"/>
    <w:rsid w:val="00F21EAF"/>
    <w:rsid w:val="00F21F4C"/>
    <w:rsid w:val="00F22315"/>
    <w:rsid w:val="00F24275"/>
    <w:rsid w:val="00F25D58"/>
    <w:rsid w:val="00F3484C"/>
    <w:rsid w:val="00F35FD1"/>
    <w:rsid w:val="00F42A53"/>
    <w:rsid w:val="00F45649"/>
    <w:rsid w:val="00F45DE6"/>
    <w:rsid w:val="00F53511"/>
    <w:rsid w:val="00F575CA"/>
    <w:rsid w:val="00F63606"/>
    <w:rsid w:val="00F71875"/>
    <w:rsid w:val="00F71F7B"/>
    <w:rsid w:val="00F72AEE"/>
    <w:rsid w:val="00F908F6"/>
    <w:rsid w:val="00F90950"/>
    <w:rsid w:val="00F9117C"/>
    <w:rsid w:val="00F91AF6"/>
    <w:rsid w:val="00F92DCA"/>
    <w:rsid w:val="00F930F4"/>
    <w:rsid w:val="00FB0E4E"/>
    <w:rsid w:val="00FB16A7"/>
    <w:rsid w:val="00FB42B8"/>
    <w:rsid w:val="00FB4C31"/>
    <w:rsid w:val="00FB5BB9"/>
    <w:rsid w:val="00FD0FA7"/>
    <w:rsid w:val="00FD1D8A"/>
    <w:rsid w:val="00FD238F"/>
    <w:rsid w:val="00FD25E7"/>
    <w:rsid w:val="00FD2D21"/>
    <w:rsid w:val="00FD5083"/>
    <w:rsid w:val="00FD625D"/>
    <w:rsid w:val="00FE0A87"/>
    <w:rsid w:val="00FE2348"/>
    <w:rsid w:val="00FE36A2"/>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ab"/>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9B1522"/>
    <w:rPr>
      <w:rFonts w:ascii="Times" w:eastAsia="PMingLiU" w:hAnsi="Times" w:cs="Times"/>
      <w:sz w:val="18"/>
      <w:szCs w:val="18"/>
      <w:lang w:val="en-AU" w:eastAsia="zh-TW"/>
    </w:rPr>
  </w:style>
  <w:style w:type="paragraph" w:styleId="ac">
    <w:name w:val="footer"/>
    <w:basedOn w:val="a"/>
    <w:link w:val="ad"/>
    <w:uiPriority w:val="99"/>
    <w:unhideWhenUsed/>
    <w:rsid w:val="009B1522"/>
    <w:pPr>
      <w:tabs>
        <w:tab w:val="center" w:pos="4153"/>
        <w:tab w:val="right" w:pos="8306"/>
      </w:tabs>
      <w:snapToGrid w:val="0"/>
    </w:pPr>
    <w:rPr>
      <w:sz w:val="18"/>
      <w:szCs w:val="18"/>
    </w:rPr>
  </w:style>
  <w:style w:type="character" w:customStyle="1" w:styleId="ad">
    <w:name w:val="页脚 字符"/>
    <w:link w:val="ac"/>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8"/>
    <w:uiPriority w:val="39"/>
    <w:unhideWhenUsed/>
    <w:rsid w:val="006E1C7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表"/>
    <w:basedOn w:val="a"/>
    <w:link w:val="Char"/>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
    <w:name w:val="图表 Char"/>
    <w:basedOn w:val="a0"/>
    <w:link w:val="ae"/>
    <w:rsid w:val="006635DD"/>
    <w:rPr>
      <w:rFonts w:eastAsiaTheme="minorEastAsia"/>
      <w:noProof/>
      <w:sz w:val="16"/>
    </w:rPr>
  </w:style>
  <w:style w:type="paragraph" w:styleId="af">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200E2"/>
    <w:rPr>
      <w:color w:val="808080"/>
    </w:rPr>
  </w:style>
  <w:style w:type="character" w:styleId="af1">
    <w:name w:val="annotation reference"/>
    <w:basedOn w:val="a0"/>
    <w:uiPriority w:val="99"/>
    <w:semiHidden/>
    <w:unhideWhenUsed/>
    <w:rsid w:val="00D65482"/>
    <w:rPr>
      <w:sz w:val="16"/>
      <w:szCs w:val="16"/>
    </w:rPr>
  </w:style>
  <w:style w:type="paragraph" w:styleId="af2">
    <w:name w:val="annotation text"/>
    <w:basedOn w:val="a"/>
    <w:link w:val="af3"/>
    <w:uiPriority w:val="99"/>
    <w:semiHidden/>
    <w:unhideWhenUsed/>
    <w:rsid w:val="00D65482"/>
  </w:style>
  <w:style w:type="character" w:customStyle="1" w:styleId="af3">
    <w:name w:val="批注文字 字符"/>
    <w:basedOn w:val="a0"/>
    <w:link w:val="af2"/>
    <w:uiPriority w:val="99"/>
    <w:semiHidden/>
    <w:rsid w:val="00D65482"/>
    <w:rPr>
      <w:rFonts w:ascii="Times" w:eastAsia="PMingLiU" w:hAnsi="Times" w:cs="Times"/>
      <w:lang w:val="en-AU" w:eastAsia="zh-TW"/>
    </w:rPr>
  </w:style>
  <w:style w:type="paragraph" w:styleId="af4">
    <w:name w:val="annotation subject"/>
    <w:basedOn w:val="af2"/>
    <w:next w:val="af2"/>
    <w:link w:val="af5"/>
    <w:uiPriority w:val="99"/>
    <w:semiHidden/>
    <w:unhideWhenUsed/>
    <w:rsid w:val="00D65482"/>
    <w:rPr>
      <w:b/>
      <w:bCs/>
    </w:rPr>
  </w:style>
  <w:style w:type="character" w:customStyle="1" w:styleId="af5">
    <w:name w:val="批注主题 字符"/>
    <w:basedOn w:val="af3"/>
    <w:link w:val="af4"/>
    <w:uiPriority w:val="99"/>
    <w:semiHidden/>
    <w:rsid w:val="00D65482"/>
    <w:rPr>
      <w:rFonts w:ascii="Times" w:eastAsia="PMingLiU" w:hAnsi="Times" w:cs="Times"/>
      <w:b/>
      <w:bCs/>
      <w:lang w:val="en-AU" w:eastAsia="zh-TW"/>
    </w:rPr>
  </w:style>
  <w:style w:type="paragraph" w:styleId="af6">
    <w:name w:val="Revision"/>
    <w:hidden/>
    <w:uiPriority w:val="99"/>
    <w:semiHidden/>
    <w:rsid w:val="00D65482"/>
    <w:rPr>
      <w:rFonts w:ascii="Times" w:eastAsia="PMingLiU" w:hAnsi="Times" w:cs="Times"/>
      <w:lang w:val="en-AU" w:eastAsia="zh-TW"/>
    </w:rPr>
  </w:style>
  <w:style w:type="paragraph" w:customStyle="1" w:styleId="Titledocument">
    <w:name w:val="Title_document"/>
    <w:autoRedefine/>
    <w:qFormat/>
    <w:rsid w:val="00E87930"/>
    <w:pPr>
      <w:spacing w:before="40" w:after="100"/>
      <w:jc w:val="center"/>
    </w:pPr>
    <w:rPr>
      <w:rFonts w:ascii="Linux Biolinum" w:eastAsia="Times New Roman" w:hAnsi="Linux Biolinum"/>
      <w:b/>
      <w:sz w:val="35"/>
      <w:lang w:eastAsia="en-US"/>
    </w:rPr>
  </w:style>
  <w:style w:type="paragraph" w:customStyle="1" w:styleId="Authors">
    <w:name w:val="Authors"/>
    <w:link w:val="AuthorsChar"/>
    <w:autoRedefine/>
    <w:qFormat/>
    <w:rsid w:val="00645341"/>
    <w:pPr>
      <w:spacing w:after="160"/>
      <w:jc w:val="center"/>
      <w:pPrChange w:id="0" w:author="建坤 王" w:date="2019-05-16T09:39:00Z">
        <w:pPr>
          <w:spacing w:before="280" w:after="160"/>
        </w:pPr>
      </w:pPrChange>
    </w:pPr>
    <w:rPr>
      <w:rFonts w:ascii="Linux Libertine" w:eastAsiaTheme="minorHAnsi" w:hAnsi="Linux Libertine" w:cs="Linux Libertine"/>
      <w:sz w:val="24"/>
      <w:szCs w:val="22"/>
      <w:lang w:eastAsia="en-US"/>
      <w:rPrChange w:id="0" w:author="建坤 王" w:date="2019-05-16T09:39:00Z">
        <w:rPr>
          <w:rFonts w:ascii="Linux Libertine" w:eastAsiaTheme="minorHAnsi" w:hAnsi="Linux Libertine" w:cs="Linux Libertine"/>
          <w:sz w:val="24"/>
          <w:szCs w:val="22"/>
          <w:lang w:val="en-US" w:eastAsia="en-US" w:bidi="ar-SA"/>
        </w:rPr>
      </w:rPrChange>
    </w:rPr>
  </w:style>
  <w:style w:type="character" w:customStyle="1" w:styleId="AuthorsChar">
    <w:name w:val="Authors Char"/>
    <w:basedOn w:val="a0"/>
    <w:link w:val="Authors"/>
    <w:rsid w:val="00645341"/>
    <w:rPr>
      <w:rFonts w:ascii="Linux Libertine" w:eastAsiaTheme="minorHAnsi" w:hAnsi="Linux Libertine" w:cs="Linux Libertine"/>
      <w:sz w:val="24"/>
      <w:szCs w:val="22"/>
      <w:lang w:eastAsia="en-US"/>
    </w:rPr>
  </w:style>
  <w:style w:type="character" w:customStyle="1" w:styleId="FirstName">
    <w:name w:val="FirstName"/>
    <w:basedOn w:val="a0"/>
    <w:uiPriority w:val="1"/>
    <w:qFormat/>
    <w:rsid w:val="001A29B5"/>
    <w:rPr>
      <w:color w:val="auto"/>
      <w:bdr w:val="none" w:sz="0" w:space="0" w:color="auto"/>
      <w:shd w:val="clear" w:color="auto" w:fill="auto"/>
    </w:rPr>
  </w:style>
  <w:style w:type="character" w:customStyle="1" w:styleId="OrgDiv">
    <w:name w:val="OrgDiv"/>
    <w:basedOn w:val="a0"/>
    <w:uiPriority w:val="1"/>
    <w:qFormat/>
    <w:rsid w:val="001A29B5"/>
    <w:rPr>
      <w:color w:val="8496B0" w:themeColor="text2" w:themeTint="99"/>
    </w:rPr>
  </w:style>
  <w:style w:type="paragraph" w:customStyle="1" w:styleId="AbsHead">
    <w:name w:val="AbsHead"/>
    <w:link w:val="AbsHeadChar"/>
    <w:autoRedefine/>
    <w:qFormat/>
    <w:rsid w:val="00BF6403"/>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BF6403"/>
    <w:rPr>
      <w:rFonts w:ascii="Linux Libertine" w:eastAsiaTheme="minorHAnsi" w:hAnsi="Linux Libertine" w:cs="Linux Libertine"/>
      <w:b/>
      <w:sz w:val="22"/>
      <w:szCs w:val="22"/>
      <w:lang w:val="fr-FR" w:eastAsia="en-US"/>
    </w:rPr>
  </w:style>
  <w:style w:type="paragraph" w:customStyle="1" w:styleId="AuthNotes">
    <w:name w:val="AuthNotes"/>
    <w:qFormat/>
    <w:rsid w:val="000A279A"/>
    <w:pPr>
      <w:spacing w:after="200" w:line="276" w:lineRule="auto"/>
    </w:pPr>
    <w:rPr>
      <w:rFonts w:asciiTheme="minorHAnsi" w:eastAsiaTheme="minorHAnsi" w:hAnsiTheme="minorHAnsi" w:cstheme="minorBidi"/>
      <w:color w:val="525252" w:themeColor="accent3" w:themeShade="80"/>
      <w:sz w:val="22"/>
      <w:szCs w:val="22"/>
      <w:lang w:eastAsia="en-US"/>
    </w:rPr>
  </w:style>
  <w:style w:type="paragraph" w:customStyle="1" w:styleId="Abstract">
    <w:name w:val="Abstract"/>
    <w:qFormat/>
    <w:rsid w:val="000576A8"/>
    <w:pPr>
      <w:spacing w:before="20" w:after="120" w:line="264" w:lineRule="auto"/>
      <w:jc w:val="both"/>
    </w:pPr>
    <w:rPr>
      <w:rFonts w:ascii="Linux Libertine" w:eastAsiaTheme="minorHAnsi" w:hAnsi="Linux Libertine" w:cstheme="minorBidi"/>
      <w:sz w:val="18"/>
      <w:szCs w:val="22"/>
      <w:lang w:eastAsia="en-US"/>
    </w:rPr>
  </w:style>
  <w:style w:type="paragraph" w:customStyle="1" w:styleId="KeyWordHead">
    <w:name w:val="KeyWordHead"/>
    <w:autoRedefine/>
    <w:qFormat/>
    <w:rsid w:val="000576A8"/>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
    <w:qFormat/>
    <w:rsid w:val="001A5252"/>
    <w:pPr>
      <w:overflowPunct/>
      <w:autoSpaceDE/>
      <w:autoSpaceDN/>
      <w:adjustRightInd/>
      <w:spacing w:before="60" w:after="60" w:line="264" w:lineRule="auto"/>
      <w:jc w:val="both"/>
      <w:textAlignment w:val="auto"/>
    </w:pPr>
    <w:rPr>
      <w:rFonts w:ascii="Linux Libertine" w:eastAsiaTheme="minorHAnsi" w:hAnsi="Linux Libertine" w:cstheme="minorBidi"/>
      <w:sz w:val="18"/>
      <w:szCs w:val="22"/>
      <w:lang w:val="en-US" w:eastAsia="en-US"/>
    </w:rPr>
  </w:style>
  <w:style w:type="paragraph" w:customStyle="1" w:styleId="Head1">
    <w:name w:val="Head1"/>
    <w:autoRedefine/>
    <w:qFormat/>
    <w:rsid w:val="0057304C"/>
    <w:pPr>
      <w:spacing w:before="240" w:after="120"/>
      <w:ind w:left="307" w:hangingChars="139" w:hanging="307"/>
      <w:pPrChange w:id="1" w:author="jkwang" w:date="2019-05-17T09:35:00Z">
        <w:pPr>
          <w:spacing w:before="220" w:after="80"/>
          <w:ind w:left="280" w:hanging="280"/>
        </w:pPr>
      </w:pPrChange>
    </w:pPr>
    <w:rPr>
      <w:rFonts w:ascii="Linux Libertine" w:eastAsia="Times New Roman" w:hAnsi="Linux Libertine" w:cs="Linux Libertine"/>
      <w:b/>
      <w:sz w:val="22"/>
      <w:lang w:eastAsia="en-US"/>
      <w:rPrChange w:id="1" w:author="jkwang" w:date="2019-05-17T09:35:00Z">
        <w:rPr>
          <w:rFonts w:ascii="Linux Libertine" w:hAnsi="Linux Libertine" w:cs="Linux Libertine"/>
          <w:b/>
          <w:sz w:val="22"/>
          <w:lang w:val="en-US" w:eastAsia="en-US" w:bidi="ar-SA"/>
        </w:rPr>
      </w:rPrChange>
    </w:rPr>
  </w:style>
  <w:style w:type="paragraph" w:customStyle="1" w:styleId="Para">
    <w:name w:val="Para"/>
    <w:autoRedefine/>
    <w:qFormat/>
    <w:rsid w:val="00B400A1"/>
    <w:pPr>
      <w:overflowPunct w:val="0"/>
      <w:autoSpaceDE w:val="0"/>
      <w:autoSpaceDN w:val="0"/>
      <w:adjustRightInd w:val="0"/>
      <w:spacing w:before="20" w:after="120" w:line="264" w:lineRule="auto"/>
      <w:jc w:val="both"/>
      <w:textAlignment w:val="baseline"/>
      <w:pPrChange w:id="2" w:author="建坤 王" w:date="2019-05-16T10:49:00Z">
        <w:pPr>
          <w:spacing w:line="264" w:lineRule="auto"/>
          <w:ind w:firstLine="240"/>
        </w:pPr>
      </w:pPrChange>
    </w:pPr>
    <w:rPr>
      <w:rFonts w:ascii="Linux Libertine" w:eastAsiaTheme="minorHAnsi" w:hAnsi="Linux Libertine" w:cstheme="minorBidi"/>
      <w:sz w:val="18"/>
      <w:szCs w:val="22"/>
      <w:lang w:eastAsia="en-US"/>
      <w:rPrChange w:id="2" w:author="建坤 王" w:date="2019-05-16T10:49:00Z">
        <w:rPr>
          <w:rFonts w:ascii="Linux Libertine" w:eastAsiaTheme="minorHAnsi" w:hAnsi="Linux Libertine" w:cstheme="minorBidi"/>
          <w:sz w:val="18"/>
          <w:szCs w:val="22"/>
          <w:lang w:val="en-US" w:eastAsia="en-US" w:bidi="ar-SA"/>
        </w:rPr>
      </w:rPrChange>
    </w:rPr>
  </w:style>
  <w:style w:type="paragraph" w:customStyle="1" w:styleId="AckHead">
    <w:name w:val="AckHead"/>
    <w:link w:val="AckHeadChar"/>
    <w:autoRedefine/>
    <w:qFormat/>
    <w:rsid w:val="00B42640"/>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0"/>
    <w:link w:val="AckHead"/>
    <w:rsid w:val="00B42640"/>
    <w:rPr>
      <w:rFonts w:ascii="Linux Libertine" w:eastAsiaTheme="minorHAnsi" w:hAnsi="Linux Libertine" w:cs="Linux Libertine"/>
      <w:b/>
      <w:sz w:val="22"/>
      <w:szCs w:val="22"/>
      <w:lang w:eastAsia="en-US"/>
    </w:rPr>
  </w:style>
  <w:style w:type="paragraph" w:customStyle="1" w:styleId="ReferenceHead">
    <w:name w:val="ReferenceHead"/>
    <w:autoRedefine/>
    <w:qFormat/>
    <w:rsid w:val="00B42640"/>
    <w:pPr>
      <w:spacing w:before="200" w:after="40"/>
    </w:pPr>
    <w:rPr>
      <w:rFonts w:ascii="Linux Libertine" w:eastAsiaTheme="minorHAnsi" w:hAnsi="Linux Libertine" w:cs="Linux Libertine"/>
      <w:b/>
      <w:sz w:val="22"/>
      <w:szCs w:val="22"/>
      <w:lang w:eastAsia="en-US"/>
    </w:rPr>
  </w:style>
  <w:style w:type="paragraph" w:customStyle="1" w:styleId="FigureCaption">
    <w:name w:val="FigureCaption"/>
    <w:link w:val="FigureCaptionChar"/>
    <w:autoRedefine/>
    <w:qFormat/>
    <w:rsid w:val="002C3B80"/>
    <w:pPr>
      <w:overflowPunct w:val="0"/>
      <w:autoSpaceDE w:val="0"/>
      <w:autoSpaceDN w:val="0"/>
      <w:adjustRightInd w:val="0"/>
      <w:spacing w:before="40" w:after="120"/>
      <w:jc w:val="center"/>
      <w:textAlignment w:val="baseline"/>
      <w:pPrChange w:id="3" w:author="建坤 王" w:date="2019-05-16T11:18:00Z">
        <w:pPr>
          <w:spacing w:before="220" w:after="240"/>
          <w:jc w:val="center"/>
        </w:pPr>
      </w:pPrChange>
    </w:pPr>
    <w:rPr>
      <w:rFonts w:ascii="Linux Libertine" w:eastAsiaTheme="minorHAnsi" w:hAnsi="Linux Libertine" w:cs="Linux Libertine"/>
      <w:b/>
      <w:sz w:val="18"/>
      <w:szCs w:val="22"/>
      <w:lang w:eastAsia="en-US"/>
      <w:rPrChange w:id="3" w:author="建坤 王" w:date="2019-05-16T11:18:00Z">
        <w:rPr>
          <w:rFonts w:ascii="Linux Libertine" w:eastAsiaTheme="minorHAnsi" w:hAnsi="Linux Libertine" w:cs="Linux Libertine"/>
          <w:b/>
          <w:sz w:val="18"/>
          <w:szCs w:val="22"/>
          <w:lang w:val="en-US" w:eastAsia="en-US" w:bidi="ar-SA"/>
        </w:rPr>
      </w:rPrChange>
    </w:rPr>
  </w:style>
  <w:style w:type="character" w:customStyle="1" w:styleId="FigureCaptionChar">
    <w:name w:val="FigureCaption Char"/>
    <w:basedOn w:val="a0"/>
    <w:link w:val="FigureCaption"/>
    <w:rsid w:val="002C3B80"/>
    <w:rPr>
      <w:rFonts w:ascii="Linux Libertine" w:eastAsiaTheme="minorHAnsi" w:hAnsi="Linux Libertine" w:cs="Linux Libertine"/>
      <w:b/>
      <w:sz w:val="18"/>
      <w:szCs w:val="22"/>
      <w:lang w:eastAsia="en-US"/>
    </w:rPr>
  </w:style>
  <w:style w:type="character" w:customStyle="1" w:styleId="Label">
    <w:name w:val="Label"/>
    <w:basedOn w:val="a0"/>
    <w:uiPriority w:val="1"/>
    <w:qFormat/>
    <w:rsid w:val="004E49BD"/>
    <w:rPr>
      <w:rFonts w:ascii="Linux Libertine" w:hAnsi="Linux Libertine"/>
      <w:b w:val="0"/>
      <w:color w:val="auto"/>
    </w:rPr>
  </w:style>
  <w:style w:type="paragraph" w:customStyle="1" w:styleId="Head2">
    <w:name w:val="Head2"/>
    <w:autoRedefine/>
    <w:qFormat/>
    <w:rsid w:val="002E6575"/>
    <w:pPr>
      <w:spacing w:before="120" w:after="120"/>
      <w:ind w:left="444" w:hangingChars="201" w:hanging="444"/>
      <w:pPrChange w:id="4" w:author="建坤 王" w:date="2019-05-16T10:13:00Z">
        <w:pPr>
          <w:spacing w:before="180" w:after="80"/>
          <w:ind w:left="400" w:hanging="400"/>
        </w:pPr>
      </w:pPrChange>
    </w:pPr>
    <w:rPr>
      <w:rFonts w:ascii="Linux Libertine" w:eastAsia="Times New Roman" w:hAnsi="Linux Libertine" w:cs="Linux Libertine"/>
      <w:b/>
      <w:sz w:val="22"/>
      <w:lang w:eastAsia="en-US"/>
      <w:rPrChange w:id="4" w:author="建坤 王" w:date="2019-05-16T10:13:00Z">
        <w:rPr>
          <w:rFonts w:ascii="Linux Libertine" w:hAnsi="Linux Libertine" w:cs="Linux Libertine"/>
          <w:b/>
          <w:sz w:val="22"/>
          <w:lang w:val="en-US" w:eastAsia="en-US" w:bidi="ar-SA"/>
        </w:rPr>
      </w:rPrChange>
    </w:rPr>
  </w:style>
  <w:style w:type="paragraph" w:customStyle="1" w:styleId="AckPara">
    <w:name w:val="AckPara"/>
    <w:autoRedefine/>
    <w:qFormat/>
    <w:rsid w:val="00D328DD"/>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328DD"/>
    <w:pPr>
      <w:ind w:left="300" w:hanging="300"/>
      <w:jc w:val="both"/>
    </w:pPr>
    <w:rPr>
      <w:rFonts w:ascii="Linux Libertine" w:eastAsiaTheme="minorHAnsi" w:hAnsi="Linux Libertine" w:cs="Linux Libertine"/>
      <w:sz w:val="14"/>
      <w:szCs w:val="22"/>
      <w:lang w:eastAsia="en-US"/>
    </w:rPr>
  </w:style>
  <w:style w:type="character" w:customStyle="1" w:styleId="Surname">
    <w:name w:val="Surname"/>
    <w:basedOn w:val="a0"/>
    <w:uiPriority w:val="1"/>
    <w:qFormat/>
    <w:rsid w:val="00D328DD"/>
    <w:rPr>
      <w:color w:val="auto"/>
      <w:bdr w:val="none" w:sz="0" w:space="0" w:color="auto"/>
      <w:shd w:val="clear" w:color="auto" w:fill="auto"/>
    </w:rPr>
  </w:style>
  <w:style w:type="character" w:customStyle="1" w:styleId="URL">
    <w:name w:val="URL"/>
    <w:basedOn w:val="a0"/>
    <w:uiPriority w:val="1"/>
    <w:qFormat/>
    <w:rsid w:val="004016D5"/>
    <w:rPr>
      <w:color w:val="auto"/>
      <w:bdr w:val="none" w:sz="0" w:space="0" w:color="auto"/>
      <w:shd w:val="clear" w:color="auto" w:fill="auto"/>
    </w:rPr>
  </w:style>
  <w:style w:type="character" w:customStyle="1" w:styleId="Volume">
    <w:name w:val="Volume"/>
    <w:basedOn w:val="a0"/>
    <w:uiPriority w:val="1"/>
    <w:qFormat/>
    <w:rsid w:val="004016D5"/>
    <w:rPr>
      <w:color w:val="auto"/>
      <w:bdr w:val="none" w:sz="0" w:space="0" w:color="auto"/>
      <w:shd w:val="clear" w:color="auto" w:fill="auto"/>
    </w:rPr>
  </w:style>
  <w:style w:type="character" w:customStyle="1" w:styleId="Pages">
    <w:name w:val="Pages"/>
    <w:basedOn w:val="a0"/>
    <w:uiPriority w:val="1"/>
    <w:qFormat/>
    <w:rsid w:val="004016D5"/>
    <w:rPr>
      <w:color w:val="auto"/>
      <w:bdr w:val="none" w:sz="0" w:space="0" w:color="auto"/>
      <w:shd w:val="clear" w:color="auto" w:fill="auto"/>
    </w:rPr>
  </w:style>
  <w:style w:type="character" w:customStyle="1" w:styleId="ArticleTitle">
    <w:name w:val="ArticleTitle"/>
    <w:basedOn w:val="a0"/>
    <w:uiPriority w:val="1"/>
    <w:qFormat/>
    <w:rsid w:val="004016D5"/>
    <w:rPr>
      <w:color w:val="auto"/>
      <w:bdr w:val="none" w:sz="0" w:space="0" w:color="auto"/>
      <w:shd w:val="clear" w:color="auto" w:fill="auto"/>
    </w:rPr>
  </w:style>
  <w:style w:type="character" w:customStyle="1" w:styleId="Issue">
    <w:name w:val="Issue"/>
    <w:basedOn w:val="a0"/>
    <w:uiPriority w:val="1"/>
    <w:qFormat/>
    <w:rsid w:val="004016D5"/>
    <w:rPr>
      <w:color w:val="auto"/>
      <w:bdr w:val="none" w:sz="0" w:space="0" w:color="auto"/>
      <w:shd w:val="clear" w:color="auto" w:fill="auto"/>
    </w:rPr>
  </w:style>
  <w:style w:type="character" w:customStyle="1" w:styleId="JournalTitle">
    <w:name w:val="JournalTitle"/>
    <w:basedOn w:val="a0"/>
    <w:uiPriority w:val="1"/>
    <w:qFormat/>
    <w:rsid w:val="004016D5"/>
    <w:rPr>
      <w:color w:val="auto"/>
      <w:bdr w:val="none" w:sz="0" w:space="0" w:color="auto"/>
      <w:shd w:val="clear" w:color="auto" w:fill="auto"/>
    </w:rPr>
  </w:style>
  <w:style w:type="character" w:customStyle="1" w:styleId="Year">
    <w:name w:val="Year"/>
    <w:basedOn w:val="a0"/>
    <w:uiPriority w:val="1"/>
    <w:qFormat/>
    <w:rsid w:val="004016D5"/>
    <w:rPr>
      <w:color w:val="auto"/>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g"/><Relationship Id="rId38"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jpeg"/><Relationship Id="rId31" Type="http://schemas.openxmlformats.org/officeDocument/2006/relationships/image" Target="media/image21.jp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5003-4218-4FDD-8AE1-693A8310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6</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建坤 王</cp:lastModifiedBy>
  <cp:revision>35</cp:revision>
  <cp:lastPrinted>2019-05-17T02:09:00Z</cp:lastPrinted>
  <dcterms:created xsi:type="dcterms:W3CDTF">2019-05-09T12:41:00Z</dcterms:created>
  <dcterms:modified xsi:type="dcterms:W3CDTF">2019-06-21T13:07:00Z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